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B6BF9" w14:textId="5F159EB9" w:rsidR="00A35F5C" w:rsidRPr="00EA7AD9" w:rsidRDefault="00AF57EA" w:rsidP="3B9295B8">
      <w:pPr>
        <w:rPr>
          <w:rFonts w:ascii="Times New Roman" w:eastAsia="Times New Roman" w:hAnsi="Times New Roman" w:cs="Times New Roman"/>
          <w:b/>
          <w:bCs/>
          <w:sz w:val="28"/>
          <w:szCs w:val="28"/>
        </w:rPr>
      </w:pPr>
      <w:r w:rsidRPr="3B9295B8">
        <w:rPr>
          <w:rFonts w:ascii="Times New Roman" w:eastAsia="Times New Roman" w:hAnsi="Times New Roman" w:cs="Times New Roman"/>
          <w:b/>
          <w:bCs/>
          <w:sz w:val="28"/>
          <w:szCs w:val="28"/>
        </w:rPr>
        <w:t>Family-focused vs. Drinker-focused Smartphone Interventions to Reduce Drinking-related Consequences of COVID-19</w:t>
      </w:r>
    </w:p>
    <w:p w14:paraId="45249C10" w14:textId="4E930238" w:rsidR="00021CA3" w:rsidRDefault="56286131" w:rsidP="3B9295B8">
      <w:pPr>
        <w:rPr>
          <w:rFonts w:ascii="Times New Roman" w:eastAsia="Times New Roman" w:hAnsi="Times New Roman" w:cs="Times New Roman"/>
          <w:b/>
          <w:bCs/>
          <w:sz w:val="24"/>
          <w:szCs w:val="24"/>
        </w:rPr>
      </w:pPr>
      <w:commentRangeStart w:id="0"/>
      <w:commentRangeStart w:id="1"/>
      <w:commentRangeStart w:id="2"/>
      <w:r w:rsidRPr="3B9295B8">
        <w:rPr>
          <w:rFonts w:ascii="Times New Roman" w:eastAsia="Times New Roman" w:hAnsi="Times New Roman" w:cs="Times New Roman"/>
          <w:b/>
          <w:bCs/>
          <w:sz w:val="32"/>
          <w:szCs w:val="32"/>
        </w:rPr>
        <w:t xml:space="preserve">Abstract </w:t>
      </w:r>
      <w:commentRangeEnd w:id="0"/>
      <w:r w:rsidR="00021CA3">
        <w:rPr>
          <w:rStyle w:val="CommentReference"/>
        </w:rPr>
        <w:commentReference w:id="0"/>
      </w:r>
      <w:commentRangeEnd w:id="1"/>
      <w:r w:rsidR="00021CA3">
        <w:rPr>
          <w:rStyle w:val="CommentReference"/>
        </w:rPr>
        <w:commentReference w:id="1"/>
      </w:r>
      <w:r w:rsidRPr="3B9295B8">
        <w:rPr>
          <w:rFonts w:ascii="Times New Roman" w:eastAsia="Times New Roman" w:hAnsi="Times New Roman" w:cs="Times New Roman"/>
          <w:b/>
          <w:bCs/>
          <w:sz w:val="24"/>
          <w:szCs w:val="24"/>
        </w:rPr>
        <w:t>(max 450 words)</w:t>
      </w:r>
      <w:commentRangeEnd w:id="2"/>
      <w:r w:rsidR="00021CA3">
        <w:rPr>
          <w:rStyle w:val="CommentReference"/>
        </w:rPr>
        <w:commentReference w:id="2"/>
      </w:r>
    </w:p>
    <w:p w14:paraId="1665FCCD" w14:textId="5200B321" w:rsidR="4F5A9C53" w:rsidRDefault="4F5A9C53" w:rsidP="3B9295B8">
      <w:pPr>
        <w:rPr>
          <w:rFonts w:ascii="Times New Roman" w:eastAsia="Times New Roman" w:hAnsi="Times New Roman" w:cs="Times New Roman"/>
          <w:b/>
          <w:bCs/>
          <w:sz w:val="24"/>
          <w:szCs w:val="24"/>
        </w:rPr>
      </w:pPr>
      <w:r w:rsidRPr="3B9295B8">
        <w:rPr>
          <w:rFonts w:ascii="Times New Roman" w:eastAsia="Times New Roman" w:hAnsi="Times New Roman" w:cs="Times New Roman"/>
          <w:b/>
          <w:bCs/>
          <w:sz w:val="28"/>
          <w:szCs w:val="28"/>
        </w:rPr>
        <w:t>Background</w:t>
      </w:r>
      <w:r w:rsidRPr="3B9295B8">
        <w:rPr>
          <w:rFonts w:ascii="Times New Roman" w:eastAsia="Times New Roman" w:hAnsi="Times New Roman" w:cs="Times New Roman"/>
          <w:b/>
          <w:bCs/>
          <w:sz w:val="24"/>
          <w:szCs w:val="24"/>
        </w:rPr>
        <w:t>:</w:t>
      </w:r>
    </w:p>
    <w:p w14:paraId="21D9A3A0" w14:textId="4E8B7237" w:rsidR="4A862AB7" w:rsidRDefault="69A520F2" w:rsidP="3B9295B8">
      <w:pPr>
        <w:rPr>
          <w:rFonts w:ascii="Times New Roman" w:eastAsia="Times New Roman" w:hAnsi="Times New Roman" w:cs="Times New Roman"/>
          <w:sz w:val="24"/>
          <w:szCs w:val="24"/>
          <w:highlight w:val="yellow"/>
        </w:rPr>
      </w:pPr>
      <w:commentRangeStart w:id="4"/>
      <w:r w:rsidRPr="3B9295B8">
        <w:rPr>
          <w:rFonts w:ascii="Times New Roman" w:eastAsia="Times New Roman" w:hAnsi="Times New Roman" w:cs="Times New Roman"/>
          <w:sz w:val="24"/>
          <w:szCs w:val="24"/>
          <w:highlight w:val="yellow"/>
        </w:rPr>
        <w:t xml:space="preserve">For adults with Alcohol Use Disorder </w:t>
      </w:r>
      <w:r w:rsidR="786416D3" w:rsidRPr="3B9295B8">
        <w:rPr>
          <w:rFonts w:ascii="Times New Roman" w:eastAsia="Times New Roman" w:hAnsi="Times New Roman" w:cs="Times New Roman"/>
          <w:sz w:val="24"/>
          <w:szCs w:val="24"/>
          <w:highlight w:val="yellow"/>
        </w:rPr>
        <w:t>who have a supportive family partner</w:t>
      </w:r>
      <w:r w:rsidR="137528DD" w:rsidRPr="3B9295B8">
        <w:rPr>
          <w:rFonts w:ascii="Times New Roman" w:eastAsia="Times New Roman" w:hAnsi="Times New Roman" w:cs="Times New Roman"/>
          <w:sz w:val="24"/>
          <w:szCs w:val="24"/>
          <w:highlight w:val="yellow"/>
        </w:rPr>
        <w:t xml:space="preserve">, an app with </w:t>
      </w:r>
      <w:r w:rsidR="67627F66" w:rsidRPr="3B9295B8">
        <w:rPr>
          <w:rFonts w:ascii="Times New Roman" w:eastAsia="Times New Roman" w:hAnsi="Times New Roman" w:cs="Times New Roman"/>
          <w:sz w:val="24"/>
          <w:szCs w:val="24"/>
          <w:highlight w:val="yellow"/>
        </w:rPr>
        <w:t>features to promote recovery</w:t>
      </w:r>
      <w:r w:rsidR="05DDAB17" w:rsidRPr="3B9295B8">
        <w:rPr>
          <w:rFonts w:ascii="Times New Roman" w:eastAsia="Times New Roman" w:hAnsi="Times New Roman" w:cs="Times New Roman"/>
          <w:sz w:val="24"/>
          <w:szCs w:val="24"/>
          <w:highlight w:val="yellow"/>
        </w:rPr>
        <w:t xml:space="preserve"> and tools for </w:t>
      </w:r>
      <w:r w:rsidR="73D5D1AE" w:rsidRPr="3B9295B8">
        <w:rPr>
          <w:rFonts w:ascii="Times New Roman" w:eastAsia="Times New Roman" w:hAnsi="Times New Roman" w:cs="Times New Roman"/>
          <w:sz w:val="24"/>
          <w:szCs w:val="24"/>
          <w:highlight w:val="yellow"/>
        </w:rPr>
        <w:t>working</w:t>
      </w:r>
      <w:r w:rsidR="2DB33061" w:rsidRPr="3B9295B8">
        <w:rPr>
          <w:rFonts w:ascii="Times New Roman" w:eastAsia="Times New Roman" w:hAnsi="Times New Roman" w:cs="Times New Roman"/>
          <w:sz w:val="24"/>
          <w:szCs w:val="24"/>
          <w:highlight w:val="yellow"/>
        </w:rPr>
        <w:t xml:space="preserve"> together</w:t>
      </w:r>
      <w:r w:rsidR="73D5D1AE" w:rsidRPr="3B9295B8">
        <w:rPr>
          <w:rFonts w:ascii="Times New Roman" w:eastAsia="Times New Roman" w:hAnsi="Times New Roman" w:cs="Times New Roman"/>
          <w:sz w:val="24"/>
          <w:szCs w:val="24"/>
          <w:highlight w:val="yellow"/>
        </w:rPr>
        <w:t xml:space="preserve"> on recovery </w:t>
      </w:r>
      <w:r w:rsidR="19EF5C5A" w:rsidRPr="3B9295B8">
        <w:rPr>
          <w:rFonts w:ascii="Times New Roman" w:eastAsia="Times New Roman" w:hAnsi="Times New Roman" w:cs="Times New Roman"/>
          <w:sz w:val="24"/>
          <w:szCs w:val="24"/>
          <w:highlight w:val="yellow"/>
        </w:rPr>
        <w:t xml:space="preserve">may </w:t>
      </w:r>
      <w:r w:rsidR="73D5D1AE" w:rsidRPr="3B9295B8">
        <w:rPr>
          <w:rFonts w:ascii="Times New Roman" w:eastAsia="Times New Roman" w:hAnsi="Times New Roman" w:cs="Times New Roman"/>
          <w:sz w:val="24"/>
          <w:szCs w:val="24"/>
          <w:highlight w:val="yellow"/>
        </w:rPr>
        <w:t>reduce risky drinking days and improve relationships.</w:t>
      </w:r>
      <w:r w:rsidR="1473FE95" w:rsidRPr="3B9295B8">
        <w:rPr>
          <w:rFonts w:ascii="Times New Roman" w:eastAsia="Times New Roman" w:hAnsi="Times New Roman" w:cs="Times New Roman"/>
          <w:sz w:val="24"/>
          <w:szCs w:val="24"/>
          <w:highlight w:val="yellow"/>
        </w:rPr>
        <w:t xml:space="preserve"> </w:t>
      </w:r>
      <w:r w:rsidR="4A862AB7" w:rsidRPr="3B9295B8">
        <w:rPr>
          <w:rFonts w:ascii="Times New Roman" w:eastAsia="Times New Roman" w:hAnsi="Times New Roman" w:cs="Times New Roman"/>
          <w:sz w:val="24"/>
          <w:szCs w:val="24"/>
          <w:highlight w:val="yellow"/>
        </w:rPr>
        <w:t xml:space="preserve">Smart phones </w:t>
      </w:r>
      <w:r w:rsidR="6C41AD02" w:rsidRPr="3B9295B8">
        <w:rPr>
          <w:rFonts w:ascii="Times New Roman" w:eastAsia="Times New Roman" w:hAnsi="Times New Roman" w:cs="Times New Roman"/>
          <w:sz w:val="24"/>
          <w:szCs w:val="24"/>
          <w:highlight w:val="yellow"/>
        </w:rPr>
        <w:t>have the capacity to provide</w:t>
      </w:r>
      <w:r w:rsidR="4B0A5CD9" w:rsidRPr="3B9295B8">
        <w:rPr>
          <w:rFonts w:ascii="Times New Roman" w:eastAsia="Times New Roman" w:hAnsi="Times New Roman" w:cs="Times New Roman"/>
          <w:sz w:val="24"/>
          <w:szCs w:val="24"/>
          <w:highlight w:val="yellow"/>
        </w:rPr>
        <w:t xml:space="preserve"> support and treatment </w:t>
      </w:r>
      <w:r w:rsidR="5BE7AD9A" w:rsidRPr="3B9295B8">
        <w:rPr>
          <w:rFonts w:ascii="Times New Roman" w:eastAsia="Times New Roman" w:hAnsi="Times New Roman" w:cs="Times New Roman"/>
          <w:sz w:val="24"/>
          <w:szCs w:val="24"/>
          <w:highlight w:val="yellow"/>
        </w:rPr>
        <w:t>in real time</w:t>
      </w:r>
      <w:r w:rsidR="4B0A5CD9" w:rsidRPr="3B9295B8">
        <w:rPr>
          <w:rFonts w:ascii="Times New Roman" w:eastAsia="Times New Roman" w:hAnsi="Times New Roman" w:cs="Times New Roman"/>
          <w:sz w:val="24"/>
          <w:szCs w:val="24"/>
          <w:highlight w:val="yellow"/>
        </w:rPr>
        <w:t xml:space="preserve">. They can be a </w:t>
      </w:r>
      <w:r w:rsidR="4394E3EB" w:rsidRPr="3B9295B8">
        <w:rPr>
          <w:rFonts w:ascii="Times New Roman" w:eastAsia="Times New Roman" w:hAnsi="Times New Roman" w:cs="Times New Roman"/>
          <w:sz w:val="24"/>
          <w:szCs w:val="24"/>
          <w:highlight w:val="yellow"/>
        </w:rPr>
        <w:t xml:space="preserve">successful </w:t>
      </w:r>
      <w:r w:rsidR="4B0A5CD9" w:rsidRPr="3B9295B8">
        <w:rPr>
          <w:rFonts w:ascii="Times New Roman" w:eastAsia="Times New Roman" w:hAnsi="Times New Roman" w:cs="Times New Roman"/>
          <w:sz w:val="24"/>
          <w:szCs w:val="24"/>
          <w:highlight w:val="yellow"/>
        </w:rPr>
        <w:t xml:space="preserve">distraction for triggers, provide a template for working through tough conversations, </w:t>
      </w:r>
      <w:r w:rsidR="5FF321BC" w:rsidRPr="3B9295B8">
        <w:rPr>
          <w:rFonts w:ascii="Times New Roman" w:eastAsia="Times New Roman" w:hAnsi="Times New Roman" w:cs="Times New Roman"/>
          <w:sz w:val="24"/>
          <w:szCs w:val="24"/>
          <w:highlight w:val="yellow"/>
        </w:rPr>
        <w:t>and be a lifeline to support during a crisis.</w:t>
      </w:r>
    </w:p>
    <w:p w14:paraId="38109501" w14:textId="0A3A1C29" w:rsidR="7F24C158" w:rsidRDefault="1D460431" w:rsidP="3B9295B8">
      <w:pPr>
        <w:rPr>
          <w:rFonts w:ascii="Times New Roman" w:eastAsia="Times New Roman" w:hAnsi="Times New Roman" w:cs="Times New Roman"/>
          <w:sz w:val="24"/>
          <w:szCs w:val="24"/>
          <w:highlight w:val="yellow"/>
        </w:rPr>
      </w:pPr>
      <w:r w:rsidRPr="3B9295B8">
        <w:rPr>
          <w:rFonts w:ascii="Times New Roman" w:eastAsia="Times New Roman" w:hAnsi="Times New Roman" w:cs="Times New Roman"/>
          <w:sz w:val="24"/>
          <w:szCs w:val="24"/>
          <w:highlight w:val="yellow"/>
        </w:rPr>
        <w:t>With the extreme stress and isolation caused by COVID</w:t>
      </w:r>
      <w:r w:rsidR="74F2A3A2" w:rsidRPr="3B9295B8">
        <w:rPr>
          <w:rFonts w:ascii="Times New Roman" w:eastAsia="Times New Roman" w:hAnsi="Times New Roman" w:cs="Times New Roman"/>
          <w:sz w:val="24"/>
          <w:szCs w:val="24"/>
          <w:highlight w:val="yellow"/>
        </w:rPr>
        <w:t>-19</w:t>
      </w:r>
      <w:r w:rsidRPr="3B9295B8">
        <w:rPr>
          <w:rFonts w:ascii="Times New Roman" w:eastAsia="Times New Roman" w:hAnsi="Times New Roman" w:cs="Times New Roman"/>
          <w:sz w:val="24"/>
          <w:szCs w:val="24"/>
          <w:highlight w:val="yellow"/>
        </w:rPr>
        <w:t xml:space="preserve"> and COVID-related protocols, </w:t>
      </w:r>
      <w:r w:rsidR="1F19FA01" w:rsidRPr="3B9295B8">
        <w:rPr>
          <w:rFonts w:ascii="Times New Roman" w:eastAsia="Times New Roman" w:hAnsi="Times New Roman" w:cs="Times New Roman"/>
          <w:sz w:val="24"/>
          <w:szCs w:val="24"/>
          <w:highlight w:val="yellow"/>
        </w:rPr>
        <w:t>healthcare services had to pivot in how they supported their patients. Effective, affordable, accessible i</w:t>
      </w:r>
      <w:r w:rsidR="45BB2983" w:rsidRPr="3B9295B8">
        <w:rPr>
          <w:rFonts w:ascii="Times New Roman" w:eastAsia="Times New Roman" w:hAnsi="Times New Roman" w:cs="Times New Roman"/>
          <w:sz w:val="24"/>
          <w:szCs w:val="24"/>
          <w:highlight w:val="yellow"/>
        </w:rPr>
        <w:t xml:space="preserve">nterventions are needed to address the serious </w:t>
      </w:r>
      <w:r w:rsidR="20B41814" w:rsidRPr="3B9295B8">
        <w:rPr>
          <w:rFonts w:ascii="Times New Roman" w:eastAsia="Times New Roman" w:hAnsi="Times New Roman" w:cs="Times New Roman"/>
          <w:sz w:val="24"/>
          <w:szCs w:val="24"/>
          <w:highlight w:val="yellow"/>
        </w:rPr>
        <w:t>problems that</w:t>
      </w:r>
      <w:r w:rsidR="45BB2983" w:rsidRPr="3B9295B8">
        <w:rPr>
          <w:rFonts w:ascii="Times New Roman" w:eastAsia="Times New Roman" w:hAnsi="Times New Roman" w:cs="Times New Roman"/>
          <w:sz w:val="24"/>
          <w:szCs w:val="24"/>
          <w:highlight w:val="yellow"/>
        </w:rPr>
        <w:t xml:space="preserve"> have persisted</w:t>
      </w:r>
      <w:r w:rsidR="5826D148" w:rsidRPr="3B9295B8">
        <w:rPr>
          <w:rFonts w:ascii="Times New Roman" w:eastAsia="Times New Roman" w:hAnsi="Times New Roman" w:cs="Times New Roman"/>
          <w:sz w:val="24"/>
          <w:szCs w:val="24"/>
          <w:highlight w:val="yellow"/>
        </w:rPr>
        <w:t>.</w:t>
      </w:r>
    </w:p>
    <w:p w14:paraId="66D4EEFA" w14:textId="43E6280B" w:rsidR="7F24C158" w:rsidRDefault="7F24C158" w:rsidP="3B9295B8">
      <w:pPr>
        <w:rPr>
          <w:rFonts w:ascii="Times New Roman" w:eastAsia="Times New Roman" w:hAnsi="Times New Roman" w:cs="Times New Roman"/>
          <w:sz w:val="24"/>
          <w:szCs w:val="24"/>
          <w:highlight w:val="yellow"/>
        </w:rPr>
      </w:pPr>
      <w:r w:rsidRPr="3B9295B8">
        <w:rPr>
          <w:rFonts w:ascii="Times New Roman" w:eastAsia="Times New Roman" w:hAnsi="Times New Roman" w:cs="Times New Roman"/>
          <w:sz w:val="24"/>
          <w:szCs w:val="24"/>
          <w:highlight w:val="yellow"/>
        </w:rPr>
        <w:t>Unfortunately, i</w:t>
      </w:r>
      <w:r w:rsidR="1611D62A" w:rsidRPr="3B9295B8">
        <w:rPr>
          <w:rFonts w:ascii="Times New Roman" w:eastAsia="Times New Roman" w:hAnsi="Times New Roman" w:cs="Times New Roman"/>
          <w:sz w:val="24"/>
          <w:szCs w:val="24"/>
          <w:highlight w:val="yellow"/>
        </w:rPr>
        <w:t xml:space="preserve">n addition </w:t>
      </w:r>
      <w:r w:rsidR="03E67742" w:rsidRPr="3B9295B8">
        <w:rPr>
          <w:rFonts w:ascii="Times New Roman" w:eastAsia="Times New Roman" w:hAnsi="Times New Roman" w:cs="Times New Roman"/>
          <w:sz w:val="24"/>
          <w:szCs w:val="24"/>
          <w:highlight w:val="yellow"/>
        </w:rPr>
        <w:t xml:space="preserve">to </w:t>
      </w:r>
      <w:r w:rsidR="4233E07E" w:rsidRPr="3B9295B8">
        <w:rPr>
          <w:rFonts w:ascii="Times New Roman" w:eastAsia="Times New Roman" w:hAnsi="Times New Roman" w:cs="Times New Roman"/>
          <w:sz w:val="24"/>
          <w:szCs w:val="24"/>
          <w:highlight w:val="yellow"/>
        </w:rPr>
        <w:t xml:space="preserve">the increase in available, accessible care, COVID and its restrictions also had a detrimental effect on many individuals’ mental health and substance use issues. </w:t>
      </w:r>
      <w:r w:rsidR="0AE88C7D" w:rsidRPr="3B9295B8">
        <w:rPr>
          <w:rFonts w:ascii="Times New Roman" w:eastAsia="Times New Roman" w:hAnsi="Times New Roman" w:cs="Times New Roman"/>
          <w:sz w:val="24"/>
          <w:szCs w:val="24"/>
          <w:highlight w:val="yellow"/>
        </w:rPr>
        <w:t xml:space="preserve">Restrictions to </w:t>
      </w:r>
      <w:r w:rsidR="0DA5F278" w:rsidRPr="3B9295B8">
        <w:rPr>
          <w:rFonts w:ascii="Times New Roman" w:eastAsia="Times New Roman" w:hAnsi="Times New Roman" w:cs="Times New Roman"/>
          <w:sz w:val="24"/>
          <w:szCs w:val="24"/>
          <w:highlight w:val="yellow"/>
        </w:rPr>
        <w:t xml:space="preserve">social events and </w:t>
      </w:r>
      <w:r w:rsidR="0AE88C7D" w:rsidRPr="3B9295B8">
        <w:rPr>
          <w:rFonts w:ascii="Times New Roman" w:eastAsia="Times New Roman" w:hAnsi="Times New Roman" w:cs="Times New Roman"/>
          <w:sz w:val="24"/>
          <w:szCs w:val="24"/>
          <w:highlight w:val="yellow"/>
        </w:rPr>
        <w:t xml:space="preserve">public spaces, </w:t>
      </w:r>
      <w:r w:rsidR="2931C9C1" w:rsidRPr="3B9295B8">
        <w:rPr>
          <w:rFonts w:ascii="Times New Roman" w:eastAsia="Times New Roman" w:hAnsi="Times New Roman" w:cs="Times New Roman"/>
          <w:sz w:val="24"/>
          <w:szCs w:val="24"/>
          <w:highlight w:val="yellow"/>
        </w:rPr>
        <w:t xml:space="preserve">obvious health issues, </w:t>
      </w:r>
      <w:r w:rsidR="747AC4D0" w:rsidRPr="3B9295B8">
        <w:rPr>
          <w:rFonts w:ascii="Times New Roman" w:eastAsia="Times New Roman" w:hAnsi="Times New Roman" w:cs="Times New Roman"/>
          <w:sz w:val="24"/>
          <w:szCs w:val="24"/>
          <w:highlight w:val="yellow"/>
        </w:rPr>
        <w:t xml:space="preserve">increases in interpersonal violence, </w:t>
      </w:r>
      <w:r w:rsidR="0AE88C7D" w:rsidRPr="3B9295B8">
        <w:rPr>
          <w:rFonts w:ascii="Times New Roman" w:eastAsia="Times New Roman" w:hAnsi="Times New Roman" w:cs="Times New Roman"/>
          <w:sz w:val="24"/>
          <w:szCs w:val="24"/>
          <w:highlight w:val="yellow"/>
        </w:rPr>
        <w:t xml:space="preserve">job losses, </w:t>
      </w:r>
      <w:r w:rsidR="358574F9" w:rsidRPr="3B9295B8">
        <w:rPr>
          <w:rFonts w:ascii="Times New Roman" w:eastAsia="Times New Roman" w:hAnsi="Times New Roman" w:cs="Times New Roman"/>
          <w:sz w:val="24"/>
          <w:szCs w:val="24"/>
          <w:highlight w:val="yellow"/>
        </w:rPr>
        <w:t>fear and anxiety</w:t>
      </w:r>
      <w:r w:rsidR="0D73E6F6" w:rsidRPr="3B9295B8">
        <w:rPr>
          <w:rFonts w:ascii="Times New Roman" w:eastAsia="Times New Roman" w:hAnsi="Times New Roman" w:cs="Times New Roman"/>
          <w:sz w:val="24"/>
          <w:szCs w:val="24"/>
          <w:highlight w:val="yellow"/>
        </w:rPr>
        <w:t xml:space="preserve"> surrounding the virus itself</w:t>
      </w:r>
      <w:r w:rsidR="358574F9" w:rsidRPr="3B9295B8">
        <w:rPr>
          <w:rFonts w:ascii="Times New Roman" w:eastAsia="Times New Roman" w:hAnsi="Times New Roman" w:cs="Times New Roman"/>
          <w:sz w:val="24"/>
          <w:szCs w:val="24"/>
          <w:highlight w:val="yellow"/>
        </w:rPr>
        <w:t xml:space="preserve">, death of loved ones, </w:t>
      </w:r>
      <w:r w:rsidR="0AE88C7D" w:rsidRPr="3B9295B8">
        <w:rPr>
          <w:rFonts w:ascii="Times New Roman" w:eastAsia="Times New Roman" w:hAnsi="Times New Roman" w:cs="Times New Roman"/>
          <w:sz w:val="24"/>
          <w:szCs w:val="24"/>
          <w:highlight w:val="yellow"/>
        </w:rPr>
        <w:t>and the inability to leave one’s home caused a large percentage of the population to turn to alcoho</w:t>
      </w:r>
      <w:r w:rsidR="4326DB4A" w:rsidRPr="3B9295B8">
        <w:rPr>
          <w:rFonts w:ascii="Times New Roman" w:eastAsia="Times New Roman" w:hAnsi="Times New Roman" w:cs="Times New Roman"/>
          <w:sz w:val="24"/>
          <w:szCs w:val="24"/>
          <w:highlight w:val="yellow"/>
        </w:rPr>
        <w:t>l and substance abuse.</w:t>
      </w:r>
      <w:r w:rsidR="4326DB4A" w:rsidRPr="3B9295B8">
        <w:rPr>
          <w:rFonts w:ascii="Times New Roman" w:eastAsia="Times New Roman" w:hAnsi="Times New Roman" w:cs="Times New Roman"/>
          <w:sz w:val="24"/>
          <w:szCs w:val="24"/>
        </w:rPr>
        <w:t xml:space="preserve"> </w:t>
      </w:r>
      <w:commentRangeEnd w:id="4"/>
      <w:r>
        <w:rPr>
          <w:rStyle w:val="CommentReference"/>
        </w:rPr>
        <w:commentReference w:id="4"/>
      </w:r>
    </w:p>
    <w:p w14:paraId="2A758404" w14:textId="22B2522C" w:rsidR="4F5A9C53" w:rsidRDefault="4F5A9C53" w:rsidP="3B9295B8">
      <w:pPr>
        <w:rPr>
          <w:rFonts w:ascii="Times New Roman" w:eastAsia="Times New Roman" w:hAnsi="Times New Roman" w:cs="Times New Roman"/>
          <w:sz w:val="24"/>
          <w:szCs w:val="24"/>
        </w:rPr>
      </w:pPr>
      <w:r w:rsidRPr="3B9295B8">
        <w:rPr>
          <w:rFonts w:ascii="Times New Roman" w:eastAsia="Times New Roman" w:hAnsi="Times New Roman" w:cs="Times New Roman"/>
          <w:b/>
          <w:bCs/>
          <w:sz w:val="28"/>
          <w:szCs w:val="28"/>
        </w:rPr>
        <w:t>Objective</w:t>
      </w:r>
      <w:r w:rsidRPr="3B9295B8">
        <w:rPr>
          <w:rFonts w:ascii="Times New Roman" w:eastAsia="Times New Roman" w:hAnsi="Times New Roman" w:cs="Times New Roman"/>
          <w:sz w:val="24"/>
          <w:szCs w:val="24"/>
        </w:rPr>
        <w:t>:</w:t>
      </w:r>
    </w:p>
    <w:p w14:paraId="1069C282" w14:textId="657BCE91" w:rsidR="505113CF" w:rsidRDefault="3BC9FE80" w:rsidP="3B9295B8">
      <w:pPr>
        <w:rPr>
          <w:rFonts w:ascii="Times New Roman" w:eastAsia="Times New Roman" w:hAnsi="Times New Roman" w:cs="Times New Roman"/>
          <w:sz w:val="24"/>
          <w:szCs w:val="24"/>
        </w:rPr>
      </w:pPr>
      <w:commentRangeStart w:id="5"/>
      <w:commentRangeStart w:id="6"/>
      <w:commentRangeStart w:id="7"/>
      <w:r w:rsidRPr="59B11EB5">
        <w:rPr>
          <w:rFonts w:ascii="Times New Roman" w:eastAsia="Times New Roman" w:hAnsi="Times New Roman" w:cs="Times New Roman"/>
          <w:sz w:val="24"/>
          <w:szCs w:val="24"/>
        </w:rPr>
        <w:t xml:space="preserve">This study will examine the efficacy of our mobile phone app, </w:t>
      </w:r>
      <w:r w:rsidR="79EFA359" w:rsidRPr="59B11EB5">
        <w:rPr>
          <w:rFonts w:ascii="Times New Roman" w:eastAsia="Times New Roman" w:hAnsi="Times New Roman" w:cs="Times New Roman"/>
          <w:sz w:val="24"/>
          <w:szCs w:val="24"/>
        </w:rPr>
        <w:t>FAMCHESS-C (</w:t>
      </w:r>
      <w:r w:rsidRPr="59B11EB5">
        <w:rPr>
          <w:rFonts w:ascii="Times New Roman" w:eastAsia="Times New Roman" w:hAnsi="Times New Roman" w:cs="Times New Roman"/>
          <w:sz w:val="24"/>
          <w:szCs w:val="24"/>
        </w:rPr>
        <w:t>P</w:t>
      </w:r>
      <w:r w:rsidR="264CA51C" w:rsidRPr="59B11EB5">
        <w:rPr>
          <w:rFonts w:ascii="Times New Roman" w:eastAsia="Times New Roman" w:hAnsi="Times New Roman" w:cs="Times New Roman"/>
          <w:sz w:val="24"/>
          <w:szCs w:val="24"/>
        </w:rPr>
        <w:t>artnerCHESS</w:t>
      </w:r>
      <w:r w:rsidR="71FCD77B" w:rsidRPr="59B11EB5">
        <w:rPr>
          <w:rFonts w:ascii="Times New Roman" w:eastAsia="Times New Roman" w:hAnsi="Times New Roman" w:cs="Times New Roman"/>
          <w:sz w:val="24"/>
          <w:szCs w:val="24"/>
        </w:rPr>
        <w:t>)</w:t>
      </w:r>
      <w:r w:rsidR="264CA51C" w:rsidRPr="59B11EB5">
        <w:rPr>
          <w:rFonts w:ascii="Times New Roman" w:eastAsia="Times New Roman" w:hAnsi="Times New Roman" w:cs="Times New Roman"/>
          <w:sz w:val="24"/>
          <w:szCs w:val="24"/>
        </w:rPr>
        <w:t xml:space="preserve">, and its ability to decrease risking dinking days </w:t>
      </w:r>
      <w:r w:rsidR="296D5764" w:rsidRPr="59B11EB5">
        <w:rPr>
          <w:rFonts w:ascii="Times New Roman" w:eastAsia="Times New Roman" w:hAnsi="Times New Roman" w:cs="Times New Roman"/>
          <w:sz w:val="24"/>
          <w:szCs w:val="24"/>
        </w:rPr>
        <w:t xml:space="preserve">for an </w:t>
      </w:r>
      <w:r w:rsidR="40BDE709" w:rsidRPr="59B11EB5">
        <w:rPr>
          <w:rFonts w:ascii="Times New Roman" w:eastAsia="Times New Roman" w:hAnsi="Times New Roman" w:cs="Times New Roman"/>
          <w:sz w:val="24"/>
          <w:szCs w:val="24"/>
        </w:rPr>
        <w:t>i</w:t>
      </w:r>
      <w:r w:rsidR="296D5764" w:rsidRPr="59B11EB5">
        <w:rPr>
          <w:rFonts w:ascii="Times New Roman" w:eastAsia="Times New Roman" w:hAnsi="Times New Roman" w:cs="Times New Roman"/>
          <w:sz w:val="24"/>
          <w:szCs w:val="24"/>
        </w:rPr>
        <w:t xml:space="preserve">dentified </w:t>
      </w:r>
      <w:r w:rsidR="01D57F67" w:rsidRPr="59B11EB5">
        <w:rPr>
          <w:rFonts w:ascii="Times New Roman" w:eastAsia="Times New Roman" w:hAnsi="Times New Roman" w:cs="Times New Roman"/>
          <w:sz w:val="24"/>
          <w:szCs w:val="24"/>
        </w:rPr>
        <w:t>p</w:t>
      </w:r>
      <w:r w:rsidR="296D5764" w:rsidRPr="59B11EB5">
        <w:rPr>
          <w:rFonts w:ascii="Times New Roman" w:eastAsia="Times New Roman" w:hAnsi="Times New Roman" w:cs="Times New Roman"/>
          <w:sz w:val="24"/>
          <w:szCs w:val="24"/>
        </w:rPr>
        <w:t xml:space="preserve">atient </w:t>
      </w:r>
      <w:r w:rsidR="264CA51C" w:rsidRPr="59B11EB5">
        <w:rPr>
          <w:rFonts w:ascii="Times New Roman" w:eastAsia="Times New Roman" w:hAnsi="Times New Roman" w:cs="Times New Roman"/>
          <w:sz w:val="24"/>
          <w:szCs w:val="24"/>
        </w:rPr>
        <w:t xml:space="preserve">and increase relationship satisfaction </w:t>
      </w:r>
      <w:r w:rsidR="56349C52" w:rsidRPr="59B11EB5">
        <w:rPr>
          <w:rFonts w:ascii="Times New Roman" w:eastAsia="Times New Roman" w:hAnsi="Times New Roman" w:cs="Times New Roman"/>
          <w:sz w:val="24"/>
          <w:szCs w:val="24"/>
        </w:rPr>
        <w:t xml:space="preserve">between said </w:t>
      </w:r>
      <w:r w:rsidR="505A8FA8" w:rsidRPr="59B11EB5">
        <w:rPr>
          <w:rFonts w:ascii="Times New Roman" w:eastAsia="Times New Roman" w:hAnsi="Times New Roman" w:cs="Times New Roman"/>
          <w:sz w:val="24"/>
          <w:szCs w:val="24"/>
        </w:rPr>
        <w:t>identified patient</w:t>
      </w:r>
      <w:r w:rsidR="33E6881E" w:rsidRPr="59B11EB5">
        <w:rPr>
          <w:rFonts w:ascii="Times New Roman" w:eastAsia="Times New Roman" w:hAnsi="Times New Roman" w:cs="Times New Roman"/>
          <w:sz w:val="24"/>
          <w:szCs w:val="24"/>
        </w:rPr>
        <w:t xml:space="preserve"> </w:t>
      </w:r>
      <w:r w:rsidR="56349C52" w:rsidRPr="59B11EB5">
        <w:rPr>
          <w:rFonts w:ascii="Times New Roman" w:eastAsia="Times New Roman" w:hAnsi="Times New Roman" w:cs="Times New Roman"/>
          <w:sz w:val="24"/>
          <w:szCs w:val="24"/>
        </w:rPr>
        <w:t xml:space="preserve">and their </w:t>
      </w:r>
      <w:r w:rsidR="65043C6A" w:rsidRPr="59B11EB5">
        <w:rPr>
          <w:rFonts w:ascii="Times New Roman" w:eastAsia="Times New Roman" w:hAnsi="Times New Roman" w:cs="Times New Roman"/>
          <w:sz w:val="24"/>
          <w:szCs w:val="24"/>
        </w:rPr>
        <w:t>concerned significant</w:t>
      </w:r>
      <w:r w:rsidR="56349C52" w:rsidRPr="59B11EB5">
        <w:rPr>
          <w:rFonts w:ascii="Times New Roman" w:eastAsia="Times New Roman" w:hAnsi="Times New Roman" w:cs="Times New Roman"/>
          <w:sz w:val="24"/>
          <w:szCs w:val="24"/>
        </w:rPr>
        <w:t xml:space="preserve"> </w:t>
      </w:r>
      <w:r w:rsidR="62DAF91A" w:rsidRPr="59B11EB5">
        <w:rPr>
          <w:rFonts w:ascii="Times New Roman" w:eastAsia="Times New Roman" w:hAnsi="Times New Roman" w:cs="Times New Roman"/>
          <w:sz w:val="24"/>
          <w:szCs w:val="24"/>
        </w:rPr>
        <w:t>o</w:t>
      </w:r>
      <w:r w:rsidR="56349C52" w:rsidRPr="59B11EB5">
        <w:rPr>
          <w:rFonts w:ascii="Times New Roman" w:eastAsia="Times New Roman" w:hAnsi="Times New Roman" w:cs="Times New Roman"/>
          <w:sz w:val="24"/>
          <w:szCs w:val="24"/>
        </w:rPr>
        <w:t xml:space="preserve">ther </w:t>
      </w:r>
      <w:r w:rsidR="264CA51C" w:rsidRPr="59B11EB5">
        <w:rPr>
          <w:rFonts w:ascii="Times New Roman" w:eastAsia="Times New Roman" w:hAnsi="Times New Roman" w:cs="Times New Roman"/>
          <w:sz w:val="24"/>
          <w:szCs w:val="24"/>
        </w:rPr>
        <w:t xml:space="preserve">as contrasted to </w:t>
      </w:r>
      <w:r w:rsidR="13D2D79F" w:rsidRPr="59B11EB5">
        <w:rPr>
          <w:rFonts w:ascii="Times New Roman" w:eastAsia="Times New Roman" w:hAnsi="Times New Roman" w:cs="Times New Roman"/>
          <w:sz w:val="24"/>
          <w:szCs w:val="24"/>
        </w:rPr>
        <w:t>dy</w:t>
      </w:r>
      <w:r w:rsidR="3FB6051C" w:rsidRPr="59B11EB5">
        <w:rPr>
          <w:rFonts w:ascii="Times New Roman" w:eastAsia="Times New Roman" w:hAnsi="Times New Roman" w:cs="Times New Roman"/>
          <w:sz w:val="24"/>
          <w:szCs w:val="24"/>
        </w:rPr>
        <w:t>a</w:t>
      </w:r>
      <w:r w:rsidR="13D2D79F" w:rsidRPr="59B11EB5">
        <w:rPr>
          <w:rFonts w:ascii="Times New Roman" w:eastAsia="Times New Roman" w:hAnsi="Times New Roman" w:cs="Times New Roman"/>
          <w:sz w:val="24"/>
          <w:szCs w:val="24"/>
        </w:rPr>
        <w:t xml:space="preserve">ds </w:t>
      </w:r>
      <w:r w:rsidR="264CA51C" w:rsidRPr="59B11EB5">
        <w:rPr>
          <w:rFonts w:ascii="Times New Roman" w:eastAsia="Times New Roman" w:hAnsi="Times New Roman" w:cs="Times New Roman"/>
          <w:sz w:val="24"/>
          <w:szCs w:val="24"/>
        </w:rPr>
        <w:t xml:space="preserve">who </w:t>
      </w:r>
      <w:r w:rsidR="17313CC0" w:rsidRPr="59B11EB5">
        <w:rPr>
          <w:rFonts w:ascii="Times New Roman" w:eastAsia="Times New Roman" w:hAnsi="Times New Roman" w:cs="Times New Roman"/>
          <w:sz w:val="24"/>
          <w:szCs w:val="24"/>
        </w:rPr>
        <w:t>receive the ACHESS</w:t>
      </w:r>
      <w:r w:rsidR="54EFE4DE" w:rsidRPr="59B11EB5">
        <w:rPr>
          <w:rFonts w:ascii="Times New Roman" w:eastAsia="Times New Roman" w:hAnsi="Times New Roman" w:cs="Times New Roman"/>
          <w:sz w:val="24"/>
          <w:szCs w:val="24"/>
        </w:rPr>
        <w:t>-C</w:t>
      </w:r>
      <w:r w:rsidR="17313CC0" w:rsidRPr="59B11EB5">
        <w:rPr>
          <w:rFonts w:ascii="Times New Roman" w:eastAsia="Times New Roman" w:hAnsi="Times New Roman" w:cs="Times New Roman"/>
          <w:sz w:val="24"/>
          <w:szCs w:val="24"/>
        </w:rPr>
        <w:t xml:space="preserve"> app without couple behavioral therapy</w:t>
      </w:r>
      <w:r w:rsidR="518F343A" w:rsidRPr="59B11EB5">
        <w:rPr>
          <w:rFonts w:ascii="Times New Roman" w:eastAsia="Times New Roman" w:hAnsi="Times New Roman" w:cs="Times New Roman"/>
          <w:sz w:val="24"/>
          <w:szCs w:val="24"/>
        </w:rPr>
        <w:t xml:space="preserve"> resources</w:t>
      </w:r>
      <w:r w:rsidR="0276886F" w:rsidRPr="59B11EB5">
        <w:rPr>
          <w:rFonts w:ascii="Times New Roman" w:eastAsia="Times New Roman" w:hAnsi="Times New Roman" w:cs="Times New Roman"/>
          <w:sz w:val="24"/>
          <w:szCs w:val="24"/>
        </w:rPr>
        <w:t>,</w:t>
      </w:r>
      <w:r w:rsidR="264CA51C" w:rsidRPr="59B11EB5">
        <w:rPr>
          <w:rFonts w:ascii="Times New Roman" w:eastAsia="Times New Roman" w:hAnsi="Times New Roman" w:cs="Times New Roman"/>
          <w:sz w:val="24"/>
          <w:szCs w:val="24"/>
        </w:rPr>
        <w:t xml:space="preserve"> or </w:t>
      </w:r>
      <w:r w:rsidR="594215F2" w:rsidRPr="59B11EB5">
        <w:rPr>
          <w:rFonts w:ascii="Times New Roman" w:eastAsia="Times New Roman" w:hAnsi="Times New Roman" w:cs="Times New Roman"/>
          <w:sz w:val="24"/>
          <w:szCs w:val="24"/>
        </w:rPr>
        <w:t xml:space="preserve">dyads who </w:t>
      </w:r>
      <w:r w:rsidR="264CA51C" w:rsidRPr="59B11EB5">
        <w:rPr>
          <w:rFonts w:ascii="Times New Roman" w:eastAsia="Times New Roman" w:hAnsi="Times New Roman" w:cs="Times New Roman"/>
          <w:sz w:val="24"/>
          <w:szCs w:val="24"/>
        </w:rPr>
        <w:t>only</w:t>
      </w:r>
      <w:r w:rsidR="6D5D82D3" w:rsidRPr="59B11EB5">
        <w:rPr>
          <w:rFonts w:ascii="Times New Roman" w:eastAsia="Times New Roman" w:hAnsi="Times New Roman" w:cs="Times New Roman"/>
          <w:sz w:val="24"/>
          <w:szCs w:val="24"/>
        </w:rPr>
        <w:t xml:space="preserve"> receive a smartphone. </w:t>
      </w:r>
      <w:commentRangeEnd w:id="5"/>
      <w:r>
        <w:rPr>
          <w:rStyle w:val="CommentReference"/>
        </w:rPr>
        <w:commentReference w:id="5"/>
      </w:r>
      <w:commentRangeEnd w:id="6"/>
      <w:r>
        <w:rPr>
          <w:rStyle w:val="CommentReference"/>
        </w:rPr>
        <w:commentReference w:id="6"/>
      </w:r>
      <w:commentRangeEnd w:id="7"/>
      <w:r>
        <w:rPr>
          <w:rStyle w:val="CommentReference"/>
        </w:rPr>
        <w:commentReference w:id="7"/>
      </w:r>
    </w:p>
    <w:p w14:paraId="7EEAB315" w14:textId="0E08FC60" w:rsidR="3CE45EE9" w:rsidRDefault="3CE45EE9" w:rsidP="3B9295B8">
      <w:pPr>
        <w:rPr>
          <w:rFonts w:ascii="Times New Roman" w:eastAsia="Times New Roman" w:hAnsi="Times New Roman" w:cs="Times New Roman"/>
          <w:sz w:val="24"/>
          <w:szCs w:val="24"/>
        </w:rPr>
      </w:pPr>
      <w:r w:rsidRPr="3B9295B8">
        <w:rPr>
          <w:rFonts w:ascii="Times New Roman" w:eastAsia="Times New Roman" w:hAnsi="Times New Roman" w:cs="Times New Roman"/>
          <w:b/>
          <w:bCs/>
          <w:sz w:val="28"/>
          <w:szCs w:val="28"/>
        </w:rPr>
        <w:t>Methods</w:t>
      </w:r>
      <w:r w:rsidRPr="3B9295B8">
        <w:rPr>
          <w:rFonts w:ascii="Times New Roman" w:eastAsia="Times New Roman" w:hAnsi="Times New Roman" w:cs="Times New Roman"/>
          <w:sz w:val="24"/>
          <w:szCs w:val="24"/>
        </w:rPr>
        <w:t>:</w:t>
      </w:r>
    </w:p>
    <w:p w14:paraId="392BCC13" w14:textId="6F2537D7" w:rsidR="6590FE05" w:rsidRDefault="07FF1041" w:rsidP="3B9295B8">
      <w:pPr>
        <w:rPr>
          <w:rFonts w:ascii="Times New Roman" w:eastAsia="Times New Roman" w:hAnsi="Times New Roman" w:cs="Times New Roman"/>
          <w:sz w:val="24"/>
          <w:szCs w:val="24"/>
        </w:rPr>
      </w:pPr>
      <w:r w:rsidRPr="59B11EB5">
        <w:rPr>
          <w:rFonts w:ascii="Times New Roman" w:eastAsia="Times New Roman" w:hAnsi="Times New Roman" w:cs="Times New Roman"/>
          <w:sz w:val="24"/>
          <w:szCs w:val="24"/>
        </w:rPr>
        <w:t xml:space="preserve">A total of </w:t>
      </w:r>
      <w:r w:rsidR="5F12A836" w:rsidRPr="59B11EB5">
        <w:rPr>
          <w:rFonts w:ascii="Times New Roman" w:eastAsia="Times New Roman" w:hAnsi="Times New Roman" w:cs="Times New Roman"/>
          <w:sz w:val="24"/>
          <w:szCs w:val="24"/>
        </w:rPr>
        <w:t>396</w:t>
      </w:r>
      <w:r w:rsidRPr="59B11EB5">
        <w:rPr>
          <w:rFonts w:ascii="Times New Roman" w:eastAsia="Times New Roman" w:hAnsi="Times New Roman" w:cs="Times New Roman"/>
          <w:sz w:val="24"/>
          <w:szCs w:val="24"/>
        </w:rPr>
        <w:t xml:space="preserve"> adults</w:t>
      </w:r>
      <w:r w:rsidR="2B47D862" w:rsidRPr="59B11EB5">
        <w:rPr>
          <w:rFonts w:ascii="Times New Roman" w:eastAsia="Times New Roman" w:hAnsi="Times New Roman" w:cs="Times New Roman"/>
          <w:sz w:val="24"/>
          <w:szCs w:val="24"/>
        </w:rPr>
        <w:t xml:space="preserve">, </w:t>
      </w:r>
      <w:r w:rsidR="654444E9" w:rsidRPr="59B11EB5">
        <w:rPr>
          <w:rFonts w:ascii="Times New Roman" w:eastAsia="Times New Roman" w:hAnsi="Times New Roman" w:cs="Times New Roman"/>
          <w:sz w:val="24"/>
          <w:szCs w:val="24"/>
        </w:rPr>
        <w:t xml:space="preserve">198 </w:t>
      </w:r>
      <w:r w:rsidRPr="59B11EB5">
        <w:rPr>
          <w:rFonts w:ascii="Times New Roman" w:eastAsia="Times New Roman" w:hAnsi="Times New Roman" w:cs="Times New Roman"/>
          <w:sz w:val="24"/>
          <w:szCs w:val="24"/>
        </w:rPr>
        <w:t>dyads</w:t>
      </w:r>
      <w:r w:rsidR="2A1B6EDE" w:rsidRPr="59B11EB5">
        <w:rPr>
          <w:rFonts w:ascii="Times New Roman" w:eastAsia="Times New Roman" w:hAnsi="Times New Roman" w:cs="Times New Roman"/>
          <w:sz w:val="24"/>
          <w:szCs w:val="24"/>
        </w:rPr>
        <w:t>,</w:t>
      </w:r>
      <w:r w:rsidRPr="59B11EB5">
        <w:rPr>
          <w:rFonts w:ascii="Times New Roman" w:eastAsia="Times New Roman" w:hAnsi="Times New Roman" w:cs="Times New Roman"/>
          <w:sz w:val="24"/>
          <w:szCs w:val="24"/>
        </w:rPr>
        <w:t xml:space="preserve"> will be recruited with one person </w:t>
      </w:r>
      <w:r w:rsidR="63260428" w:rsidRPr="59B11EB5">
        <w:rPr>
          <w:rFonts w:ascii="Times New Roman" w:eastAsia="Times New Roman" w:hAnsi="Times New Roman" w:cs="Times New Roman"/>
          <w:sz w:val="24"/>
          <w:szCs w:val="24"/>
        </w:rPr>
        <w:t>a</w:t>
      </w:r>
      <w:r w:rsidRPr="59B11EB5">
        <w:rPr>
          <w:rFonts w:ascii="Times New Roman" w:eastAsia="Times New Roman" w:hAnsi="Times New Roman" w:cs="Times New Roman"/>
          <w:sz w:val="24"/>
          <w:szCs w:val="24"/>
        </w:rPr>
        <w:t xml:space="preserve">s the </w:t>
      </w:r>
      <w:r w:rsidR="5822E78B" w:rsidRPr="59B11EB5">
        <w:rPr>
          <w:rFonts w:ascii="Times New Roman" w:eastAsia="Times New Roman" w:hAnsi="Times New Roman" w:cs="Times New Roman"/>
          <w:sz w:val="24"/>
          <w:szCs w:val="24"/>
        </w:rPr>
        <w:t>identified patient</w:t>
      </w:r>
      <w:r w:rsidRPr="59B11EB5">
        <w:rPr>
          <w:rFonts w:ascii="Times New Roman" w:eastAsia="Times New Roman" w:hAnsi="Times New Roman" w:cs="Times New Roman"/>
          <w:sz w:val="24"/>
          <w:szCs w:val="24"/>
        </w:rPr>
        <w:t xml:space="preserve"> </w:t>
      </w:r>
      <w:commentRangeStart w:id="8"/>
      <w:commentRangeEnd w:id="8"/>
      <w:r>
        <w:rPr>
          <w:rStyle w:val="CommentReference"/>
        </w:rPr>
        <w:commentReference w:id="8"/>
      </w:r>
      <w:r w:rsidRPr="59B11EB5">
        <w:rPr>
          <w:rFonts w:ascii="Times New Roman" w:eastAsia="Times New Roman" w:hAnsi="Times New Roman" w:cs="Times New Roman"/>
          <w:sz w:val="24"/>
          <w:szCs w:val="24"/>
        </w:rPr>
        <w:t xml:space="preserve">and the other as a </w:t>
      </w:r>
      <w:r w:rsidR="1EEFD2E2" w:rsidRPr="59B11EB5">
        <w:rPr>
          <w:rFonts w:ascii="Times New Roman" w:eastAsia="Times New Roman" w:hAnsi="Times New Roman" w:cs="Times New Roman"/>
          <w:sz w:val="24"/>
          <w:szCs w:val="24"/>
        </w:rPr>
        <w:t>concerned significant</w:t>
      </w:r>
      <w:r w:rsidR="75FB4D6A" w:rsidRPr="59B11EB5">
        <w:rPr>
          <w:rFonts w:ascii="Times New Roman" w:eastAsia="Times New Roman" w:hAnsi="Times New Roman" w:cs="Times New Roman"/>
          <w:sz w:val="24"/>
          <w:szCs w:val="24"/>
        </w:rPr>
        <w:t xml:space="preserve"> other</w:t>
      </w:r>
      <w:r w:rsidRPr="59B11EB5">
        <w:rPr>
          <w:rFonts w:ascii="Times New Roman" w:eastAsia="Times New Roman" w:hAnsi="Times New Roman" w:cs="Times New Roman"/>
          <w:sz w:val="24"/>
          <w:szCs w:val="24"/>
        </w:rPr>
        <w:t>. In the context of this study, the</w:t>
      </w:r>
      <w:r w:rsidR="474FDF67" w:rsidRPr="59B11EB5">
        <w:rPr>
          <w:rFonts w:ascii="Times New Roman" w:eastAsia="Times New Roman" w:hAnsi="Times New Roman" w:cs="Times New Roman"/>
          <w:sz w:val="24"/>
          <w:szCs w:val="24"/>
        </w:rPr>
        <w:t xml:space="preserve"> </w:t>
      </w:r>
      <w:r w:rsidR="0F709C5F" w:rsidRPr="59B11EB5">
        <w:rPr>
          <w:rFonts w:ascii="Times New Roman" w:eastAsia="Times New Roman" w:hAnsi="Times New Roman" w:cs="Times New Roman"/>
          <w:sz w:val="24"/>
          <w:szCs w:val="24"/>
        </w:rPr>
        <w:t>concerned significant</w:t>
      </w:r>
      <w:r w:rsidR="474FDF67" w:rsidRPr="59B11EB5">
        <w:rPr>
          <w:rFonts w:ascii="Times New Roman" w:eastAsia="Times New Roman" w:hAnsi="Times New Roman" w:cs="Times New Roman"/>
          <w:sz w:val="24"/>
          <w:szCs w:val="24"/>
        </w:rPr>
        <w:t xml:space="preserve"> other</w:t>
      </w:r>
      <w:r w:rsidRPr="59B11EB5">
        <w:rPr>
          <w:rFonts w:ascii="Times New Roman" w:eastAsia="Times New Roman" w:hAnsi="Times New Roman" w:cs="Times New Roman"/>
          <w:sz w:val="24"/>
          <w:szCs w:val="24"/>
        </w:rPr>
        <w:t xml:space="preserve"> is defined as a spouse, significant other, or family member. Each dyad is then randomized </w:t>
      </w:r>
      <w:r w:rsidR="407A6498" w:rsidRPr="59B11EB5">
        <w:rPr>
          <w:rFonts w:ascii="Times New Roman" w:eastAsia="Times New Roman" w:hAnsi="Times New Roman" w:cs="Times New Roman"/>
          <w:sz w:val="24"/>
          <w:szCs w:val="24"/>
        </w:rPr>
        <w:t>b</w:t>
      </w:r>
      <w:r w:rsidRPr="59B11EB5">
        <w:rPr>
          <w:rFonts w:ascii="Times New Roman" w:eastAsia="Times New Roman" w:hAnsi="Times New Roman" w:cs="Times New Roman"/>
          <w:sz w:val="24"/>
          <w:szCs w:val="24"/>
        </w:rPr>
        <w:t>y gender identity and alcohol severity, based on DSM-</w:t>
      </w:r>
      <w:r w:rsidR="55605197" w:rsidRPr="59B11EB5">
        <w:rPr>
          <w:rFonts w:ascii="Times New Roman" w:eastAsia="Times New Roman" w:hAnsi="Times New Roman" w:cs="Times New Roman"/>
          <w:sz w:val="24"/>
          <w:szCs w:val="24"/>
        </w:rPr>
        <w:t>5</w:t>
      </w:r>
      <w:r w:rsidRPr="59B11EB5">
        <w:rPr>
          <w:rFonts w:ascii="Times New Roman" w:eastAsia="Times New Roman" w:hAnsi="Times New Roman" w:cs="Times New Roman"/>
          <w:sz w:val="24"/>
          <w:szCs w:val="24"/>
        </w:rPr>
        <w:t xml:space="preserve"> self-report, into one of three study arms: Control – where neither </w:t>
      </w:r>
      <w:r w:rsidR="1DB70A4D" w:rsidRPr="59B11EB5">
        <w:rPr>
          <w:rFonts w:ascii="Times New Roman" w:eastAsia="Times New Roman" w:hAnsi="Times New Roman" w:cs="Times New Roman"/>
          <w:sz w:val="24"/>
          <w:szCs w:val="24"/>
        </w:rPr>
        <w:t xml:space="preserve">the identified patient nor the </w:t>
      </w:r>
      <w:r w:rsidR="235932B9" w:rsidRPr="59B11EB5">
        <w:rPr>
          <w:rFonts w:ascii="Times New Roman" w:eastAsia="Times New Roman" w:hAnsi="Times New Roman" w:cs="Times New Roman"/>
          <w:sz w:val="24"/>
          <w:szCs w:val="24"/>
        </w:rPr>
        <w:t>concerned significant</w:t>
      </w:r>
      <w:r w:rsidR="1DB70A4D" w:rsidRPr="59B11EB5">
        <w:rPr>
          <w:rFonts w:ascii="Times New Roman" w:eastAsia="Times New Roman" w:hAnsi="Times New Roman" w:cs="Times New Roman"/>
          <w:sz w:val="24"/>
          <w:szCs w:val="24"/>
        </w:rPr>
        <w:t xml:space="preserve"> other</w:t>
      </w:r>
      <w:r w:rsidRPr="59B11EB5">
        <w:rPr>
          <w:rFonts w:ascii="Times New Roman" w:eastAsia="Times New Roman" w:hAnsi="Times New Roman" w:cs="Times New Roman"/>
          <w:sz w:val="24"/>
          <w:szCs w:val="24"/>
        </w:rPr>
        <w:t xml:space="preserve"> </w:t>
      </w:r>
      <w:proofErr w:type="gramStart"/>
      <w:r w:rsidRPr="59B11EB5">
        <w:rPr>
          <w:rFonts w:ascii="Times New Roman" w:eastAsia="Times New Roman" w:hAnsi="Times New Roman" w:cs="Times New Roman"/>
          <w:sz w:val="24"/>
          <w:szCs w:val="24"/>
        </w:rPr>
        <w:t>receive</w:t>
      </w:r>
      <w:proofErr w:type="gramEnd"/>
      <w:r w:rsidRPr="59B11EB5">
        <w:rPr>
          <w:rFonts w:ascii="Times New Roman" w:eastAsia="Times New Roman" w:hAnsi="Times New Roman" w:cs="Times New Roman"/>
          <w:sz w:val="24"/>
          <w:szCs w:val="24"/>
        </w:rPr>
        <w:t xml:space="preserve"> the app during the study, ACHESS</w:t>
      </w:r>
      <w:r w:rsidR="6BF1A6FC" w:rsidRPr="59B11EB5">
        <w:rPr>
          <w:rFonts w:ascii="Times New Roman" w:eastAsia="Times New Roman" w:hAnsi="Times New Roman" w:cs="Times New Roman"/>
          <w:sz w:val="24"/>
          <w:szCs w:val="24"/>
        </w:rPr>
        <w:t>-C</w:t>
      </w:r>
      <w:r w:rsidRPr="59B11EB5">
        <w:rPr>
          <w:rFonts w:ascii="Times New Roman" w:eastAsia="Times New Roman" w:hAnsi="Times New Roman" w:cs="Times New Roman"/>
          <w:sz w:val="24"/>
          <w:szCs w:val="24"/>
        </w:rPr>
        <w:t xml:space="preserve"> – where only the </w:t>
      </w:r>
      <w:r w:rsidR="04A744C6" w:rsidRPr="59B11EB5">
        <w:rPr>
          <w:rFonts w:ascii="Times New Roman" w:eastAsia="Times New Roman" w:hAnsi="Times New Roman" w:cs="Times New Roman"/>
          <w:sz w:val="24"/>
          <w:szCs w:val="24"/>
        </w:rPr>
        <w:t>identified patient</w:t>
      </w:r>
      <w:r w:rsidRPr="59B11EB5">
        <w:rPr>
          <w:rFonts w:ascii="Times New Roman" w:eastAsia="Times New Roman" w:hAnsi="Times New Roman" w:cs="Times New Roman"/>
          <w:sz w:val="24"/>
          <w:szCs w:val="24"/>
        </w:rPr>
        <w:t xml:space="preserve"> receives the app, and FAMCHESS</w:t>
      </w:r>
      <w:r w:rsidR="35112D26" w:rsidRPr="59B11EB5">
        <w:rPr>
          <w:rFonts w:ascii="Times New Roman" w:eastAsia="Times New Roman" w:hAnsi="Times New Roman" w:cs="Times New Roman"/>
          <w:sz w:val="24"/>
          <w:szCs w:val="24"/>
        </w:rPr>
        <w:t>-C</w:t>
      </w:r>
      <w:r w:rsidRPr="59B11EB5">
        <w:rPr>
          <w:rFonts w:ascii="Times New Roman" w:eastAsia="Times New Roman" w:hAnsi="Times New Roman" w:cs="Times New Roman"/>
          <w:sz w:val="24"/>
          <w:szCs w:val="24"/>
        </w:rPr>
        <w:t xml:space="preserve"> – where both</w:t>
      </w:r>
      <w:r w:rsidR="6C62F4A1" w:rsidRPr="59B11EB5">
        <w:rPr>
          <w:rFonts w:ascii="Times New Roman" w:eastAsia="Times New Roman" w:hAnsi="Times New Roman" w:cs="Times New Roman"/>
          <w:sz w:val="24"/>
          <w:szCs w:val="24"/>
        </w:rPr>
        <w:t xml:space="preserve"> participants from the dyad</w:t>
      </w:r>
      <w:r w:rsidRPr="59B11EB5">
        <w:rPr>
          <w:rFonts w:ascii="Times New Roman" w:eastAsia="Times New Roman" w:hAnsi="Times New Roman" w:cs="Times New Roman"/>
          <w:sz w:val="24"/>
          <w:szCs w:val="24"/>
        </w:rPr>
        <w:t xml:space="preserve"> receive the app to use together.</w:t>
      </w:r>
      <w:r w:rsidR="1889C004" w:rsidRPr="59B11EB5">
        <w:rPr>
          <w:rFonts w:ascii="Times New Roman" w:eastAsia="Times New Roman" w:hAnsi="Times New Roman" w:cs="Times New Roman"/>
          <w:sz w:val="24"/>
          <w:szCs w:val="24"/>
        </w:rPr>
        <w:t xml:space="preserve"> </w:t>
      </w:r>
      <w:r w:rsidR="0A3A097E" w:rsidRPr="59B11EB5">
        <w:rPr>
          <w:rFonts w:ascii="Times New Roman" w:eastAsia="Times New Roman" w:hAnsi="Times New Roman" w:cs="Times New Roman"/>
          <w:sz w:val="24"/>
          <w:szCs w:val="24"/>
        </w:rPr>
        <w:t>For eight months, a</w:t>
      </w:r>
      <w:r w:rsidR="1889C004" w:rsidRPr="59B11EB5">
        <w:rPr>
          <w:rFonts w:ascii="Times New Roman" w:eastAsia="Times New Roman" w:hAnsi="Times New Roman" w:cs="Times New Roman"/>
          <w:sz w:val="24"/>
          <w:szCs w:val="24"/>
        </w:rPr>
        <w:t xml:space="preserve">ll participants will receive payment towards their smart phone plan or a smart phone </w:t>
      </w:r>
      <w:r w:rsidR="31101EFB" w:rsidRPr="59B11EB5">
        <w:rPr>
          <w:rFonts w:ascii="Times New Roman" w:eastAsia="Times New Roman" w:hAnsi="Times New Roman" w:cs="Times New Roman"/>
          <w:sz w:val="24"/>
          <w:szCs w:val="24"/>
        </w:rPr>
        <w:t xml:space="preserve">with cellular service </w:t>
      </w:r>
      <w:r w:rsidR="1889C004" w:rsidRPr="59B11EB5">
        <w:rPr>
          <w:rFonts w:ascii="Times New Roman" w:eastAsia="Times New Roman" w:hAnsi="Times New Roman" w:cs="Times New Roman"/>
          <w:sz w:val="24"/>
          <w:szCs w:val="24"/>
        </w:rPr>
        <w:t>provided by the cente</w:t>
      </w:r>
      <w:r w:rsidR="1EE9F593" w:rsidRPr="59B11EB5">
        <w:rPr>
          <w:rFonts w:ascii="Times New Roman" w:eastAsia="Times New Roman" w:hAnsi="Times New Roman" w:cs="Times New Roman"/>
          <w:sz w:val="24"/>
          <w:szCs w:val="24"/>
        </w:rPr>
        <w:t xml:space="preserve">r. At baseline, 4 months, 8 months, and 12 months, all participants will complete written surveys </w:t>
      </w:r>
      <w:commentRangeStart w:id="9"/>
      <w:commentRangeStart w:id="10"/>
      <w:r w:rsidR="1EE9F593" w:rsidRPr="59B11EB5">
        <w:rPr>
          <w:rFonts w:ascii="Times New Roman" w:eastAsia="Times New Roman" w:hAnsi="Times New Roman" w:cs="Times New Roman"/>
          <w:sz w:val="24"/>
          <w:szCs w:val="24"/>
        </w:rPr>
        <w:t>comprising validated</w:t>
      </w:r>
      <w:r w:rsidR="49A1AC51" w:rsidRPr="59B11EB5">
        <w:rPr>
          <w:rFonts w:ascii="Times New Roman" w:eastAsia="Times New Roman" w:hAnsi="Times New Roman" w:cs="Times New Roman"/>
          <w:sz w:val="24"/>
          <w:szCs w:val="24"/>
        </w:rPr>
        <w:t xml:space="preserve"> scales selected for good psychometric properties with similar populations</w:t>
      </w:r>
      <w:r w:rsidR="414F544E" w:rsidRPr="59B11EB5">
        <w:rPr>
          <w:rFonts w:ascii="Times New Roman" w:eastAsia="Times New Roman" w:hAnsi="Times New Roman" w:cs="Times New Roman"/>
          <w:sz w:val="24"/>
          <w:szCs w:val="24"/>
        </w:rPr>
        <w:t>.</w:t>
      </w:r>
      <w:commentRangeEnd w:id="9"/>
      <w:r>
        <w:rPr>
          <w:rStyle w:val="CommentReference"/>
        </w:rPr>
        <w:commentReference w:id="9"/>
      </w:r>
      <w:commentRangeEnd w:id="10"/>
      <w:r>
        <w:rPr>
          <w:rStyle w:val="CommentReference"/>
        </w:rPr>
        <w:commentReference w:id="10"/>
      </w:r>
    </w:p>
    <w:p w14:paraId="5615BFF6" w14:textId="41E5CB58" w:rsidR="3B9295B8" w:rsidRDefault="3B9295B8" w:rsidP="3B9295B8">
      <w:pPr>
        <w:rPr>
          <w:rFonts w:ascii="Times New Roman" w:eastAsia="Times New Roman" w:hAnsi="Times New Roman" w:cs="Times New Roman"/>
          <w:sz w:val="24"/>
          <w:szCs w:val="24"/>
        </w:rPr>
      </w:pPr>
    </w:p>
    <w:p w14:paraId="09988EAD" w14:textId="2A5F5EA8" w:rsidR="0DF05970" w:rsidRDefault="3CE45EE9" w:rsidP="3B9295B8">
      <w:pPr>
        <w:rPr>
          <w:rFonts w:ascii="Times New Roman" w:eastAsia="Times New Roman" w:hAnsi="Times New Roman" w:cs="Times New Roman"/>
          <w:sz w:val="24"/>
          <w:szCs w:val="24"/>
        </w:rPr>
      </w:pPr>
      <w:r w:rsidRPr="3B9295B8">
        <w:rPr>
          <w:rFonts w:ascii="Times New Roman" w:eastAsia="Times New Roman" w:hAnsi="Times New Roman" w:cs="Times New Roman"/>
          <w:b/>
          <w:bCs/>
          <w:sz w:val="28"/>
          <w:szCs w:val="28"/>
        </w:rPr>
        <w:lastRenderedPageBreak/>
        <w:t>Results</w:t>
      </w:r>
      <w:r w:rsidRPr="3B9295B8">
        <w:rPr>
          <w:rFonts w:ascii="Times New Roman" w:eastAsia="Times New Roman" w:hAnsi="Times New Roman" w:cs="Times New Roman"/>
          <w:sz w:val="24"/>
          <w:szCs w:val="24"/>
        </w:rPr>
        <w:t>:</w:t>
      </w:r>
    </w:p>
    <w:p w14:paraId="07C48996" w14:textId="2909CCD1" w:rsidR="0DF05970" w:rsidRDefault="1226EBCE" w:rsidP="3B9295B8">
      <w:pPr>
        <w:rPr>
          <w:rFonts w:ascii="Times New Roman" w:eastAsia="Times New Roman" w:hAnsi="Times New Roman" w:cs="Times New Roman"/>
          <w:sz w:val="24"/>
          <w:szCs w:val="24"/>
        </w:rPr>
      </w:pPr>
      <w:r w:rsidRPr="3B9295B8">
        <w:rPr>
          <w:rFonts w:ascii="Times New Roman" w:eastAsia="Times New Roman" w:hAnsi="Times New Roman" w:cs="Times New Roman"/>
          <w:sz w:val="24"/>
          <w:szCs w:val="24"/>
        </w:rPr>
        <w:t xml:space="preserve">Recruitment ran from May 2022 until June 2023. The </w:t>
      </w:r>
      <w:r w:rsidR="7D1BD1FE" w:rsidRPr="3B9295B8">
        <w:rPr>
          <w:rFonts w:ascii="Times New Roman" w:eastAsia="Times New Roman" w:hAnsi="Times New Roman" w:cs="Times New Roman"/>
          <w:sz w:val="24"/>
          <w:szCs w:val="24"/>
        </w:rPr>
        <w:t>i</w:t>
      </w:r>
      <w:r w:rsidRPr="3B9295B8">
        <w:rPr>
          <w:rFonts w:ascii="Times New Roman" w:eastAsia="Times New Roman" w:hAnsi="Times New Roman" w:cs="Times New Roman"/>
          <w:sz w:val="24"/>
          <w:szCs w:val="24"/>
        </w:rPr>
        <w:t>ntervention period will end in January 2024</w:t>
      </w:r>
      <w:r w:rsidR="0FEACAC7" w:rsidRPr="3B9295B8">
        <w:rPr>
          <w:rFonts w:ascii="Times New Roman" w:eastAsia="Times New Roman" w:hAnsi="Times New Roman" w:cs="Times New Roman"/>
          <w:sz w:val="24"/>
          <w:szCs w:val="24"/>
        </w:rPr>
        <w:t xml:space="preserve"> with follow up surveys completed in June 2024.</w:t>
      </w:r>
      <w:r w:rsidR="6F3D3D5F" w:rsidRPr="3B9295B8">
        <w:rPr>
          <w:rFonts w:ascii="Times New Roman" w:eastAsia="Times New Roman" w:hAnsi="Times New Roman" w:cs="Times New Roman"/>
          <w:sz w:val="24"/>
          <w:szCs w:val="24"/>
        </w:rPr>
        <w:t xml:space="preserve"> </w:t>
      </w:r>
      <w:r w:rsidRPr="3B9295B8">
        <w:rPr>
          <w:rFonts w:ascii="Times New Roman" w:eastAsia="Times New Roman" w:hAnsi="Times New Roman" w:cs="Times New Roman"/>
          <w:sz w:val="24"/>
          <w:szCs w:val="24"/>
        </w:rPr>
        <w:t>The findings will be disseminated via peer-reviewed publications.</w:t>
      </w:r>
    </w:p>
    <w:p w14:paraId="307BFCF1" w14:textId="166C08A7" w:rsidR="3B9295B8" w:rsidRDefault="3B9295B8" w:rsidP="3B9295B8">
      <w:pPr>
        <w:rPr>
          <w:rFonts w:ascii="Times New Roman" w:eastAsia="Times New Roman" w:hAnsi="Times New Roman" w:cs="Times New Roman"/>
          <w:sz w:val="24"/>
          <w:szCs w:val="24"/>
        </w:rPr>
      </w:pPr>
    </w:p>
    <w:p w14:paraId="6B79B1B5" w14:textId="5A85A33D" w:rsidR="3CE45EE9" w:rsidRDefault="7B96BED6" w:rsidP="3B9295B8">
      <w:pPr>
        <w:rPr>
          <w:rFonts w:ascii="Times New Roman" w:eastAsia="Times New Roman" w:hAnsi="Times New Roman" w:cs="Times New Roman"/>
          <w:sz w:val="24"/>
          <w:szCs w:val="24"/>
        </w:rPr>
      </w:pPr>
      <w:r w:rsidRPr="3B9295B8">
        <w:rPr>
          <w:rFonts w:ascii="Times New Roman" w:eastAsia="Times New Roman" w:hAnsi="Times New Roman" w:cs="Times New Roman"/>
          <w:b/>
          <w:bCs/>
          <w:sz w:val="28"/>
          <w:szCs w:val="28"/>
        </w:rPr>
        <w:t>Conclusions</w:t>
      </w:r>
      <w:r w:rsidRPr="3B9295B8">
        <w:rPr>
          <w:rFonts w:ascii="Times New Roman" w:eastAsia="Times New Roman" w:hAnsi="Times New Roman" w:cs="Times New Roman"/>
          <w:sz w:val="24"/>
          <w:szCs w:val="24"/>
        </w:rPr>
        <w:t>:</w:t>
      </w:r>
    </w:p>
    <w:p w14:paraId="048E7298" w14:textId="05820EFF" w:rsidR="0DF05970" w:rsidRDefault="39E12799" w:rsidP="3B9295B8">
      <w:pPr>
        <w:rPr>
          <w:rFonts w:ascii="Times New Roman" w:eastAsia="Times New Roman" w:hAnsi="Times New Roman" w:cs="Times New Roman"/>
          <w:sz w:val="24"/>
          <w:szCs w:val="24"/>
        </w:rPr>
      </w:pPr>
      <w:r w:rsidRPr="59B11EB5">
        <w:rPr>
          <w:rFonts w:ascii="Times New Roman" w:eastAsia="Times New Roman" w:hAnsi="Times New Roman" w:cs="Times New Roman"/>
          <w:sz w:val="24"/>
          <w:szCs w:val="24"/>
        </w:rPr>
        <w:t>To our knowledge, t</w:t>
      </w:r>
      <w:r w:rsidR="048B8203" w:rsidRPr="59B11EB5">
        <w:rPr>
          <w:rFonts w:ascii="Times New Roman" w:eastAsia="Times New Roman" w:hAnsi="Times New Roman" w:cs="Times New Roman"/>
          <w:sz w:val="24"/>
          <w:szCs w:val="24"/>
        </w:rPr>
        <w:t xml:space="preserve">his is the first study of its kind </w:t>
      </w:r>
      <w:r w:rsidR="6C521E59" w:rsidRPr="59B11EB5">
        <w:rPr>
          <w:rFonts w:ascii="Times New Roman" w:eastAsia="Times New Roman" w:hAnsi="Times New Roman" w:cs="Times New Roman"/>
          <w:sz w:val="24"/>
          <w:szCs w:val="24"/>
        </w:rPr>
        <w:t xml:space="preserve">to </w:t>
      </w:r>
      <w:r w:rsidR="30676106" w:rsidRPr="59B11EB5">
        <w:rPr>
          <w:rFonts w:ascii="Times New Roman" w:eastAsia="Times New Roman" w:hAnsi="Times New Roman" w:cs="Times New Roman"/>
          <w:sz w:val="24"/>
          <w:szCs w:val="24"/>
        </w:rPr>
        <w:t>examine support for</w:t>
      </w:r>
      <w:r w:rsidR="048B8203" w:rsidRPr="59B11EB5">
        <w:rPr>
          <w:rFonts w:ascii="Times New Roman" w:eastAsia="Times New Roman" w:hAnsi="Times New Roman" w:cs="Times New Roman"/>
          <w:sz w:val="24"/>
          <w:szCs w:val="24"/>
        </w:rPr>
        <w:t xml:space="preserve"> both </w:t>
      </w:r>
      <w:r w:rsidR="321B9D0E" w:rsidRPr="59B11EB5">
        <w:rPr>
          <w:rFonts w:ascii="Times New Roman" w:eastAsia="Times New Roman" w:hAnsi="Times New Roman" w:cs="Times New Roman"/>
          <w:sz w:val="24"/>
          <w:szCs w:val="24"/>
        </w:rPr>
        <w:t>identified patient</w:t>
      </w:r>
      <w:r w:rsidR="048B8203" w:rsidRPr="59B11EB5">
        <w:rPr>
          <w:rFonts w:ascii="Times New Roman" w:eastAsia="Times New Roman" w:hAnsi="Times New Roman" w:cs="Times New Roman"/>
          <w:sz w:val="24"/>
          <w:szCs w:val="24"/>
        </w:rPr>
        <w:t xml:space="preserve">s and </w:t>
      </w:r>
      <w:r w:rsidR="1B07C657" w:rsidRPr="59B11EB5">
        <w:rPr>
          <w:rFonts w:ascii="Times New Roman" w:eastAsia="Times New Roman" w:hAnsi="Times New Roman" w:cs="Times New Roman"/>
          <w:sz w:val="24"/>
          <w:szCs w:val="24"/>
        </w:rPr>
        <w:t xml:space="preserve">their </w:t>
      </w:r>
      <w:r w:rsidR="5046CC9E" w:rsidRPr="59B11EB5">
        <w:rPr>
          <w:rFonts w:ascii="Times New Roman" w:eastAsia="Times New Roman" w:hAnsi="Times New Roman" w:cs="Times New Roman"/>
          <w:sz w:val="24"/>
          <w:szCs w:val="24"/>
        </w:rPr>
        <w:t>concerned significant</w:t>
      </w:r>
      <w:r w:rsidR="6C8ECC1D" w:rsidRPr="59B11EB5">
        <w:rPr>
          <w:rFonts w:ascii="Times New Roman" w:eastAsia="Times New Roman" w:hAnsi="Times New Roman" w:cs="Times New Roman"/>
          <w:sz w:val="24"/>
          <w:szCs w:val="24"/>
        </w:rPr>
        <w:t xml:space="preserve"> other</w:t>
      </w:r>
      <w:r w:rsidR="048B8203" w:rsidRPr="59B11EB5">
        <w:rPr>
          <w:rFonts w:ascii="Times New Roman" w:eastAsia="Times New Roman" w:hAnsi="Times New Roman" w:cs="Times New Roman"/>
          <w:sz w:val="24"/>
          <w:szCs w:val="24"/>
        </w:rPr>
        <w:t>s</w:t>
      </w:r>
      <w:r w:rsidR="14D7B988" w:rsidRPr="59B11EB5">
        <w:rPr>
          <w:rFonts w:ascii="Times New Roman" w:eastAsia="Times New Roman" w:hAnsi="Times New Roman" w:cs="Times New Roman"/>
          <w:sz w:val="24"/>
          <w:szCs w:val="24"/>
        </w:rPr>
        <w:t xml:space="preserve"> in reducing risky drinking days and improving quality of life during and after the COVID-19 </w:t>
      </w:r>
      <w:commentRangeStart w:id="11"/>
      <w:commentRangeStart w:id="12"/>
      <w:commentRangeStart w:id="13"/>
      <w:r w:rsidR="14D7B988" w:rsidRPr="59B11EB5">
        <w:rPr>
          <w:rFonts w:ascii="Times New Roman" w:eastAsia="Times New Roman" w:hAnsi="Times New Roman" w:cs="Times New Roman"/>
          <w:sz w:val="24"/>
          <w:szCs w:val="24"/>
        </w:rPr>
        <w:t>pandemic</w:t>
      </w:r>
      <w:commentRangeEnd w:id="11"/>
      <w:r>
        <w:rPr>
          <w:rStyle w:val="CommentReference"/>
        </w:rPr>
        <w:commentReference w:id="11"/>
      </w:r>
      <w:commentRangeEnd w:id="12"/>
      <w:r>
        <w:rPr>
          <w:rStyle w:val="CommentReference"/>
        </w:rPr>
        <w:commentReference w:id="12"/>
      </w:r>
      <w:commentRangeEnd w:id="13"/>
      <w:r>
        <w:rPr>
          <w:rStyle w:val="CommentReference"/>
        </w:rPr>
        <w:commentReference w:id="13"/>
      </w:r>
      <w:r w:rsidR="14D7B988" w:rsidRPr="59B11EB5">
        <w:rPr>
          <w:rFonts w:ascii="Times New Roman" w:eastAsia="Times New Roman" w:hAnsi="Times New Roman" w:cs="Times New Roman"/>
          <w:sz w:val="24"/>
          <w:szCs w:val="24"/>
        </w:rPr>
        <w:t>.</w:t>
      </w:r>
    </w:p>
    <w:p w14:paraId="085CA0E9" w14:textId="5BA7DE97" w:rsidR="3B9295B8" w:rsidRDefault="3B9295B8" w:rsidP="3B9295B8">
      <w:pPr>
        <w:rPr>
          <w:rFonts w:ascii="Times New Roman" w:eastAsia="Times New Roman" w:hAnsi="Times New Roman" w:cs="Times New Roman"/>
          <w:sz w:val="24"/>
          <w:szCs w:val="24"/>
        </w:rPr>
      </w:pPr>
    </w:p>
    <w:p w14:paraId="7FF179B6" w14:textId="0FAFFC37" w:rsidR="3CE45EE9" w:rsidRDefault="7B96BED6" w:rsidP="3B9295B8">
      <w:pPr>
        <w:rPr>
          <w:rFonts w:ascii="Times New Roman" w:eastAsia="Times New Roman" w:hAnsi="Times New Roman" w:cs="Times New Roman"/>
          <w:sz w:val="28"/>
          <w:szCs w:val="28"/>
        </w:rPr>
      </w:pPr>
      <w:r w:rsidRPr="3B9295B8">
        <w:rPr>
          <w:rFonts w:ascii="Times New Roman" w:eastAsia="Times New Roman" w:hAnsi="Times New Roman" w:cs="Times New Roman"/>
          <w:b/>
          <w:bCs/>
          <w:sz w:val="28"/>
          <w:szCs w:val="28"/>
        </w:rPr>
        <w:t>Trial Registration</w:t>
      </w:r>
      <w:r w:rsidRPr="3B9295B8">
        <w:rPr>
          <w:rFonts w:ascii="Times New Roman" w:eastAsia="Times New Roman" w:hAnsi="Times New Roman" w:cs="Times New Roman"/>
          <w:sz w:val="28"/>
          <w:szCs w:val="28"/>
        </w:rPr>
        <w:t>:</w:t>
      </w:r>
    </w:p>
    <w:p w14:paraId="4A927723" w14:textId="764B0457" w:rsidR="705A12F1" w:rsidRDefault="705A12F1" w:rsidP="3B9295B8">
      <w:pPr>
        <w:rPr>
          <w:rFonts w:ascii="Times New Roman" w:eastAsia="Times New Roman" w:hAnsi="Times New Roman" w:cs="Times New Roman"/>
          <w:sz w:val="24"/>
          <w:szCs w:val="24"/>
        </w:rPr>
      </w:pPr>
      <w:r w:rsidRPr="3B9295B8">
        <w:rPr>
          <w:rFonts w:ascii="Times New Roman" w:eastAsia="Times New Roman" w:hAnsi="Times New Roman" w:cs="Times New Roman"/>
          <w:sz w:val="24"/>
          <w:szCs w:val="24"/>
        </w:rPr>
        <w:t xml:space="preserve">ClinicalTrials.gov NCT05419128; </w:t>
      </w:r>
      <w:hyperlink r:id="rId12">
        <w:r w:rsidRPr="3B9295B8">
          <w:rPr>
            <w:rStyle w:val="Hyperlink"/>
            <w:rFonts w:ascii="Times New Roman" w:eastAsia="Times New Roman" w:hAnsi="Times New Roman" w:cs="Times New Roman"/>
            <w:sz w:val="24"/>
            <w:szCs w:val="24"/>
          </w:rPr>
          <w:t>https://classic.clinicaltrials.gov/ct2/show/NCT05419128</w:t>
        </w:r>
      </w:hyperlink>
    </w:p>
    <w:p w14:paraId="3D5AB509" w14:textId="24051290" w:rsidR="3B9295B8" w:rsidRDefault="3B9295B8" w:rsidP="3B9295B8">
      <w:pPr>
        <w:rPr>
          <w:rFonts w:ascii="Times New Roman" w:eastAsia="Times New Roman" w:hAnsi="Times New Roman" w:cs="Times New Roman"/>
          <w:sz w:val="24"/>
          <w:szCs w:val="24"/>
        </w:rPr>
      </w:pPr>
    </w:p>
    <w:p w14:paraId="3398BE66" w14:textId="1AD0CDA6" w:rsidR="5483DAF1" w:rsidRDefault="660109A0" w:rsidP="3B9295B8">
      <w:pPr>
        <w:rPr>
          <w:rFonts w:ascii="Times New Roman" w:eastAsia="Times New Roman" w:hAnsi="Times New Roman" w:cs="Times New Roman"/>
          <w:b/>
          <w:bCs/>
          <w:sz w:val="28"/>
          <w:szCs w:val="28"/>
        </w:rPr>
      </w:pPr>
      <w:r w:rsidRPr="3B9295B8">
        <w:rPr>
          <w:rFonts w:ascii="Times New Roman" w:eastAsia="Times New Roman" w:hAnsi="Times New Roman" w:cs="Times New Roman"/>
          <w:b/>
          <w:bCs/>
          <w:sz w:val="28"/>
          <w:szCs w:val="28"/>
        </w:rPr>
        <w:t xml:space="preserve">International Registered Report Identifier (IRRID): </w:t>
      </w:r>
    </w:p>
    <w:p w14:paraId="59857BE5" w14:textId="4C2D8C92" w:rsidR="5483DAF1" w:rsidRDefault="5483DAF1" w:rsidP="3B9295B8">
      <w:pPr>
        <w:rPr>
          <w:rFonts w:ascii="Times New Roman" w:eastAsia="Times New Roman" w:hAnsi="Times New Roman" w:cs="Times New Roman"/>
          <w:b/>
          <w:bCs/>
          <w:sz w:val="24"/>
          <w:szCs w:val="24"/>
        </w:rPr>
      </w:pPr>
    </w:p>
    <w:p w14:paraId="2A3B426B" w14:textId="73711E83" w:rsidR="5483DAF1" w:rsidRDefault="660109A0" w:rsidP="3B9295B8">
      <w:pPr>
        <w:rPr>
          <w:rFonts w:ascii="Times New Roman" w:eastAsia="Times New Roman" w:hAnsi="Times New Roman" w:cs="Times New Roman"/>
          <w:b/>
          <w:bCs/>
          <w:sz w:val="24"/>
          <w:szCs w:val="24"/>
        </w:rPr>
      </w:pPr>
      <w:r w:rsidRPr="3B9295B8">
        <w:rPr>
          <w:rFonts w:ascii="Times New Roman" w:eastAsia="Times New Roman" w:hAnsi="Times New Roman" w:cs="Times New Roman"/>
          <w:b/>
          <w:bCs/>
          <w:sz w:val="24"/>
          <w:szCs w:val="24"/>
        </w:rPr>
        <w:t xml:space="preserve">JMIR Res Protoc </w:t>
      </w:r>
      <w:r w:rsidR="5483DAF1">
        <w:br/>
      </w:r>
      <w:r w:rsidR="5483DAF1">
        <w:br/>
      </w:r>
      <w:r w:rsidRPr="3B9295B8">
        <w:rPr>
          <w:rFonts w:ascii="Times New Roman" w:eastAsia="Times New Roman" w:hAnsi="Times New Roman" w:cs="Times New Roman"/>
          <w:b/>
          <w:bCs/>
          <w:sz w:val="24"/>
          <w:szCs w:val="24"/>
        </w:rPr>
        <w:t>doi:</w:t>
      </w:r>
    </w:p>
    <w:p w14:paraId="62F495A2" w14:textId="52056DB5" w:rsidR="3B9295B8" w:rsidRDefault="3B9295B8" w:rsidP="3B9295B8">
      <w:pPr>
        <w:rPr>
          <w:rFonts w:ascii="Times New Roman" w:eastAsia="Times New Roman" w:hAnsi="Times New Roman" w:cs="Times New Roman"/>
          <w:b/>
          <w:bCs/>
          <w:sz w:val="24"/>
          <w:szCs w:val="24"/>
        </w:rPr>
      </w:pPr>
    </w:p>
    <w:p w14:paraId="78C9073D" w14:textId="1A4BC731" w:rsidR="00021CA3" w:rsidRPr="00EA7AD9" w:rsidRDefault="56286131" w:rsidP="3B9295B8">
      <w:pPr>
        <w:rPr>
          <w:rFonts w:ascii="Times New Roman" w:eastAsia="Times New Roman" w:hAnsi="Times New Roman" w:cs="Times New Roman"/>
          <w:b/>
          <w:bCs/>
          <w:sz w:val="24"/>
          <w:szCs w:val="24"/>
        </w:rPr>
      </w:pPr>
      <w:r w:rsidRPr="3B9295B8">
        <w:rPr>
          <w:rFonts w:ascii="Times New Roman" w:eastAsia="Times New Roman" w:hAnsi="Times New Roman" w:cs="Times New Roman"/>
          <w:b/>
          <w:bCs/>
          <w:sz w:val="32"/>
          <w:szCs w:val="32"/>
        </w:rPr>
        <w:t>Keywords</w:t>
      </w:r>
    </w:p>
    <w:p w14:paraId="277FC9FF" w14:textId="11623A9B" w:rsidR="03A4DC36" w:rsidRDefault="26ED38BC" w:rsidP="3B9295B8">
      <w:pPr>
        <w:rPr>
          <w:rFonts w:ascii="Times New Roman" w:eastAsia="Times New Roman" w:hAnsi="Times New Roman" w:cs="Times New Roman"/>
          <w:sz w:val="24"/>
          <w:szCs w:val="24"/>
        </w:rPr>
      </w:pPr>
      <w:r w:rsidRPr="3B9295B8">
        <w:rPr>
          <w:rFonts w:ascii="Times New Roman" w:eastAsia="Times New Roman" w:hAnsi="Times New Roman" w:cs="Times New Roman"/>
          <w:sz w:val="24"/>
          <w:szCs w:val="24"/>
        </w:rPr>
        <w:t>Mobile phone, smart phone</w:t>
      </w:r>
      <w:r w:rsidR="7A19E1DB" w:rsidRPr="3B9295B8">
        <w:rPr>
          <w:rFonts w:ascii="Times New Roman" w:eastAsia="Times New Roman" w:hAnsi="Times New Roman" w:cs="Times New Roman"/>
          <w:sz w:val="24"/>
          <w:szCs w:val="24"/>
        </w:rPr>
        <w:t xml:space="preserve"> applications</w:t>
      </w:r>
      <w:r w:rsidRPr="3B9295B8">
        <w:rPr>
          <w:rFonts w:ascii="Times New Roman" w:eastAsia="Times New Roman" w:hAnsi="Times New Roman" w:cs="Times New Roman"/>
          <w:sz w:val="24"/>
          <w:szCs w:val="24"/>
        </w:rPr>
        <w:t xml:space="preserve">, quality of life, alcohol use disorder, alcohol, risky drinking, </w:t>
      </w:r>
      <w:r w:rsidR="5BAB71B7" w:rsidRPr="3B9295B8">
        <w:rPr>
          <w:rFonts w:ascii="Times New Roman" w:eastAsia="Times New Roman" w:hAnsi="Times New Roman" w:cs="Times New Roman"/>
          <w:sz w:val="24"/>
          <w:szCs w:val="24"/>
        </w:rPr>
        <w:t>couple behavioral therapy</w:t>
      </w:r>
      <w:r w:rsidR="26A21614" w:rsidRPr="3B9295B8">
        <w:rPr>
          <w:rFonts w:ascii="Times New Roman" w:eastAsia="Times New Roman" w:hAnsi="Times New Roman" w:cs="Times New Roman"/>
          <w:sz w:val="24"/>
          <w:szCs w:val="24"/>
        </w:rPr>
        <w:t xml:space="preserve">, COVID-19, </w:t>
      </w:r>
    </w:p>
    <w:p w14:paraId="4611FC8B" w14:textId="4114BC5F" w:rsidR="00021CA3" w:rsidRDefault="56286131" w:rsidP="3B9295B8">
      <w:pPr>
        <w:rPr>
          <w:rFonts w:ascii="Times New Roman" w:eastAsia="Times New Roman" w:hAnsi="Times New Roman" w:cs="Times New Roman"/>
          <w:b/>
          <w:bCs/>
          <w:sz w:val="24"/>
          <w:szCs w:val="24"/>
        </w:rPr>
      </w:pPr>
      <w:commentRangeStart w:id="14"/>
      <w:r w:rsidRPr="60562C62">
        <w:rPr>
          <w:rFonts w:ascii="Times New Roman" w:eastAsia="Times New Roman" w:hAnsi="Times New Roman" w:cs="Times New Roman"/>
          <w:b/>
          <w:bCs/>
          <w:sz w:val="32"/>
          <w:szCs w:val="32"/>
        </w:rPr>
        <w:t>Introduction</w:t>
      </w:r>
      <w:commentRangeEnd w:id="14"/>
      <w:r>
        <w:rPr>
          <w:rStyle w:val="CommentReference"/>
        </w:rPr>
        <w:commentReference w:id="14"/>
      </w:r>
    </w:p>
    <w:p w14:paraId="7C3DBE82" w14:textId="6884BEF9" w:rsidR="00620240" w:rsidRDefault="00620240" w:rsidP="3B9295B8">
      <w:pPr>
        <w:rPr>
          <w:rFonts w:ascii="Times New Roman" w:eastAsia="Times New Roman" w:hAnsi="Times New Roman" w:cs="Times New Roman"/>
          <w:b/>
          <w:bCs/>
          <w:sz w:val="24"/>
          <w:szCs w:val="24"/>
        </w:rPr>
      </w:pPr>
      <w:r w:rsidRPr="3B9295B8">
        <w:rPr>
          <w:rFonts w:ascii="Times New Roman" w:eastAsia="Times New Roman" w:hAnsi="Times New Roman" w:cs="Times New Roman"/>
          <w:b/>
          <w:bCs/>
          <w:sz w:val="28"/>
          <w:szCs w:val="28"/>
        </w:rPr>
        <w:t>Background</w:t>
      </w:r>
    </w:p>
    <w:p w14:paraId="3C939325" w14:textId="5805048F" w:rsidR="00504C4B" w:rsidRPr="00504C4B" w:rsidRDefault="31C3DE94" w:rsidP="21751C29">
      <w:pPr>
        <w:rPr>
          <w:rFonts w:ascii="Times New Roman" w:eastAsia="Times New Roman" w:hAnsi="Times New Roman" w:cs="Times New Roman"/>
          <w:sz w:val="24"/>
          <w:szCs w:val="24"/>
        </w:rPr>
      </w:pPr>
      <w:r w:rsidRPr="21751C29">
        <w:rPr>
          <w:rFonts w:ascii="Times New Roman" w:eastAsia="Times New Roman" w:hAnsi="Times New Roman" w:cs="Times New Roman"/>
          <w:sz w:val="24"/>
          <w:szCs w:val="24"/>
        </w:rPr>
        <w:t xml:space="preserve">Throughout the </w:t>
      </w:r>
      <w:r w:rsidR="4270D4F5" w:rsidRPr="21751C29">
        <w:rPr>
          <w:rFonts w:ascii="Times New Roman" w:eastAsia="Times New Roman" w:hAnsi="Times New Roman" w:cs="Times New Roman"/>
          <w:sz w:val="24"/>
          <w:szCs w:val="24"/>
        </w:rPr>
        <w:t>COVID-19</w:t>
      </w:r>
      <w:r w:rsidRPr="21751C29">
        <w:rPr>
          <w:rFonts w:ascii="Times New Roman" w:eastAsia="Times New Roman" w:hAnsi="Times New Roman" w:cs="Times New Roman"/>
          <w:sz w:val="24"/>
          <w:szCs w:val="24"/>
        </w:rPr>
        <w:t xml:space="preserve"> pandemic, </w:t>
      </w:r>
      <w:r w:rsidR="56AB30CF" w:rsidRPr="21751C29">
        <w:rPr>
          <w:rFonts w:ascii="Times New Roman" w:eastAsia="Times New Roman" w:hAnsi="Times New Roman" w:cs="Times New Roman"/>
          <w:sz w:val="24"/>
          <w:szCs w:val="24"/>
        </w:rPr>
        <w:t>increased</w:t>
      </w:r>
      <w:r w:rsidRPr="21751C29">
        <w:rPr>
          <w:rFonts w:ascii="Times New Roman" w:eastAsia="Times New Roman" w:hAnsi="Times New Roman" w:cs="Times New Roman"/>
          <w:sz w:val="24"/>
          <w:szCs w:val="24"/>
        </w:rPr>
        <w:t xml:space="preserve"> stress</w:t>
      </w:r>
      <w:r w:rsidR="07848D05" w:rsidRPr="21751C29">
        <w:rPr>
          <w:rFonts w:ascii="Times New Roman" w:eastAsia="Times New Roman" w:hAnsi="Times New Roman" w:cs="Times New Roman"/>
          <w:sz w:val="24"/>
          <w:szCs w:val="24"/>
        </w:rPr>
        <w:t xml:space="preserve"> and isolation</w:t>
      </w:r>
      <w:r w:rsidR="4270D4F5" w:rsidRPr="21751C29">
        <w:rPr>
          <w:rFonts w:ascii="Times New Roman" w:eastAsia="Times New Roman" w:hAnsi="Times New Roman" w:cs="Times New Roman"/>
          <w:sz w:val="24"/>
          <w:szCs w:val="24"/>
        </w:rPr>
        <w:t xml:space="preserve"> ha</w:t>
      </w:r>
      <w:r w:rsidR="56AB30CF" w:rsidRPr="21751C29">
        <w:rPr>
          <w:rFonts w:ascii="Times New Roman" w:eastAsia="Times New Roman" w:hAnsi="Times New Roman" w:cs="Times New Roman"/>
          <w:sz w:val="24"/>
          <w:szCs w:val="24"/>
        </w:rPr>
        <w:t>s</w:t>
      </w:r>
      <w:r w:rsidR="4270D4F5" w:rsidRPr="21751C29">
        <w:rPr>
          <w:rFonts w:ascii="Times New Roman" w:eastAsia="Times New Roman" w:hAnsi="Times New Roman" w:cs="Times New Roman"/>
          <w:sz w:val="24"/>
          <w:szCs w:val="24"/>
        </w:rPr>
        <w:t xml:space="preserve"> led to </w:t>
      </w:r>
      <w:r w:rsidR="56AB30CF" w:rsidRPr="21751C29">
        <w:rPr>
          <w:rFonts w:ascii="Times New Roman" w:eastAsia="Times New Roman" w:hAnsi="Times New Roman" w:cs="Times New Roman"/>
          <w:sz w:val="24"/>
          <w:szCs w:val="24"/>
        </w:rPr>
        <w:t>higher</w:t>
      </w:r>
      <w:r w:rsidR="4270D4F5" w:rsidRPr="21751C29">
        <w:rPr>
          <w:rFonts w:ascii="Times New Roman" w:eastAsia="Times New Roman" w:hAnsi="Times New Roman" w:cs="Times New Roman"/>
          <w:sz w:val="24"/>
          <w:szCs w:val="24"/>
        </w:rPr>
        <w:t xml:space="preserve"> use of alcohol and other drugs</w:t>
      </w:r>
      <w:r w:rsidR="1216C23B" w:rsidRPr="21751C29">
        <w:rPr>
          <w:rFonts w:ascii="Times New Roman" w:eastAsia="Times New Roman" w:hAnsi="Times New Roman" w:cs="Times New Roman"/>
          <w:sz w:val="24"/>
          <w:szCs w:val="24"/>
        </w:rPr>
        <w:t>.</w:t>
      </w:r>
      <w:r w:rsidR="00214065" w:rsidRPr="21751C29">
        <w:rPr>
          <w:rFonts w:ascii="Times New Roman" w:hAnsi="Times New Roman" w:cs="Times New Roman"/>
          <w:sz w:val="24"/>
          <w:szCs w:val="24"/>
        </w:rPr>
        <w:fldChar w:fldCharType="begin"/>
      </w:r>
      <w:r w:rsidR="00214065" w:rsidRPr="21751C29">
        <w:rPr>
          <w:rFonts w:ascii="Times New Roman" w:hAnsi="Times New Roman" w:cs="Times New Roman"/>
          <w:sz w:val="24"/>
          <w:szCs w:val="24"/>
        </w:rPr>
        <w:instrText xml:space="preserve"> ADDIN ZOTERO_ITEM CSL_CITATION {"citationID":"6vDZK6sd","properties":{"formattedCitation":"\\super 1\\nosupersub{}","plainCitation":"1","noteIndex":0},"citationItems":[{"id":126,"uris":["http://zotero.org/users/8933076/items/C6PAZB9M"],"itemData":{"id":126,"type":"webpage","title":"‘Relapsing Left and Right’: Trying to Overcome Addiction in a Pandemic - The New York Times","URL":"https://www.nytimes.com/2021/01/04/nyregion/addiction-treatment-coronavirus-new-york-new-jersey.html","accessed":{"date-parts":[["2023",2,17]]}}}],"schema":"https://github.com/citation-style-language/schema/raw/master/csl-citation.json"} </w:instrText>
      </w:r>
      <w:r w:rsidR="00214065" w:rsidRPr="21751C29">
        <w:rPr>
          <w:rFonts w:ascii="Times New Roman" w:hAnsi="Times New Roman" w:cs="Times New Roman"/>
          <w:sz w:val="24"/>
          <w:szCs w:val="24"/>
        </w:rPr>
        <w:fldChar w:fldCharType="separate"/>
      </w:r>
      <w:r w:rsidR="1216C23B" w:rsidRPr="21751C29">
        <w:rPr>
          <w:rFonts w:ascii="Times New Roman" w:hAnsi="Times New Roman" w:cs="Times New Roman"/>
          <w:sz w:val="24"/>
          <w:szCs w:val="24"/>
          <w:vertAlign w:val="superscript"/>
        </w:rPr>
        <w:t>1</w:t>
      </w:r>
      <w:r w:rsidR="00214065" w:rsidRPr="21751C29">
        <w:rPr>
          <w:rFonts w:ascii="Times New Roman" w:hAnsi="Times New Roman" w:cs="Times New Roman"/>
          <w:sz w:val="24"/>
          <w:szCs w:val="24"/>
        </w:rPr>
        <w:fldChar w:fldCharType="end"/>
      </w:r>
      <w:r w:rsidR="4270D4F5" w:rsidRPr="21751C29">
        <w:rPr>
          <w:rFonts w:ascii="Times New Roman" w:eastAsia="Times New Roman" w:hAnsi="Times New Roman" w:cs="Times New Roman"/>
          <w:sz w:val="24"/>
          <w:szCs w:val="24"/>
        </w:rPr>
        <w:t xml:space="preserve"> A R</w:t>
      </w:r>
      <w:r w:rsidR="1B6A121B" w:rsidRPr="21751C29">
        <w:rPr>
          <w:rFonts w:ascii="Times New Roman" w:eastAsia="Times New Roman" w:hAnsi="Times New Roman" w:cs="Times New Roman"/>
          <w:sz w:val="24"/>
          <w:szCs w:val="24"/>
        </w:rPr>
        <w:t>AND</w:t>
      </w:r>
      <w:r w:rsidR="4270D4F5" w:rsidRPr="21751C29">
        <w:rPr>
          <w:rFonts w:ascii="Times New Roman" w:eastAsia="Times New Roman" w:hAnsi="Times New Roman" w:cs="Times New Roman"/>
          <w:sz w:val="24"/>
          <w:szCs w:val="24"/>
        </w:rPr>
        <w:t xml:space="preserve"> national longitudinal study found an overall 14% increase in drinking days from mid-2019 to mid-2020, with a 41% increase in heavy drinking days and 39% increase in drinking consequences for women</w:t>
      </w:r>
      <w:r w:rsidR="1216C23B" w:rsidRPr="21751C29">
        <w:rPr>
          <w:rFonts w:ascii="Times New Roman" w:eastAsia="Times New Roman" w:hAnsi="Times New Roman" w:cs="Times New Roman"/>
          <w:sz w:val="24"/>
          <w:szCs w:val="24"/>
        </w:rPr>
        <w:t>.</w:t>
      </w:r>
      <w:r w:rsidR="00214065" w:rsidRPr="21751C29">
        <w:rPr>
          <w:rFonts w:ascii="Times New Roman" w:hAnsi="Times New Roman" w:cs="Times New Roman"/>
          <w:sz w:val="24"/>
          <w:szCs w:val="24"/>
        </w:rPr>
        <w:fldChar w:fldCharType="begin"/>
      </w:r>
      <w:r w:rsidR="00214065" w:rsidRPr="21751C29">
        <w:rPr>
          <w:rFonts w:ascii="Times New Roman" w:hAnsi="Times New Roman" w:cs="Times New Roman"/>
          <w:sz w:val="24"/>
          <w:szCs w:val="24"/>
        </w:rPr>
        <w:instrText xml:space="preserve"> ADDIN ZOTERO_ITEM CSL_CITATION {"citationID":"xqIc6nNM","properties":{"formattedCitation":"\\super 2\\nosupersub{}","plainCitation":"2","noteIndex":0},"citationItems":[{"id":128,"uris":["http://zotero.org/users/8933076/items/YT3TXNHH"],"itemData":{"id":128,"type":"article-journal","abstract":"This survey study examines individual-level changes in alcohol use in US adults and associated negative consequences, from before to during the coronavirus disease 2019 (COVID-19) pandemic.","container-title":"JAMA Network Open","DOI":"10.1001/jamanetworkopen.2020.22942","ISSN":"2574-3805","issue":"9","journalAbbreviation":"JAMA Netw Open","note":"PMID: 32990735\nPMCID: PMC7525354","page":"e2022942","source":"PubMed Central","title":"Changes in Adult Alcohol Use and Consequences During the COVID-19 Pandemic in the US","volume":"3","author":[{"family":"Pollard","given":"Michael S."},{"family":"Tucker","given":"Joan S."},{"family":"Green","given":"Harold D."}],"issued":{"date-parts":[["2020",9,29]]}}}],"schema":"https://github.com/citation-style-language/schema/raw/master/csl-citation.json"} </w:instrText>
      </w:r>
      <w:r w:rsidR="00214065" w:rsidRPr="21751C29">
        <w:rPr>
          <w:rFonts w:ascii="Times New Roman" w:hAnsi="Times New Roman" w:cs="Times New Roman"/>
          <w:sz w:val="24"/>
          <w:szCs w:val="24"/>
        </w:rPr>
        <w:fldChar w:fldCharType="separate"/>
      </w:r>
      <w:r w:rsidR="1216C23B" w:rsidRPr="21751C29">
        <w:rPr>
          <w:rFonts w:ascii="Times New Roman" w:hAnsi="Times New Roman" w:cs="Times New Roman"/>
          <w:sz w:val="24"/>
          <w:szCs w:val="24"/>
          <w:vertAlign w:val="superscript"/>
        </w:rPr>
        <w:t>2</w:t>
      </w:r>
      <w:r w:rsidR="00214065" w:rsidRPr="21751C29">
        <w:rPr>
          <w:rFonts w:ascii="Times New Roman" w:hAnsi="Times New Roman" w:cs="Times New Roman"/>
          <w:sz w:val="24"/>
          <w:szCs w:val="24"/>
        </w:rPr>
        <w:fldChar w:fldCharType="end"/>
      </w:r>
      <w:r w:rsidR="0D17DE13" w:rsidRPr="21751C29">
        <w:rPr>
          <w:rFonts w:ascii="Times New Roman" w:eastAsia="Times New Roman" w:hAnsi="Times New Roman" w:cs="Times New Roman"/>
          <w:sz w:val="24"/>
          <w:szCs w:val="24"/>
        </w:rPr>
        <w:t xml:space="preserve"> Additionally, </w:t>
      </w:r>
      <w:r w:rsidR="4270D4F5" w:rsidRPr="21751C29">
        <w:rPr>
          <w:rFonts w:ascii="Times New Roman" w:eastAsia="Times New Roman" w:hAnsi="Times New Roman" w:cs="Times New Roman"/>
          <w:sz w:val="24"/>
          <w:szCs w:val="24"/>
        </w:rPr>
        <w:t xml:space="preserve">the CDC issued a health advisory warning of a rapid acceleration in drug overdose deaths </w:t>
      </w:r>
      <w:r w:rsidR="0D17DE13" w:rsidRPr="21751C29">
        <w:rPr>
          <w:rFonts w:ascii="Times New Roman" w:eastAsia="Times New Roman" w:hAnsi="Times New Roman" w:cs="Times New Roman"/>
          <w:sz w:val="24"/>
          <w:szCs w:val="24"/>
        </w:rPr>
        <w:t>during the pandemic</w:t>
      </w:r>
      <w:r w:rsidR="1216C23B" w:rsidRPr="21751C29">
        <w:rPr>
          <w:rFonts w:ascii="Times New Roman" w:eastAsia="Times New Roman" w:hAnsi="Times New Roman" w:cs="Times New Roman"/>
          <w:sz w:val="24"/>
          <w:szCs w:val="24"/>
        </w:rPr>
        <w:t>.</w:t>
      </w:r>
      <w:r w:rsidR="00214065" w:rsidRPr="21751C29">
        <w:rPr>
          <w:rFonts w:ascii="Times New Roman" w:hAnsi="Times New Roman" w:cs="Times New Roman"/>
          <w:sz w:val="24"/>
          <w:szCs w:val="24"/>
        </w:rPr>
        <w:fldChar w:fldCharType="begin"/>
      </w:r>
      <w:r w:rsidR="00214065" w:rsidRPr="21751C29">
        <w:rPr>
          <w:rFonts w:ascii="Times New Roman" w:hAnsi="Times New Roman" w:cs="Times New Roman"/>
          <w:sz w:val="24"/>
          <w:szCs w:val="24"/>
        </w:rPr>
        <w:instrText xml:space="preserve"> ADDIN ZOTERO_ITEM CSL_CITATION {"citationID":"og1hgJ9A","properties":{"formattedCitation":"\\super 3\\nosupersub{}","plainCitation":"3","noteIndex":0},"citationItems":[{"id":132,"uris":["http://zotero.org/users/8933076/items/P6GSWIAZ"],"itemData":{"id":132,"type":"webpage","abstract":"Health Alert Network (HAN). Provided by the Centers for Disease Control and Prevention (CDC).","language":"en-us","title":"HAN Archive - 00438 | Health Alert Network (HAN)","URL":"https://emergency.cdc.gov/han/2020/han00438.asp","accessed":{"date-parts":[["2023",2,17]]},"issued":{"date-parts":[["2021",9,21]]}}}],"schema":"https://github.com/citation-style-language/schema/raw/master/csl-citation.json"} </w:instrText>
      </w:r>
      <w:r w:rsidR="00214065" w:rsidRPr="21751C29">
        <w:rPr>
          <w:rFonts w:ascii="Times New Roman" w:hAnsi="Times New Roman" w:cs="Times New Roman"/>
          <w:sz w:val="24"/>
          <w:szCs w:val="24"/>
        </w:rPr>
        <w:fldChar w:fldCharType="separate"/>
      </w:r>
      <w:r w:rsidR="1216C23B" w:rsidRPr="21751C29">
        <w:rPr>
          <w:rFonts w:ascii="Times New Roman" w:hAnsi="Times New Roman" w:cs="Times New Roman"/>
          <w:sz w:val="24"/>
          <w:szCs w:val="24"/>
          <w:vertAlign w:val="superscript"/>
        </w:rPr>
        <w:t>3</w:t>
      </w:r>
      <w:r w:rsidR="00214065" w:rsidRPr="21751C29">
        <w:rPr>
          <w:rFonts w:ascii="Times New Roman" w:hAnsi="Times New Roman" w:cs="Times New Roman"/>
          <w:sz w:val="24"/>
          <w:szCs w:val="24"/>
        </w:rPr>
        <w:fldChar w:fldCharType="end"/>
      </w:r>
      <w:r w:rsidR="4270D4F5" w:rsidRPr="21751C29">
        <w:rPr>
          <w:rFonts w:ascii="Times New Roman" w:eastAsia="Times New Roman" w:hAnsi="Times New Roman" w:cs="Times New Roman"/>
          <w:sz w:val="24"/>
          <w:szCs w:val="24"/>
        </w:rPr>
        <w:t xml:space="preserve"> </w:t>
      </w:r>
      <w:r w:rsidR="00214065" w:rsidRPr="21751C29">
        <w:rPr>
          <w:rFonts w:ascii="Times New Roman" w:hAnsi="Times New Roman" w:cs="Times New Roman"/>
          <w:sz w:val="24"/>
          <w:szCs w:val="24"/>
        </w:rPr>
        <w:fldChar w:fldCharType="begin"/>
      </w:r>
      <w:r w:rsidR="00214065" w:rsidRPr="21751C29">
        <w:rPr>
          <w:rFonts w:ascii="Times New Roman" w:hAnsi="Times New Roman" w:cs="Times New Roman"/>
          <w:sz w:val="24"/>
          <w:szCs w:val="24"/>
        </w:rPr>
        <w:instrText xml:space="preserve"> ADDIN ZOTERO_ITEM CSL_CITATION {"citationID":"oOiVpyi8","properties":{"formattedCitation":"\\super 7,8\\nosupersub{}","plainCitation":"7,8","noteIndex":0},"citationItems":[{"id":144,"uris":["http://zotero.org/users/8933076/items/C2MF7UHL"],"itemData":{"id":144,"type":"article-journal","container-title":"SSRN Electronic Journal","DOI":"10.2139/ssrn.3568489","ISSN":"1556-5068","journalAbbreviation":"SSRN Journal","language":"en","source":"DOI.org (Crossref)","title":"Unemployment, Health Insurance, and the COVID-19 Recession","URL":"https://www.ssrn.com/abstract=3568489","author":[{"family":"Gangopadhyaya","given":"Anuj"},{"family":"Garrett","given":"A. Bowen"}],"accessed":{"date-parts":[["2023",2,17]]},"issued":{"date-parts":[["2020"]]}}},{"id":146,"uris":["http://zotero.org/users/8933076/items/RR25JDKE"],"itemData":{"id":146,"type":"article-journal","language":"en","source":"Zotero","title":"Almost Half of Adults in Families Losing Work during the Pandemic Avoided Health Care Because of Costs or COVID-19 Concerns","author":[{"family":"Gonzalez","given":"Dulce"},{"family":"Zuckerman","given":"Stephen"},{"family":"Kenney","given":"Genevieve M"},{"family":"Karpman","given":"Michael"}]}}],"schema":"https://github.com/citation-style-language/schema/raw/master/csl-citation.json"} </w:instrText>
      </w:r>
      <w:r w:rsidR="00143A5E">
        <w:rPr>
          <w:rFonts w:ascii="Times New Roman" w:hAnsi="Times New Roman" w:cs="Times New Roman"/>
          <w:sz w:val="24"/>
          <w:szCs w:val="24"/>
        </w:rPr>
        <w:fldChar w:fldCharType="separate"/>
      </w:r>
      <w:r w:rsidR="00214065" w:rsidRPr="21751C29">
        <w:rPr>
          <w:rFonts w:ascii="Times New Roman" w:hAnsi="Times New Roman" w:cs="Times New Roman"/>
          <w:sz w:val="24"/>
          <w:szCs w:val="24"/>
        </w:rPr>
        <w:fldChar w:fldCharType="end"/>
      </w:r>
      <w:r w:rsidR="233106A8" w:rsidRPr="21751C29">
        <w:rPr>
          <w:rFonts w:ascii="Times New Roman" w:eastAsia="Times New Roman" w:hAnsi="Times New Roman" w:cs="Times New Roman"/>
          <w:sz w:val="24"/>
          <w:szCs w:val="24"/>
        </w:rPr>
        <w:t>Research suggests that reasons for these spikes in drug use and overdoses included stresses and loss of structure that stem from fear of disease, isolation, and job/income loss</w:t>
      </w:r>
      <w:r w:rsidR="5121B9DF">
        <w:t xml:space="preserve"> </w:t>
      </w:r>
      <w:r w:rsidR="00214065" w:rsidRPr="21751C29">
        <w:rPr>
          <w:rFonts w:ascii="Times New Roman" w:hAnsi="Times New Roman" w:cs="Times New Roman"/>
          <w:sz w:val="24"/>
          <w:szCs w:val="24"/>
        </w:rPr>
        <w:fldChar w:fldCharType="begin"/>
      </w:r>
      <w:r w:rsidR="00214065" w:rsidRPr="21751C29">
        <w:rPr>
          <w:rFonts w:ascii="Times New Roman" w:hAnsi="Times New Roman" w:cs="Times New Roman"/>
          <w:sz w:val="24"/>
          <w:szCs w:val="24"/>
        </w:rPr>
        <w:instrText xml:space="preserve"> ADDIN ZOTERO_ITEM CSL_CITATION {"citationID":"hz2wctCU","properties":{"formattedCitation":"\\super 4\\uc0\\u8211{}6\\nosupersub{}","plainCitation":"4–6","noteIndex":0},"citationItems":[{"id":134,"uris":["http://zotero.org/users/8933076/items/SKHHB9J4"],"itemData":{"id":134,"type":"article-journal","abstract":"Background: The impact of the ongoing COVID-19 pandemic on vulnerable groups like patients suffering from substance use disorders is expected to be tremendous, and corresponding concerns were raised early on by many experts around the world. Psychosocial distress, financial insecurities and physiological problems associated with the COVID-19 crisis could be especially challenging for this group of patients. Methods: In the current study data was collected from a clinical sample of patients with alcohol use disorder (AUD; N = 127) during the initial stage of the pandemic. The impact of various COVID-19 related factors (physiological, psychosocial, economic and others) on patients' personal life was evaluated. Alcohol consumption, craving, and potential posttraumatic stress disorder (PTSD) symptoms were assessed using different scales and their associations were analyzed. Furthermore, differences regarding these variables between comparably sized groups of patients who remained abstinent (N = 37), relapsed (N = 41), or reported unaltered drinking behavior (consuming subgroup, N = 49) were investigated. The impact of sociodemographic and COVID-19 factors on relapse (in comparison to abstinence) was evaluated using binary logistic regression analysis. Results: Our results confirmed the expected positive associations between alcohol consumption, craving, and PTSD symptoms, respectively, among patients with AUD. Furthermore, group differences indicate significantly lower levels on all three scales for abstinent patients. Although generally low PTSD scores were observed, 8% of our participants were found to be at risk of PTSD. Results of a binary logistic regression analysis indicated the presence of psychosocial COVID-19 factors (e.g., isolation, anxiety, and depression) as well as living alone as two major risk factors for relapse. Discussion: Our findings based on actual patient data support the anticipated negative consequences of the pandemic on persons with AUD. Crucially, our results regarding relapse emphasized psychosocial COVID-19 factors and isolation as especially challenging circumstances for persons with AUD, whereas economic and physiological health aspects seemed of minor impact on relapse. Our results reflect the initial stage of the pandemic, whereas long-term developments should be closely monitored.","container-title":"Frontiers in Psychiatry","DOI":"10.3389/fpsyt.2020.620612","ISSN":"1664-0640","journalAbbreviation":"Front Psychiatry","language":"eng","note":"PMID: 33391060\nPMCID: PMC7772314","page":"620612","source":"PubMed","title":"Impact of the COVID-19 Pandemic on Patients With Alcohol Use Disorder and Associated Risk Factors for Relapse","volume":"11","author":[{"family":"Yazdi","given":"Kurosch"},{"family":"Fuchs-Leitner","given":"Isabella"},{"family":"Rosenleitner","given":"Jan"},{"family":"Gerstgrasser","given":"Nikolas W."}],"issued":{"date-parts":[["2020"]]}}},{"id":137,"uris":["http://zotero.org/users/8933076/items/FXBAEWNX"],"itemData":{"id":137,"type":"article-journal","abstract":"The COVID-19 pandemic has brought major challenges to healthcare systems and public health policies globally, as it requires novel treatment and prevention strategies to adapt for the impact of the pandemic. Individuals with substance user disorders (SUD) are at risk population for contamination due to multiple factors—attributable to their clinical, psychological and psychosocial conditions. Moreover, social and economic changes caused by the pandemic, along with the traditional difficulties regarding treatment access and adherence—will certainly worsen during this period, therefore aggravate their condition. In addition, this population are potential vectors of transmission. In that sense, specific strategies for prevention and treatment must be discussed. health care professionals dealing with SUD must be aware of the risks and challenges they will meet during and after the COVID-19 outbreak. Addiction care must be reinforced, instead of postponed, in order to avoid complications of both SUD and COVID-19 and to prevent the transmission of coronavirus.","container-title":"Psychiatry Research","DOI":"10.1016/j.psychres.2020.113096","ISSN":"0165-1781","journalAbbreviation":"Psychiatry Res","note":"PMID: 32405115\nPMCID: PMC7219362","page":"113096","source":"PubMed Central","title":"The COVID-19 pandemic and its impact on substance use: Implications for prevention and treatment","title-short":"The COVID-19 pandemic and its impact on substance use","volume":"289","author":[{"family":"Ornell","given":"Felipe"},{"family":"Moura","given":"Helena Ferreira"},{"family":"Scherer","given":"Juliana Nichterwitz"},{"family":"Pechansky","given":"Flavio"},{"family":"Kessler","given":"Felix Henrique Paim"},{"family":"Diemen","given":"Lisia","non-dropping-particle":"von"}],"issued":{"date-parts":[["2020",7]]}}},{"id":140,"uris":["http://zotero.org/users/8933076/items/8QC468CR"],"itemData":{"id":140,"type":"article-journal","abstract":"Introduction:\nCoronavirus Disease 2019 (COVID-19) results from Severe Acute Respiratory Syndrome Coronavirus 2 (SARS-CoV-2). it is now a pandemic that affects us all. For patients referring to the addiction care systems, this pandemic can create additional vulnerabilities. A great deal of effort has made to re-organize the care systems for patients with addiction. Our study focuses on the voice of our patients, on clues to adapt treatment, and on the impact of the pandemic on the therapeutic alliance.\n\nMethods:\nA qualitative design was used to develop a description and understanding of general and clinically relevant aspects of the impact of the COVID-19 pandemic. Fifteen addicted patients (11 under treatment and 4 in recovery) were interviewed by 4 interviewers according to the COREQ (consolidated criteria for reporting qualitative research).\n\nResults:\nCOVID-19 has had a serious impact on thoughts, feelings, and behaviors. Interviewees shared their anxieties about their health and the health of their relatives. Frightening thoughts were associated with a range of negative feelings and behaviors, such as stress, anger, avoidance, and isolation. The use of psychoactive substances differed between the patients in treatment with those who are in stable recovery. In the former, all succeeded in staying abstinent. They have experienced that solidarity and connectedness were essential in sustaining their recovery. Those still in treatment were fighting against the temptation to start using again; they felt emotionally isolated and sometimes patronized by health care workers.\n\nConclusion:\nThe elaboration of the interviewees on the therapeutic relationship provides promising clues to optimize that relationship. Remembering this common expression, “we are all in this together”, shared decision making could very well be used to shape effective and receptive treatment interventions during the different challenges faced at different stages of the COVID-19 epidemic.","container-title":"Basic and Clinical Neuroscience","DOI":"10.32598/bcn.11.covid19.2543.1","ISSN":"2008-126X","issue":"2","journalAbbreviation":"Basic Clin Neurosci","note":"PMID: 32855780\nPMCID: PMC7368105","page":"207-216","source":"PubMed Central","title":"Psychological Impact of the Acute COVID-19 Period on Patients With Substance Use Disorders: We are all in this Together","title-short":"Psychological Impact of the Acute COVID-19 Period on Patients With Substance Use Disorders","volume":"11","author":[{"family":"DeJong","given":"Cor A. J."},{"family":"DeJong Verhagen","given":"Janine G."},{"family":"Pols","given":"Robert"},{"family":"Verbrugge","given":"Cor A.G."},{"family":"Baldacchino","given":"Alexander"}],"issued":{"date-parts":[["2020"]]}}}],"schema":"https://github.com/citation-style-language/schema/raw/master/csl-citation.json"} </w:instrText>
      </w:r>
      <w:r w:rsidR="00214065" w:rsidRPr="21751C29">
        <w:rPr>
          <w:rFonts w:ascii="Times New Roman" w:hAnsi="Times New Roman" w:cs="Times New Roman"/>
          <w:sz w:val="24"/>
          <w:szCs w:val="24"/>
        </w:rPr>
        <w:fldChar w:fldCharType="separate"/>
      </w:r>
      <w:r w:rsidR="5121B9DF" w:rsidRPr="21751C29">
        <w:rPr>
          <w:rFonts w:ascii="Times New Roman" w:hAnsi="Times New Roman" w:cs="Times New Roman"/>
          <w:sz w:val="24"/>
          <w:szCs w:val="24"/>
          <w:vertAlign w:val="superscript"/>
        </w:rPr>
        <w:t>4–6</w:t>
      </w:r>
      <w:r w:rsidR="00214065" w:rsidRPr="21751C29">
        <w:rPr>
          <w:rFonts w:ascii="Times New Roman" w:hAnsi="Times New Roman" w:cs="Times New Roman"/>
          <w:sz w:val="24"/>
          <w:szCs w:val="24"/>
        </w:rPr>
        <w:fldChar w:fldCharType="end"/>
      </w:r>
      <w:r w:rsidR="233106A8" w:rsidRPr="21751C29">
        <w:rPr>
          <w:rFonts w:ascii="Times New Roman" w:eastAsia="Times New Roman" w:hAnsi="Times New Roman" w:cs="Times New Roman"/>
          <w:sz w:val="24"/>
          <w:szCs w:val="24"/>
        </w:rPr>
        <w:t xml:space="preserve">. In addition, reduced access to </w:t>
      </w:r>
      <w:r w:rsidR="50ABC0D7" w:rsidRPr="21751C29">
        <w:rPr>
          <w:rFonts w:ascii="Times New Roman" w:eastAsia="Times New Roman" w:hAnsi="Times New Roman" w:cs="Times New Roman"/>
          <w:sz w:val="24"/>
          <w:szCs w:val="24"/>
        </w:rPr>
        <w:lastRenderedPageBreak/>
        <w:t>treatment—as the pandemic causes clinics to reduce staff/hours and delay treatment initiation</w:t>
      </w:r>
      <w:r w:rsidR="7B5ADBF1" w:rsidRPr="21751C29">
        <w:rPr>
          <w:rFonts w:ascii="Times New Roman" w:eastAsia="Times New Roman" w:hAnsi="Times New Roman" w:cs="Times New Roman"/>
          <w:sz w:val="24"/>
          <w:szCs w:val="24"/>
        </w:rPr>
        <w:t>—a</w:t>
      </w:r>
      <w:r w:rsidR="1524D131" w:rsidRPr="21751C29">
        <w:rPr>
          <w:rFonts w:ascii="Times New Roman" w:eastAsia="Times New Roman" w:hAnsi="Times New Roman" w:cs="Times New Roman"/>
          <w:sz w:val="24"/>
          <w:szCs w:val="24"/>
        </w:rPr>
        <w:t>nd</w:t>
      </w:r>
      <w:r w:rsidR="00CE778A" w:rsidRPr="21751C29">
        <w:rPr>
          <w:rFonts w:ascii="Times New Roman" w:eastAsia="Times New Roman" w:hAnsi="Times New Roman" w:cs="Times New Roman"/>
          <w:sz w:val="24"/>
          <w:szCs w:val="24"/>
        </w:rPr>
        <w:t xml:space="preserve"> job loss </w:t>
      </w:r>
      <w:r w:rsidR="07E1FA53" w:rsidRPr="21751C29">
        <w:rPr>
          <w:rFonts w:ascii="Times New Roman" w:eastAsia="Times New Roman" w:hAnsi="Times New Roman" w:cs="Times New Roman"/>
          <w:sz w:val="24"/>
          <w:szCs w:val="24"/>
        </w:rPr>
        <w:t>leading to</w:t>
      </w:r>
      <w:r w:rsidR="00CE778A" w:rsidRPr="21751C29">
        <w:rPr>
          <w:rFonts w:ascii="Times New Roman" w:eastAsia="Times New Roman" w:hAnsi="Times New Roman" w:cs="Times New Roman"/>
          <w:sz w:val="24"/>
          <w:szCs w:val="24"/>
        </w:rPr>
        <w:t xml:space="preserve"> loss of health insurance</w:t>
      </w:r>
      <w:r w:rsidR="391BB213" w:rsidRPr="21751C29">
        <w:rPr>
          <w:rFonts w:ascii="Times New Roman" w:eastAsia="Times New Roman" w:hAnsi="Times New Roman" w:cs="Times New Roman"/>
          <w:sz w:val="24"/>
          <w:szCs w:val="24"/>
        </w:rPr>
        <w:t xml:space="preserve"> also caused a rise in drug use and overdoses.</w:t>
      </w:r>
      <w:r w:rsidR="391BB213">
        <w:t xml:space="preserve"> </w:t>
      </w:r>
      <w:r w:rsidR="00214065" w:rsidRPr="21751C29">
        <w:rPr>
          <w:rFonts w:ascii="Times New Roman" w:hAnsi="Times New Roman" w:cs="Times New Roman"/>
          <w:sz w:val="24"/>
          <w:szCs w:val="24"/>
        </w:rPr>
        <w:fldChar w:fldCharType="begin"/>
      </w:r>
      <w:r w:rsidR="00214065" w:rsidRPr="21751C29">
        <w:rPr>
          <w:rFonts w:ascii="Times New Roman" w:hAnsi="Times New Roman" w:cs="Times New Roman"/>
          <w:sz w:val="24"/>
          <w:szCs w:val="24"/>
        </w:rPr>
        <w:instrText xml:space="preserve"> ADDIN ZOTERO_ITEM CSL_CITATION {"citationID":"oOiVpyi8","properties":{"formattedCitation":"\\super 7,8\\nosupersub{}","plainCitation":"7,8","noteIndex":0},"citationItems":[{"id":144,"uris":["http://zotero.org/users/8933076/items/C2MF7UHL"],"itemData":{"id":144,"type":"article-journal","container-title":"SSRN Electronic Journal","DOI":"10.2139/ssrn.3568489","ISSN":"1556-5068","journalAbbreviation":"SSRN Journal","language":"en","source":"DOI.org (Crossref)","title":"Unemployment, Health Insurance, and the COVID-19 Recession","URL":"https://www.ssrn.com/abstract=3568489","author":[{"family":"Gangopadhyaya","given":"Anuj"},{"family":"Garrett","given":"A. Bowen"}],"accessed":{"date-parts":[["2023",2,17]]},"issued":{"date-parts":[["2020"]]}}},{"id":146,"uris":["http://zotero.org/users/8933076/items/RR25JDKE"],"itemData":{"id":146,"type":"article-journal","language":"en","source":"Zotero","title":"Almost Half of Adults in Families Losing Work during the Pandemic Avoided Health Care Because of Costs or COVID-19 Concerns","author":[{"family":"Gonzalez","given":"Dulce"},{"family":"Zuckerman","given":"Stephen"},{"family":"Kenney","given":"Genevieve M"},{"family":"Karpman","given":"Michael"}]}}],"schema":"https://github.com/citation-style-language/schema/raw/master/csl-citation.json"} </w:instrText>
      </w:r>
      <w:r w:rsidR="00214065" w:rsidRPr="21751C29">
        <w:rPr>
          <w:rFonts w:ascii="Times New Roman" w:hAnsi="Times New Roman" w:cs="Times New Roman"/>
          <w:sz w:val="24"/>
          <w:szCs w:val="24"/>
        </w:rPr>
        <w:fldChar w:fldCharType="separate"/>
      </w:r>
      <w:r w:rsidR="391BB213" w:rsidRPr="21751C29">
        <w:rPr>
          <w:rFonts w:ascii="Times New Roman" w:hAnsi="Times New Roman" w:cs="Times New Roman"/>
          <w:sz w:val="24"/>
          <w:szCs w:val="24"/>
          <w:vertAlign w:val="superscript"/>
        </w:rPr>
        <w:t>7,8</w:t>
      </w:r>
      <w:r w:rsidR="00214065" w:rsidRPr="21751C29">
        <w:rPr>
          <w:rFonts w:ascii="Times New Roman" w:hAnsi="Times New Roman" w:cs="Times New Roman"/>
          <w:sz w:val="24"/>
          <w:szCs w:val="24"/>
        </w:rPr>
        <w:fldChar w:fldCharType="end"/>
      </w:r>
    </w:p>
    <w:p w14:paraId="5B9CDE2A" w14:textId="5A094E3C" w:rsidR="00504C4B" w:rsidRPr="00504C4B" w:rsidRDefault="4270D4F5" w:rsidP="3B9295B8">
      <w:pPr>
        <w:rPr>
          <w:rFonts w:ascii="Times New Roman" w:eastAsia="Times New Roman" w:hAnsi="Times New Roman" w:cs="Times New Roman"/>
          <w:sz w:val="24"/>
          <w:szCs w:val="24"/>
        </w:rPr>
      </w:pPr>
      <w:r w:rsidRPr="21751C29">
        <w:rPr>
          <w:rFonts w:ascii="Times New Roman" w:eastAsia="Times New Roman" w:hAnsi="Times New Roman" w:cs="Times New Roman"/>
          <w:sz w:val="24"/>
          <w:szCs w:val="24"/>
        </w:rPr>
        <w:t>Even before the pandemic, alcohol and substance use disorders afflicted over 20 million American adults age 18 and older.</w:t>
      </w:r>
      <w:r w:rsidR="00504C4B" w:rsidRPr="21751C29">
        <w:rPr>
          <w:rFonts w:ascii="Times New Roman" w:hAnsi="Times New Roman" w:cs="Times New Roman"/>
          <w:sz w:val="24"/>
          <w:szCs w:val="24"/>
        </w:rPr>
        <w:fldChar w:fldCharType="begin"/>
      </w:r>
      <w:r w:rsidR="00504C4B" w:rsidRPr="21751C29">
        <w:rPr>
          <w:rFonts w:ascii="Times New Roman" w:hAnsi="Times New Roman" w:cs="Times New Roman"/>
          <w:sz w:val="24"/>
          <w:szCs w:val="24"/>
        </w:rPr>
        <w:instrText xml:space="preserve"> ADDIN ZOTERO_ITEM CSL_CITATION {"citationID":"hJKWXNB6","properties":{"formattedCitation":"\\super 9,10\\nosupersub{}","plainCitation":"9,10","noteIndex":0},"citationItems":[{"id":147,"uris":["http://zotero.org/users/8933076/items/BGP4S4PI"],"itemData":{"id":147,"type":"article-journal","abstract":"IMPORTANCE: National epidemiologic information from recently collected data on the new DSM-5 classification of alcohol use disorder (AUD) using a reliable, valid, and uniform data source is needed.\nOBJECTIVE: To present nationally representative findings on the prevalence, correlates, psychiatric comorbidity, associated disability, and treatment of DSM-5 AUD diagnoses overall and according to severity level (mild, moderate, or severe).\nDESIGN, SETTING, AND PARTICIPANTS: We conducted face-to-face interviews with a representative US noninstitutionalized civilian adult (≥18 years) sample (N = 36 309) as the 2012-2013 National Epidemiologic Survey on Alcohol and Related Conditions III (NESARC-III). Data were collected from April 2012 through June 2013 and analyzed in October 2014.\nMAIN OUTCOMES AND MEASURES: Twelve-month and lifetime prevalences of AUD.\nRESULTS: Twelve-month and lifetime prevalences of AUD were 13.9% and 29.1%, respectively. Prevalence was generally highest for men (17.6% and 36.0%, respectively), white (14.0% and 32.6%, respectively) and Native American (19.2% and 43.4%, respectively), respondents, and younger (26.7% and 37.0%, respectively) and previously married (11.4% and 27.1%, respectively) or never married (25.0% and 35.5%, respectively) adults. Prevalence of 12-month and lifetime severe AUD was greatest among respondents with the lowest income level (1.8% and 1.5%, respectively). Significant disability was associated with 12-month and lifetime AUD and increased with the severity of AUD. Only 19.8% of respondents with lifetime AUD were ever treated. Significant associations were found between 12-month and lifetime AUD and other substance use disorders, major depressive and bipolar I disorders, and antisocial and borderline personality disorders across all levels of AUD severity, with odds ratios ranging from 1.2 (95% CI, 1.08-1.36) to 6.4 (95% CI, 5.76-7.22). Associations between AUD and panic disorder, specific phobia, and generalized anxiety disorder were modest (odds ratios ranged from 1.2 (95% CI, 1.01-1.43) to 1.4 (95% CI, 1.13-1.67) across most levels of AUD severity.\nCONCLUSIONS AND RELEVANCE: Alcohol use disorder defined by DSM-5 criteria is a highly prevalent, highly comorbid, disabling disorder that often goes untreated in the United States. The NESARC-III data indicate an urgent need to educate the public and policy makers about AUD and its treatment alternatives, to destigmatize the disorder, and to encourage those who cannot reduce their alcohol consumption on their own, despite substantial harm to themselves and others, to seek treatment.","container-title":"JAMA psychiatry","DOI":"10.1001/jamapsychiatry.2015.0584","ISSN":"2168-6238","issue":"8","journalAbbreviation":"JAMA Psychiatry","language":"eng","note":"PMID: 26039070\nPMCID: PMC5240584","page":"757-766","source":"PubMed","title":"Epidemiology of DSM-5 Alcohol Use Disorder: Results From the National Epidemiologic Survey on Alcohol and Related Conditions III","title-short":"Epidemiology of DSM-5 Alcohol Use Disorder","volume":"72","author":[{"family":"Grant","given":"Bridget F."},{"family":"Goldstein","given":"Risë B."},{"family":"Saha","given":"Tulshi D."},{"family":"Chou","given":"S. Patricia"},{"family":"Jung","given":"Jeesun"},{"family":"Zhang","given":"Haitao"},{"family":"Pickering","given":"Roger P."},{"family":"Ruan","given":"W. June"},{"family":"Smith","given":"Sharon M."},{"family":"Huang","given":"Boji"},{"family":"Hasin","given":"Deborah S."}],"issued":{"date-parts":[["2015",8]]}}},{"id":152,"uris":["http://zotero.org/users/8933076/items/U93KCXQW"],"itemData":{"id":152,"type":"webpage","abstract":"\"In 2018, nearly 89% of the estimated 20.2 million Americans with a substance use disorder (SUD) did not receive specialized treatment for their condition—a disparity known as the “treatment gap”.","language":"en","title":"US National Treatment Plan for Substance Use Disorder 2020","URL":"https://www.issup.net/knowledge-share/publications/2020-02/us-national-treatment-plan-substance-use-disorder-2020","accessed":{"date-parts":[["2023",2,17]]},"issued":{"date-parts":[["2020",2,3]]}}}],"schema":"https://github.com/citation-style-language/schema/raw/master/csl-citation.json"} </w:instrText>
      </w:r>
      <w:r w:rsidR="00504C4B" w:rsidRPr="21751C29">
        <w:rPr>
          <w:rFonts w:ascii="Times New Roman" w:hAnsi="Times New Roman" w:cs="Times New Roman"/>
          <w:sz w:val="24"/>
          <w:szCs w:val="24"/>
        </w:rPr>
        <w:fldChar w:fldCharType="separate"/>
      </w:r>
      <w:r w:rsidR="3B713F00" w:rsidRPr="21751C29">
        <w:rPr>
          <w:rFonts w:ascii="Times New Roman" w:hAnsi="Times New Roman" w:cs="Times New Roman"/>
          <w:sz w:val="24"/>
          <w:szCs w:val="24"/>
          <w:vertAlign w:val="superscript"/>
        </w:rPr>
        <w:t>9,10</w:t>
      </w:r>
      <w:r w:rsidR="00504C4B" w:rsidRPr="21751C29">
        <w:rPr>
          <w:rFonts w:ascii="Times New Roman" w:hAnsi="Times New Roman" w:cs="Times New Roman"/>
          <w:sz w:val="24"/>
          <w:szCs w:val="24"/>
        </w:rPr>
        <w:fldChar w:fldCharType="end"/>
      </w:r>
      <w:r w:rsidRPr="21751C29">
        <w:rPr>
          <w:rFonts w:ascii="Times New Roman" w:eastAsia="Times New Roman" w:hAnsi="Times New Roman" w:cs="Times New Roman"/>
          <w:sz w:val="24"/>
          <w:szCs w:val="24"/>
        </w:rPr>
        <w:t xml:space="preserve"> Over 50% of treated users return to substance abuse within a year.</w:t>
      </w:r>
      <w:r w:rsidR="00504C4B" w:rsidRPr="21751C29">
        <w:rPr>
          <w:rFonts w:ascii="Times New Roman" w:hAnsi="Times New Roman" w:cs="Times New Roman"/>
          <w:sz w:val="24"/>
          <w:szCs w:val="24"/>
        </w:rPr>
        <w:fldChar w:fldCharType="begin"/>
      </w:r>
      <w:r w:rsidR="00504C4B" w:rsidRPr="21751C29">
        <w:rPr>
          <w:rFonts w:ascii="Times New Roman" w:hAnsi="Times New Roman" w:cs="Times New Roman"/>
          <w:sz w:val="24"/>
          <w:szCs w:val="24"/>
        </w:rPr>
        <w:instrText xml:space="preserve"> ADDIN ZOTERO_ITEM CSL_CITATION {"citationID":"kHwyLoV8","properties":{"formattedCitation":"\\super 11\\nosupersub{}","plainCitation":"11","noteIndex":0},"citationItems":[{"id":154,"uris":["http://zotero.org/users/8933076/items/WSRQE3FA"],"itemData":{"id":154,"type":"article-journal","abstract":"AIMS: This study examined the rates and predictors of 3-year remission, and subsequent 16-year relapse, among initially untreated individuals with alcohol use disorders who did not obtain help or who participated in treatment and/or Alcoholics Anonymous in the first year after recognizing their need for help.\nDESIGN AND MEASURES: A sample of individuals (n = 461) who initiated help-seeking was surveyed at baseline and 1 year, 3 years, 8 years and 16 years later. Participants provided information on their life history of drinking, alcohol-related functioning and life context and coping.\nFINDINGS: Compared to individuals who obtained help, those who did not were less likely to achieve 3-year remission and subsequently were more likely to relapse. Less alcohol consumption and fewer drinking problems, more self-efficacy and less reliance on avoidance coping at baseline predicted 3-year remission; this was especially true of individuals who remitted without help. Among individuals who were remitted at 3 years, those who consumed more alcohol but were less likely to see their drinking as a significant problem, had less self-efficacy, and relied more on avoidance coping, were more likely to relapse by 16 years. These findings held for individuals who initially obtained help and for those who did not.\nCONCLUSIONS: Natural remission may be followed by a high likelihood of relapse; thus, preventive interventions may be indicated to forestall future alcohol problems among individuals who cut down temporarily on drinking on their own.","container-title":"Addiction (Abingdon, England)","DOI":"10.1111/j.1360-0443.2006.01310.x","ISSN":"0965-2140","issue":"2","journalAbbreviation":"Addiction","language":"eng","note":"PMID: 16445550\nPMCID: PMC1976118","page":"212-222","source":"PubMed","title":"Rates and predictors of relapse after natural and treated remission from alcohol use disorders","volume":"101","author":[{"family":"Moos","given":"Rudolf H."},{"family":"Moos","given":"Bernice S."}],"issued":{"date-parts":[["2006",2]]}}}],"schema":"https://github.com/citation-style-language/schema/raw/master/csl-citation.json"} </w:instrText>
      </w:r>
      <w:r w:rsidR="00504C4B" w:rsidRPr="21751C29">
        <w:rPr>
          <w:rFonts w:ascii="Times New Roman" w:hAnsi="Times New Roman" w:cs="Times New Roman"/>
          <w:sz w:val="24"/>
          <w:szCs w:val="24"/>
        </w:rPr>
        <w:fldChar w:fldCharType="separate"/>
      </w:r>
      <w:r w:rsidR="3B713F00" w:rsidRPr="21751C29">
        <w:rPr>
          <w:rFonts w:ascii="Times New Roman" w:hAnsi="Times New Roman" w:cs="Times New Roman"/>
          <w:sz w:val="24"/>
          <w:szCs w:val="24"/>
          <w:vertAlign w:val="superscript"/>
        </w:rPr>
        <w:t>11</w:t>
      </w:r>
      <w:r w:rsidR="00504C4B" w:rsidRPr="21751C29">
        <w:rPr>
          <w:rFonts w:ascii="Times New Roman" w:hAnsi="Times New Roman" w:cs="Times New Roman"/>
          <w:sz w:val="24"/>
          <w:szCs w:val="24"/>
        </w:rPr>
        <w:fldChar w:fldCharType="end"/>
      </w:r>
      <w:r w:rsidRPr="21751C29">
        <w:rPr>
          <w:rFonts w:ascii="Times New Roman" w:eastAsia="Times New Roman" w:hAnsi="Times New Roman" w:cs="Times New Roman"/>
          <w:sz w:val="24"/>
          <w:szCs w:val="24"/>
        </w:rPr>
        <w:t xml:space="preserve"> The cost of providing treatment is high, and even the best evidence-based programs cannot address in real time the cravings, conflicts, and emotional states that often lead to relapse.</w:t>
      </w:r>
      <w:r w:rsidR="00504C4B" w:rsidRPr="21751C29">
        <w:rPr>
          <w:rFonts w:ascii="Times New Roman" w:hAnsi="Times New Roman" w:cs="Times New Roman"/>
          <w:sz w:val="24"/>
          <w:szCs w:val="24"/>
        </w:rPr>
        <w:fldChar w:fldCharType="begin"/>
      </w:r>
      <w:r w:rsidR="00504C4B" w:rsidRPr="21751C29">
        <w:rPr>
          <w:rFonts w:ascii="Times New Roman" w:hAnsi="Times New Roman" w:cs="Times New Roman"/>
          <w:sz w:val="24"/>
          <w:szCs w:val="24"/>
        </w:rPr>
        <w:instrText xml:space="preserve"> ADDIN ZOTERO_ITEM CSL_CITATION {"citationID":"RVRNAHYC","properties":{"formattedCitation":"\\super 12\\nosupersub{}","plainCitation":"12","noteIndex":0},"citationItems":[{"id":157,"uris":["http://zotero.org/users/8933076/items/4WSZXSK8"],"itemData":{"id":157,"type":"article-journal","abstract":"The majority of people presenting for publicly-funded substance abuse treatment relapse and receive multiple episodes of care before achieving long-term recovery. This Early Re-Intervention experiment evaluates the impact of a Recovery Management Checkup (RMC) protocol that includes quarterly recovery management checkups (assessments, motivational interviewing, and linkage to treatment re-entry). Data are from 448 adults who were randomly assigned to either RMC or an attention (assessment only) control group. Participants were 59% female, 85% African American, and 75% aged 30–49. Participants assigned to RMC were significantly more likely than those in the control group to return to treatment, to return to treatment sooner, and to spend more subsequent days in treatment; they were significantly less likely to be in need of additional treatment at 24 months. This demonstrates the importance of post-discharge recovery management checkups as a means to improve the long-term outcomes of people with chronic substance use disorders.","container-title":"Evaluation and program planning","DOI":"10.1016/S0149-7189(03)00037-5","ISSN":"0149-7189","issue":"3","journalAbbreviation":"Eval Program Plann","note":"PMID: 30034059\nPMCID: PMC6054319","page":"339-352","source":"PubMed Central","title":"An experimental evaluation of recovery management checkups (RMC) for people with chronic substance use disorders","volume":"26","author":[{"family":"Dennis","given":"Michael"},{"family":"Scott","given":"Christy K."},{"family":"Funk","given":"Rod"}],"issued":{"date-parts":[["2003",8]]}}}],"schema":"https://github.com/citation-style-language/schema/raw/master/csl-citation.json"} </w:instrText>
      </w:r>
      <w:r w:rsidR="00504C4B" w:rsidRPr="21751C29">
        <w:rPr>
          <w:rFonts w:ascii="Times New Roman" w:hAnsi="Times New Roman" w:cs="Times New Roman"/>
          <w:sz w:val="24"/>
          <w:szCs w:val="24"/>
        </w:rPr>
        <w:fldChar w:fldCharType="separate"/>
      </w:r>
      <w:r w:rsidR="3B713F00" w:rsidRPr="21751C29">
        <w:rPr>
          <w:rFonts w:ascii="Times New Roman" w:hAnsi="Times New Roman" w:cs="Times New Roman"/>
          <w:sz w:val="24"/>
          <w:szCs w:val="24"/>
          <w:vertAlign w:val="superscript"/>
        </w:rPr>
        <w:t>12</w:t>
      </w:r>
      <w:r w:rsidR="00504C4B" w:rsidRPr="21751C29">
        <w:rPr>
          <w:rFonts w:ascii="Times New Roman" w:hAnsi="Times New Roman" w:cs="Times New Roman"/>
          <w:sz w:val="24"/>
          <w:szCs w:val="24"/>
        </w:rPr>
        <w:fldChar w:fldCharType="end"/>
      </w:r>
      <w:r w:rsidRPr="21751C29">
        <w:rPr>
          <w:rFonts w:ascii="Times New Roman" w:eastAsia="Times New Roman" w:hAnsi="Times New Roman" w:cs="Times New Roman"/>
          <w:sz w:val="24"/>
          <w:szCs w:val="24"/>
        </w:rPr>
        <w:t xml:space="preserve"> </w:t>
      </w:r>
      <w:commentRangeStart w:id="15"/>
      <w:commentRangeStart w:id="16"/>
      <w:r w:rsidR="28164141" w:rsidRPr="21751C29">
        <w:rPr>
          <w:rFonts w:ascii="Times New Roman" w:eastAsia="Times New Roman" w:hAnsi="Times New Roman" w:cs="Times New Roman"/>
          <w:sz w:val="24"/>
          <w:szCs w:val="24"/>
        </w:rPr>
        <w:t xml:space="preserve">Since the beginning of the pandemic, </w:t>
      </w:r>
      <w:commentRangeEnd w:id="15"/>
      <w:r w:rsidR="00504C4B">
        <w:rPr>
          <w:rStyle w:val="CommentReference"/>
        </w:rPr>
        <w:commentReference w:id="15"/>
      </w:r>
      <w:commentRangeEnd w:id="16"/>
      <w:r w:rsidR="00504C4B">
        <w:rPr>
          <w:rStyle w:val="CommentReference"/>
        </w:rPr>
        <w:commentReference w:id="16"/>
      </w:r>
      <w:r w:rsidRPr="21751C29">
        <w:rPr>
          <w:rFonts w:ascii="Times New Roman" w:eastAsia="Times New Roman" w:hAnsi="Times New Roman" w:cs="Times New Roman"/>
          <w:sz w:val="24"/>
          <w:szCs w:val="24"/>
        </w:rPr>
        <w:t xml:space="preserve">the need for interventions </w:t>
      </w:r>
      <w:r w:rsidR="5B1FEF38" w:rsidRPr="21751C29">
        <w:rPr>
          <w:rFonts w:ascii="Times New Roman" w:eastAsia="Times New Roman" w:hAnsi="Times New Roman" w:cs="Times New Roman"/>
          <w:sz w:val="24"/>
          <w:szCs w:val="24"/>
        </w:rPr>
        <w:t>to</w:t>
      </w:r>
      <w:r w:rsidRPr="21751C29">
        <w:rPr>
          <w:rFonts w:ascii="Times New Roman" w:eastAsia="Times New Roman" w:hAnsi="Times New Roman" w:cs="Times New Roman"/>
          <w:sz w:val="24"/>
          <w:szCs w:val="24"/>
        </w:rPr>
        <w:t xml:space="preserve"> address these issues—including for communities that have been underserved and that face the greatest health, financial, and psychological impacts </w:t>
      </w:r>
      <w:commentRangeStart w:id="17"/>
      <w:r w:rsidRPr="21751C29">
        <w:rPr>
          <w:rFonts w:ascii="Times New Roman" w:eastAsia="Times New Roman" w:hAnsi="Times New Roman" w:cs="Times New Roman"/>
          <w:sz w:val="24"/>
          <w:szCs w:val="24"/>
        </w:rPr>
        <w:t>of the pandemic</w:t>
      </w:r>
      <w:commentRangeEnd w:id="17"/>
      <w:r w:rsidR="00504C4B">
        <w:rPr>
          <w:rStyle w:val="CommentReference"/>
        </w:rPr>
        <w:commentReference w:id="17"/>
      </w:r>
      <w:r w:rsidRPr="21751C29">
        <w:rPr>
          <w:rFonts w:ascii="Times New Roman" w:eastAsia="Times New Roman" w:hAnsi="Times New Roman" w:cs="Times New Roman"/>
          <w:sz w:val="24"/>
          <w:szCs w:val="24"/>
        </w:rPr>
        <w:t xml:space="preserve">—has only increased. </w:t>
      </w:r>
    </w:p>
    <w:p w14:paraId="2A061F13" w14:textId="65AC763F" w:rsidR="00504C4B" w:rsidRPr="00504C4B" w:rsidRDefault="00504C4B" w:rsidP="3B9295B8">
      <w:pPr>
        <w:rPr>
          <w:rFonts w:ascii="Times New Roman" w:eastAsia="Times New Roman" w:hAnsi="Times New Roman" w:cs="Times New Roman"/>
          <w:sz w:val="24"/>
          <w:szCs w:val="24"/>
        </w:rPr>
      </w:pPr>
      <w:r w:rsidRPr="3B9295B8">
        <w:rPr>
          <w:rFonts w:ascii="Times New Roman" w:eastAsia="Times New Roman" w:hAnsi="Times New Roman" w:cs="Times New Roman"/>
          <w:sz w:val="24"/>
          <w:szCs w:val="24"/>
        </w:rPr>
        <w:t>Pew nationally representative data indicate that in 20</w:t>
      </w:r>
      <w:r w:rsidR="00804BCB" w:rsidRPr="3B9295B8">
        <w:rPr>
          <w:rFonts w:ascii="Times New Roman" w:eastAsia="Times New Roman" w:hAnsi="Times New Roman" w:cs="Times New Roman"/>
          <w:sz w:val="24"/>
          <w:szCs w:val="24"/>
        </w:rPr>
        <w:t>21, 85</w:t>
      </w:r>
      <w:r w:rsidRPr="3B9295B8">
        <w:rPr>
          <w:rFonts w:ascii="Times New Roman" w:eastAsia="Times New Roman" w:hAnsi="Times New Roman" w:cs="Times New Roman"/>
          <w:sz w:val="24"/>
          <w:szCs w:val="24"/>
        </w:rPr>
        <w:t xml:space="preserve">% of US adults owned a smartphone and roughly </w:t>
      </w:r>
      <w:r w:rsidR="00804BCB" w:rsidRPr="3B9295B8">
        <w:rPr>
          <w:rFonts w:ascii="Times New Roman" w:eastAsia="Times New Roman" w:hAnsi="Times New Roman" w:cs="Times New Roman"/>
          <w:sz w:val="24"/>
          <w:szCs w:val="24"/>
        </w:rPr>
        <w:t>15</w:t>
      </w:r>
      <w:r w:rsidRPr="3B9295B8">
        <w:rPr>
          <w:rFonts w:ascii="Times New Roman" w:eastAsia="Times New Roman" w:hAnsi="Times New Roman" w:cs="Times New Roman"/>
          <w:sz w:val="24"/>
          <w:szCs w:val="24"/>
        </w:rPr>
        <w:t>% relied on it as their primary means of accessing the internet.</w:t>
      </w:r>
      <w:r w:rsidRPr="3B9295B8">
        <w:rPr>
          <w:rFonts w:ascii="Times New Roman" w:hAnsi="Times New Roman" w:cs="Times New Roman"/>
          <w:sz w:val="24"/>
          <w:szCs w:val="24"/>
        </w:rPr>
        <w:fldChar w:fldCharType="begin"/>
      </w:r>
      <w:r w:rsidRPr="3B9295B8">
        <w:rPr>
          <w:rFonts w:ascii="Times New Roman" w:hAnsi="Times New Roman" w:cs="Times New Roman"/>
          <w:sz w:val="24"/>
          <w:szCs w:val="24"/>
        </w:rPr>
        <w:instrText xml:space="preserve"> ADDIN ZOTERO_ITEM CSL_CITATION {"citationID":"D0lq06ow","properties":{"formattedCitation":"\\super 13\\nosupersub{}","plainCitation":"13","noteIndex":0},"citationItems":[{"id":124,"uris":["http://zotero.org/users/8933076/items/EE7LSZ36"],"itemData":{"id":124,"type":"post-weblog","abstract":"Smartphone ownership and home broadband adoption are up slightly since 2019. And 30% of Americans say they at least sometimes experience problems connecting to the internet at home.","container-title":"Pew Research Center: Internet, Science &amp; Tech","language":"en-US","title":"Mobile Technology and Home Broadband 2021","URL":"https://www.pewresearch.org/internet/2021/06/03/mobile-technology-and-home-broadband-2021/","author":[{"family":"Greenwood","given":"Shannon"}],"accessed":{"date-parts":[["2023",2,17]]},"issued":{"date-parts":[["2021",6,3]]}}}],"schema":"https://github.com/citation-style-language/schema/raw/master/csl-citation.json"} </w:instrText>
      </w:r>
      <w:r w:rsidRPr="3B9295B8">
        <w:rPr>
          <w:rFonts w:ascii="Times New Roman" w:hAnsi="Times New Roman" w:cs="Times New Roman"/>
          <w:sz w:val="24"/>
          <w:szCs w:val="24"/>
        </w:rPr>
        <w:fldChar w:fldCharType="separate"/>
      </w:r>
      <w:r w:rsidR="00C16B0D" w:rsidRPr="3B9295B8">
        <w:rPr>
          <w:rFonts w:ascii="Times New Roman" w:hAnsi="Times New Roman" w:cs="Times New Roman"/>
          <w:sz w:val="24"/>
          <w:szCs w:val="24"/>
          <w:vertAlign w:val="superscript"/>
        </w:rPr>
        <w:t>13</w:t>
      </w:r>
      <w:r w:rsidRPr="3B9295B8">
        <w:rPr>
          <w:rFonts w:ascii="Times New Roman" w:hAnsi="Times New Roman" w:cs="Times New Roman"/>
          <w:sz w:val="24"/>
          <w:szCs w:val="24"/>
        </w:rPr>
        <w:fldChar w:fldCharType="end"/>
      </w:r>
      <w:r w:rsidRPr="3B9295B8">
        <w:rPr>
          <w:rFonts w:ascii="Times New Roman" w:eastAsia="Times New Roman" w:hAnsi="Times New Roman" w:cs="Times New Roman"/>
          <w:sz w:val="24"/>
          <w:szCs w:val="24"/>
        </w:rPr>
        <w:t xml:space="preserve"> This reliance was especially common among African American and Hispanic</w:t>
      </w:r>
      <w:r w:rsidR="000D5D9A" w:rsidRPr="3B9295B8">
        <w:rPr>
          <w:rFonts w:ascii="Times New Roman" w:eastAsia="Times New Roman" w:hAnsi="Times New Roman" w:cs="Times New Roman"/>
          <w:sz w:val="24"/>
          <w:szCs w:val="24"/>
        </w:rPr>
        <w:t xml:space="preserve"> populations</w:t>
      </w:r>
      <w:r w:rsidRPr="3B9295B8">
        <w:rPr>
          <w:rFonts w:ascii="Times New Roman" w:eastAsia="Times New Roman" w:hAnsi="Times New Roman" w:cs="Times New Roman"/>
          <w:sz w:val="24"/>
          <w:szCs w:val="24"/>
        </w:rPr>
        <w:t>, lower-income respondents, and younger adults.</w:t>
      </w:r>
      <w:r w:rsidRPr="3B9295B8">
        <w:rPr>
          <w:rFonts w:ascii="Times New Roman" w:hAnsi="Times New Roman" w:cs="Times New Roman"/>
          <w:sz w:val="24"/>
          <w:szCs w:val="24"/>
        </w:rPr>
        <w:fldChar w:fldCharType="begin"/>
      </w:r>
      <w:r w:rsidRPr="3B9295B8">
        <w:rPr>
          <w:rFonts w:ascii="Times New Roman" w:hAnsi="Times New Roman" w:cs="Times New Roman"/>
          <w:sz w:val="24"/>
          <w:szCs w:val="24"/>
        </w:rPr>
        <w:instrText xml:space="preserve"> ADDIN ZOTERO_ITEM CSL_CITATION {"citationID":"FzdxMITh","properties":{"formattedCitation":"\\super 13\\nosupersub{}","plainCitation":"13","noteIndex":0},"citationItems":[{"id":124,"uris":["http://zotero.org/users/8933076/items/EE7LSZ36"],"itemData":{"id":124,"type":"post-weblog","abstract":"Smartphone ownership and home broadband adoption are up slightly since 2019. And 30% of Americans say they at least sometimes experience problems connecting to the internet at home.","container-title":"Pew Research Center: Internet, Science &amp; Tech","language":"en-US","title":"Mobile Technology and Home Broadband 2021","URL":"https://www.pewresearch.org/internet/2021/06/03/mobile-technology-and-home-broadband-2021/","author":[{"family":"Greenwood","given":"Shannon"}],"accessed":{"date-parts":[["2023",2,17]]},"issued":{"date-parts":[["2021",6,3]]}}}],"schema":"https://github.com/citation-style-language/schema/raw/master/csl-citation.json"} </w:instrText>
      </w:r>
      <w:r w:rsidRPr="3B9295B8">
        <w:rPr>
          <w:rFonts w:ascii="Times New Roman" w:hAnsi="Times New Roman" w:cs="Times New Roman"/>
          <w:sz w:val="24"/>
          <w:szCs w:val="24"/>
        </w:rPr>
        <w:fldChar w:fldCharType="separate"/>
      </w:r>
      <w:r w:rsidR="00C16B0D" w:rsidRPr="3B9295B8">
        <w:rPr>
          <w:rFonts w:ascii="Times New Roman" w:hAnsi="Times New Roman" w:cs="Times New Roman"/>
          <w:sz w:val="24"/>
          <w:szCs w:val="24"/>
          <w:vertAlign w:val="superscript"/>
        </w:rPr>
        <w:t>13</w:t>
      </w:r>
      <w:r w:rsidRPr="3B9295B8">
        <w:rPr>
          <w:rFonts w:ascii="Times New Roman" w:hAnsi="Times New Roman" w:cs="Times New Roman"/>
          <w:sz w:val="24"/>
          <w:szCs w:val="24"/>
        </w:rPr>
        <w:fldChar w:fldCharType="end"/>
      </w:r>
      <w:r w:rsidRPr="3B9295B8">
        <w:rPr>
          <w:rFonts w:ascii="Times New Roman" w:eastAsia="Times New Roman" w:hAnsi="Times New Roman" w:cs="Times New Roman"/>
          <w:sz w:val="24"/>
          <w:szCs w:val="24"/>
        </w:rPr>
        <w:t xml:space="preserve"> As the pandemic shifted many critical services online (e.g. medical and therapeutic treatment, unemployment benefits, housing and food resources), access to smartphones </w:t>
      </w:r>
      <w:r w:rsidR="002D6BA1" w:rsidRPr="3B9295B8">
        <w:rPr>
          <w:rFonts w:ascii="Times New Roman" w:eastAsia="Times New Roman" w:hAnsi="Times New Roman" w:cs="Times New Roman"/>
          <w:sz w:val="24"/>
          <w:szCs w:val="24"/>
        </w:rPr>
        <w:t>became</w:t>
      </w:r>
      <w:r w:rsidRPr="3B9295B8">
        <w:rPr>
          <w:rFonts w:ascii="Times New Roman" w:eastAsia="Times New Roman" w:hAnsi="Times New Roman" w:cs="Times New Roman"/>
          <w:sz w:val="24"/>
          <w:szCs w:val="24"/>
        </w:rPr>
        <w:t xml:space="preserve"> a fundamental tool for mitigating inequities in access to health information and other resources.</w:t>
      </w:r>
      <w:r w:rsidRPr="3B9295B8">
        <w:rPr>
          <w:rFonts w:ascii="Times New Roman" w:hAnsi="Times New Roman" w:cs="Times New Roman"/>
          <w:sz w:val="24"/>
          <w:szCs w:val="24"/>
        </w:rPr>
        <w:fldChar w:fldCharType="begin"/>
      </w:r>
      <w:r w:rsidRPr="3B9295B8">
        <w:rPr>
          <w:rFonts w:ascii="Times New Roman" w:hAnsi="Times New Roman" w:cs="Times New Roman"/>
          <w:sz w:val="24"/>
          <w:szCs w:val="24"/>
        </w:rPr>
        <w:instrText xml:space="preserve"> ADDIN ZOTERO_ITEM CSL_CITATION {"citationID":"n3ReKIpq","properties":{"formattedCitation":"\\super 14\\uc0\\u8211{}17\\nosupersub{}","plainCitation":"14–17","noteIndex":0},"citationItems":[{"id":160,"uris":["http://zotero.org/users/8933076/items/WPSA94XW"],"itemData":{"id":160,"type":"article-journal","abstract":"The coronavirus crisis exposes disparities in access to care for vulnerable populations, particularly with respect to telemedicine. There is, however, an opportunity, as payers and providers are te...","archive_location":"world","container-title":"NEJM Catalyst Innovations in Care Delivery","language":"EN","license":"Copyright ©2020 Massachusetts Medical Society.","note":"publisher: Massachusetts Medical Society","source":"catalyst.nejm.org","title":"Addressing Equity in Telemedicine for Chronic Disease Management During the Covid-19 Pandemic","URL":"https://catalyst.nejm.org/doi/full/10.1056/CAT.20.0123","author":[{"family":"NouriSarah","given":""},{"family":"C","given":"KhoongElaine"},{"family":"R","given":"LylesCourtney"},{"family":"KarlinerLeah","given":""}],"accessed":{"date-parts":[["2023",2,17]]},"issued":{"date-parts":[["2020",5,4]]}}},{"id":162,"uris":["http://zotero.org/users/8933076/items/86ZMVKPQ"],"itemData":{"id":162,"type":"article-journal","abstract":"With more than three billion people in isolation, the status of digital spaces is switching from an amenity to a necessity, as they become not only the main way to access information and services, but also one of the only remaining vectors for economic, educational, and leisure activities as well as for social interactions to take place. However, not all are equals in terms of access to networks or connected devices, or when it comes to the skills required to navigate computerized spaces optimally. Digital inequalities were already existing, yet the COVID-19 crisis is exacerbating them dramatically. On the one hand, the crisis will worsen digital inequalities within the population. On the other hand, digital inequalities represent a major risk factor of vulnerability for exposure to the virus itself, and for the non-sanitary consequences of the crisis. Therefore, this paper aims at exploring the reciprocal impacts of the COVID-19 crisis and digital inequalities, and to propose operative solutions to help fight the nefarious consequences of the crisis. We first describe how digital inequalities are a determinant of health. We then investigate how COVID-19 can potentiate digital inequalities, and how digital inequalities potentiate vulnerability to COVID-19. Finally, in order to contribute to the mitigation of this crisis, we propose a set of multi-layered strategies focusing on actionability that can be implemented at multiple structural levels, ranging from governmental to corporate and community levels., \n          \n            \n              •\n              The COVID-19 pandemic is increasing digital inequalities.\n            \n            \n              •\n              Digital inequalities are increasing the vulnerability to the COVID-19 virus and to the consequences of the crisis.\n            \n            \n              •\n              The impact of digital inequalities on COVID-19 vulnerability should be central in the governmental responses.\n            \n            \n              •\n              Actionability-focused mitigation strategies targeting the individuals and the messages are proposed.","container-title":"Computers in Human Behavior","DOI":"10.1016/j.chb.2020.106424","ISSN":"0747-5632","journalAbbreviation":"Comput Human Behav","note":"PMID: 32398890\nPMCID: PMC7213963","page":"106424","source":"PubMed Central","title":"COVID-19 and digital inequalities: Reciprocal impacts and mitigation strategies","title-short":"COVID-19 and digital inequalities","volume":"111","author":[{"family":"Beaunoyer","given":"Elisabeth"},{"family":"Dupéré","given":"Sophie"},{"family":"Guitton","given":"Matthieu J."}],"issued":{"date-parts":[["2020",10]]}}},{"id":165,"uris":["http://zotero.org/users/8933076/items/GMEK6W46"],"itemData":{"id":165,"type":"article-journal","abstract":"•\n              Smartphone technologies avoid face to face consultations but deliver continuity of health care during this pandemic.\n            \n            \n              •\n              Smartphone technologies provide continuity of care by avoiding physical contact and maintaining social distancing.\n            \n            \n              •\n              Smartphone technologies will play a key role in future of health care delivery.","container-title":"Diabetes &amp; Metabolic Syndrome","DOI":"10.1016/j.dsx.2020.05.033","ISSN":"1871-4021","issue":"5","journalAbbreviation":"Diabetes Metab Syndr","note":"PMID: 32497963\nPMCID: PMC7248636","page":"733-737","source":"PubMed Central","title":"COVID-19 and applications of smartphone technology in the current pandemic","volume":"14","author":[{"family":"Iyengar","given":"Karthikeyan"},{"family":"Upadhyaya","given":"Gaurav K."},{"family":"Vaishya","given":"Raju"},{"family":"Jain","given":"Vijay"}],"issued":{"date-parts":[["2020"]]}}},{"id":168,"uris":["http://zotero.org/users/8933076/items/YTV6TAIU"],"itemData":{"id":168,"type":"article-journal","abstract":"The maintenance of well-being, healthcare, and social connection is crucial for older adults (OA) and has become a topic of debate as much of the world faces lockdown during the coronavirus disease 2019 (COVID-19) pandemic. OAs have been advised to isolate themselves because they are at higher risk for developing serious complications from severe acute respiratory syndrome coronavirus. Additionally, nursing homes and assisted-living facilities across the country have closed their doors to visitors to protect their residents. Mobile technology such as applications (apps) could provide a valuable tool to help families stay connected, and to help OAs maintain mobility and link them to resources that encourage physical and mental well-being. Apps could address cognitive, visual, and hearing impairments. Our objective was to narratively summarize 15 apps that address physical and cognitive limitations and have the potential to improve OAs’ quality of life, especially during social distancing or self-quarantine.","container-title":"Western Journal of Emergency Medicine","DOI":"10.5811/westjem.2020.4.47372","ISSN":"1936-900X","issue":"3","journalAbbreviation":"West J Emerg Med","note":"PMID: 32302279\nPMCID: PMC7234684","page":"514-525","source":"PubMed Central","title":"15 Smartphone Apps for Older Adults to Use While in Isolation During the COVID-19 Pandemic","volume":"21","author":[{"family":"Banskota","given":"Swechya"},{"family":"Healy","given":"Margaret"},{"family":"Goldberg","given":"Elizabeth M."}],"issued":{"date-parts":[["2020",5]]}}}],"schema":"https://github.com/citation-style-language/schema/raw/master/csl-citation.json"} </w:instrText>
      </w:r>
      <w:r w:rsidRPr="3B9295B8">
        <w:rPr>
          <w:rFonts w:ascii="Times New Roman" w:hAnsi="Times New Roman" w:cs="Times New Roman"/>
          <w:sz w:val="24"/>
          <w:szCs w:val="24"/>
        </w:rPr>
        <w:fldChar w:fldCharType="separate"/>
      </w:r>
      <w:r w:rsidR="00C16B0D" w:rsidRPr="3B9295B8">
        <w:rPr>
          <w:rFonts w:ascii="Times New Roman" w:hAnsi="Times New Roman" w:cs="Times New Roman"/>
          <w:sz w:val="24"/>
          <w:szCs w:val="24"/>
          <w:vertAlign w:val="superscript"/>
        </w:rPr>
        <w:t>14–17</w:t>
      </w:r>
      <w:r w:rsidRPr="3B9295B8">
        <w:rPr>
          <w:rFonts w:ascii="Times New Roman" w:hAnsi="Times New Roman" w:cs="Times New Roman"/>
          <w:sz w:val="24"/>
          <w:szCs w:val="24"/>
        </w:rPr>
        <w:fldChar w:fldCharType="end"/>
      </w:r>
      <w:r w:rsidRPr="3B9295B8">
        <w:rPr>
          <w:rFonts w:ascii="Times New Roman" w:eastAsia="Times New Roman" w:hAnsi="Times New Roman" w:cs="Times New Roman"/>
          <w:sz w:val="24"/>
          <w:szCs w:val="24"/>
        </w:rPr>
        <w:t xml:space="preserve"> </w:t>
      </w:r>
    </w:p>
    <w:p w14:paraId="63FB253E" w14:textId="503A7AE5" w:rsidR="00504C4B" w:rsidRPr="00504C4B" w:rsidRDefault="3A40ED24" w:rsidP="3B9295B8">
      <w:pPr>
        <w:rPr>
          <w:rFonts w:ascii="Times New Roman" w:eastAsia="Times New Roman" w:hAnsi="Times New Roman" w:cs="Times New Roman"/>
          <w:sz w:val="24"/>
          <w:szCs w:val="24"/>
        </w:rPr>
      </w:pPr>
      <w:r w:rsidRPr="21751C29">
        <w:rPr>
          <w:rFonts w:ascii="Times New Roman" w:eastAsia="Times New Roman" w:hAnsi="Times New Roman" w:cs="Times New Roman"/>
          <w:sz w:val="24"/>
          <w:szCs w:val="24"/>
        </w:rPr>
        <w:t>B</w:t>
      </w:r>
      <w:r w:rsidR="15917A24" w:rsidRPr="21751C29">
        <w:rPr>
          <w:rFonts w:ascii="Times New Roman" w:eastAsia="Times New Roman" w:hAnsi="Times New Roman" w:cs="Times New Roman"/>
          <w:sz w:val="24"/>
          <w:szCs w:val="24"/>
        </w:rPr>
        <w:t xml:space="preserve">eyond the basics of smartphone-enabled internet access, a growing research literature indicates that smartphones can play an important role in treatment for </w:t>
      </w:r>
      <w:r w:rsidR="72107F96" w:rsidRPr="21751C29">
        <w:rPr>
          <w:rFonts w:ascii="Times New Roman" w:eastAsia="Times New Roman" w:hAnsi="Times New Roman" w:cs="Times New Roman"/>
          <w:sz w:val="24"/>
          <w:szCs w:val="24"/>
        </w:rPr>
        <w:t>Alcohol Use Disorder (</w:t>
      </w:r>
      <w:r w:rsidR="15917A24" w:rsidRPr="21751C29">
        <w:rPr>
          <w:rFonts w:ascii="Times New Roman" w:eastAsia="Times New Roman" w:hAnsi="Times New Roman" w:cs="Times New Roman"/>
          <w:sz w:val="24"/>
          <w:szCs w:val="24"/>
        </w:rPr>
        <w:t>AUD</w:t>
      </w:r>
      <w:r w:rsidR="5E56E197" w:rsidRPr="21751C29">
        <w:rPr>
          <w:rFonts w:ascii="Times New Roman" w:eastAsia="Times New Roman" w:hAnsi="Times New Roman" w:cs="Times New Roman"/>
          <w:sz w:val="24"/>
          <w:szCs w:val="24"/>
        </w:rPr>
        <w:t>)</w:t>
      </w:r>
      <w:r w:rsidR="15917A24" w:rsidRPr="21751C29">
        <w:rPr>
          <w:rFonts w:ascii="Times New Roman" w:eastAsia="Times New Roman" w:hAnsi="Times New Roman" w:cs="Times New Roman"/>
          <w:sz w:val="24"/>
          <w:szCs w:val="24"/>
        </w:rPr>
        <w:t xml:space="preserve"> and </w:t>
      </w:r>
      <w:r w:rsidR="3289BA07" w:rsidRPr="21751C29">
        <w:rPr>
          <w:rFonts w:ascii="Times New Roman" w:eastAsia="Times New Roman" w:hAnsi="Times New Roman" w:cs="Times New Roman"/>
          <w:sz w:val="24"/>
          <w:szCs w:val="24"/>
        </w:rPr>
        <w:t>Substance Use Disorder (</w:t>
      </w:r>
      <w:r w:rsidR="15917A24" w:rsidRPr="21751C29">
        <w:rPr>
          <w:rFonts w:ascii="Times New Roman" w:eastAsia="Times New Roman" w:hAnsi="Times New Roman" w:cs="Times New Roman"/>
          <w:sz w:val="24"/>
          <w:szCs w:val="24"/>
        </w:rPr>
        <w:t>SUD</w:t>
      </w:r>
      <w:r w:rsidR="7922FA43" w:rsidRPr="21751C29">
        <w:rPr>
          <w:rFonts w:ascii="Times New Roman" w:eastAsia="Times New Roman" w:hAnsi="Times New Roman" w:cs="Times New Roman"/>
          <w:sz w:val="24"/>
          <w:szCs w:val="24"/>
        </w:rPr>
        <w:t>)</w:t>
      </w:r>
      <w:r w:rsidR="15917A24" w:rsidRPr="21751C29">
        <w:rPr>
          <w:rFonts w:ascii="Times New Roman" w:eastAsia="Times New Roman" w:hAnsi="Times New Roman" w:cs="Times New Roman"/>
          <w:sz w:val="24"/>
          <w:szCs w:val="24"/>
        </w:rPr>
        <w:t>,</w:t>
      </w:r>
      <w:r w:rsidR="77DCDEA2" w:rsidRPr="21751C29">
        <w:rPr>
          <w:rFonts w:ascii="Times New Roman" w:hAnsi="Times New Roman" w:cs="Times New Roman"/>
          <w:sz w:val="24"/>
          <w:szCs w:val="24"/>
        </w:rPr>
        <w:fldChar w:fldCharType="begin"/>
      </w:r>
      <w:r w:rsidR="77DCDEA2" w:rsidRPr="21751C29">
        <w:rPr>
          <w:rFonts w:ascii="Times New Roman" w:hAnsi="Times New Roman" w:cs="Times New Roman"/>
          <w:sz w:val="24"/>
          <w:szCs w:val="24"/>
        </w:rPr>
        <w:instrText xml:space="preserve"> ADDIN ZOTERO_ITEM CSL_CITATION {"citationID":"ibkEJXev","properties":{"formattedCitation":"\\super 18\\nosupersub{}","plainCitation":"18","noteIndex":0},"citationItems":[{"id":171,"uris":["http://zotero.org/users/8933076/items/ZFPHF6YL"],"itemData":{"id":171,"type":"article-journal","abstract":"Information and communication technologies offer clinicians the opportunity to work with patients to manage chronic conditions, including addiction. The early research on the efficacy of electronic treatment and support tools is promising. Sensors have recently received increased attention as key components of electronic treatment and recovery management systems. Although results of the research are very promising, concerns at the clinical and policy level must be addressed before widespread adoption of these technologies can become practical. First, clinicians must adapt their practices to incorporate a continuing flow of patient information. Second, payment and regulatory systems must make adjustments far beyond what telemedicine and electronic medical records have required. This paper examines potential roles of information and communication technologies as well as process and regulatory challenges.","container-title":"Current Psychiatry Reports","DOI":"10.1007/s11920-011-0218-y","ISSN":"1535-1645","issue":"5","journalAbbreviation":"Curr Psychiatry Rep","language":"eng","note":"PMID: 21739171\nPMCID: PMC3179375","page":"390-397","source":"PubMed","title":"Potential roles for new communication technologies in treatment of addiction","volume":"13","author":[{"family":"Johnson","given":"Kimberly"},{"family":"Isham","given":"Andrew"},{"family":"Shah","given":"Dhavan V."},{"family":"Gustafson","given":"David H."}],"issued":{"date-parts":[["2011",10]]}}}],"schema":"https://github.com/citation-style-language/schema/raw/master/csl-citation.json"} </w:instrText>
      </w:r>
      <w:r w:rsidR="77DCDEA2" w:rsidRPr="21751C29">
        <w:rPr>
          <w:rFonts w:ascii="Times New Roman" w:hAnsi="Times New Roman" w:cs="Times New Roman"/>
          <w:sz w:val="24"/>
          <w:szCs w:val="24"/>
        </w:rPr>
        <w:fldChar w:fldCharType="separate"/>
      </w:r>
      <w:r w:rsidR="00E05738" w:rsidRPr="21751C29">
        <w:rPr>
          <w:rFonts w:ascii="Times New Roman" w:hAnsi="Times New Roman" w:cs="Times New Roman"/>
          <w:sz w:val="24"/>
          <w:szCs w:val="24"/>
          <w:vertAlign w:val="superscript"/>
        </w:rPr>
        <w:t>18</w:t>
      </w:r>
      <w:r w:rsidR="77DCDEA2" w:rsidRPr="21751C29">
        <w:rPr>
          <w:rFonts w:ascii="Times New Roman" w:hAnsi="Times New Roman" w:cs="Times New Roman"/>
          <w:sz w:val="24"/>
          <w:szCs w:val="24"/>
        </w:rPr>
        <w:fldChar w:fldCharType="end"/>
      </w:r>
      <w:r w:rsidR="00E05738" w:rsidRPr="21751C29">
        <w:rPr>
          <w:rFonts w:ascii="Times New Roman" w:eastAsia="Times New Roman" w:hAnsi="Times New Roman" w:cs="Times New Roman"/>
          <w:sz w:val="24"/>
          <w:szCs w:val="24"/>
        </w:rPr>
        <w:t xml:space="preserve"> </w:t>
      </w:r>
      <w:r w:rsidR="15917A24" w:rsidRPr="21751C29">
        <w:rPr>
          <w:rFonts w:ascii="Times New Roman" w:eastAsia="Times New Roman" w:hAnsi="Times New Roman" w:cs="Times New Roman"/>
          <w:sz w:val="24"/>
          <w:szCs w:val="24"/>
        </w:rPr>
        <w:t>providing anytime/anywhere access to effective care, including assertive outreach,</w:t>
      </w:r>
      <w:r w:rsidR="77DCDEA2" w:rsidRPr="21751C29">
        <w:rPr>
          <w:rFonts w:ascii="Times New Roman" w:hAnsi="Times New Roman" w:cs="Times New Roman"/>
          <w:sz w:val="24"/>
          <w:szCs w:val="24"/>
        </w:rPr>
        <w:fldChar w:fldCharType="begin"/>
      </w:r>
      <w:r w:rsidR="77DCDEA2" w:rsidRPr="21751C29">
        <w:rPr>
          <w:rFonts w:ascii="Times New Roman" w:hAnsi="Times New Roman" w:cs="Times New Roman"/>
          <w:sz w:val="24"/>
          <w:szCs w:val="24"/>
        </w:rPr>
        <w:instrText xml:space="preserve"> ADDIN ZOTERO_ITEM CSL_CITATION {"citationID":"eGlhNB2P","properties":{"formattedCitation":"\\super 19\\nosupersub{}","plainCitation":"19","noteIndex":0},"citationItems":[{"id":174,"uris":["http://zotero.org/users/8933076/items/RUI8FSI2"],"itemData":{"id":174,"type":"article-journal","abstract":"In many treatment systems, adolescents referred to residential treatment have the most serious alcohol or other substance use disorders and are at high risk of relapse. Upon discharge, these adolescents are typically referred to continuing care services, however, linkage to these services is often problematic. In this study, 114 adolescents (76% male) who stayed at least 7 days in residential treatment were randomly assigned to receive either usual continuing care (UCC) or UCC plus an assertive continuing care protocol (ACC) involving case management and the adolescent community reinforcement approach. ACC participants were significantly more likely to initiate and receive more continuing care services, to be abstinent from marijuana at 3 months postdischarge, and to reduce their 3-month postdischarge days of alcohol use. Preliminary findings demonstrate an ACC approach designed for adolescents can increase linkage and retention in continuing care and improve short-term substance use outcomes.","container-title":"Journal of Substance Abuse Treatment","DOI":"10.1016/s0740-5472(02)00230-1","ISSN":"0740-5472","issue":"1","journalAbbreviation":"J Subst Abuse Treat","language":"eng","note":"PMID: 12127465","page":"21-32","source":"PubMed","title":"Preliminary outcomes from the assertive continuing care experiment for adolescents discharged from residential treatment","volume":"23","author":[{"family":"Godley","given":"Mark D."},{"family":"Godley","given":"Susan H."},{"family":"Dennis","given":"Michael L."},{"family":"Funk","given":"Rodney"},{"family":"Passetti","given":"Lora L."}],"issued":{"date-parts":[["2002",7]]}}}],"schema":"https://github.com/citation-style-language/schema/raw/master/csl-citation.json"} </w:instrText>
      </w:r>
      <w:r w:rsidR="77DCDEA2" w:rsidRPr="21751C29">
        <w:rPr>
          <w:rFonts w:ascii="Times New Roman" w:hAnsi="Times New Roman" w:cs="Times New Roman"/>
          <w:sz w:val="24"/>
          <w:szCs w:val="24"/>
        </w:rPr>
        <w:fldChar w:fldCharType="separate"/>
      </w:r>
      <w:r w:rsidR="2AE19B3E" w:rsidRPr="21751C29">
        <w:rPr>
          <w:rFonts w:ascii="Times New Roman" w:hAnsi="Times New Roman" w:cs="Times New Roman"/>
          <w:sz w:val="24"/>
          <w:szCs w:val="24"/>
          <w:vertAlign w:val="superscript"/>
        </w:rPr>
        <w:t>19</w:t>
      </w:r>
      <w:r w:rsidR="77DCDEA2" w:rsidRPr="21751C29">
        <w:rPr>
          <w:rFonts w:ascii="Times New Roman" w:hAnsi="Times New Roman" w:cs="Times New Roman"/>
          <w:sz w:val="24"/>
          <w:szCs w:val="24"/>
        </w:rPr>
        <w:fldChar w:fldCharType="end"/>
      </w:r>
      <w:r w:rsidR="15917A24" w:rsidRPr="21751C29">
        <w:rPr>
          <w:rFonts w:ascii="Times New Roman" w:eastAsia="Times New Roman" w:hAnsi="Times New Roman" w:cs="Times New Roman"/>
          <w:sz w:val="24"/>
          <w:szCs w:val="24"/>
        </w:rPr>
        <w:t xml:space="preserve"> monitoring,</w:t>
      </w:r>
      <w:r w:rsidR="77DCDEA2" w:rsidRPr="21751C29">
        <w:rPr>
          <w:rFonts w:ascii="Times New Roman" w:hAnsi="Times New Roman" w:cs="Times New Roman"/>
          <w:sz w:val="24"/>
          <w:szCs w:val="24"/>
        </w:rPr>
        <w:fldChar w:fldCharType="begin"/>
      </w:r>
      <w:r w:rsidR="77DCDEA2" w:rsidRPr="21751C29">
        <w:rPr>
          <w:rFonts w:ascii="Times New Roman" w:hAnsi="Times New Roman" w:cs="Times New Roman"/>
          <w:sz w:val="24"/>
          <w:szCs w:val="24"/>
        </w:rPr>
        <w:instrText xml:space="preserve"> ADDIN ZOTERO_ITEM CSL_CITATION {"citationID":"Ll7ISvBg","properties":{"formattedCitation":"\\super 12,20,21\\nosupersub{}","plainCitation":"12,20,21","noteIndex":0},"citationItems":[{"id":157,"uris":["http://zotero.org/users/8933076/items/4WSZXSK8"],"itemData":{"id":157,"type":"article-journal","abstract":"The majority of people presenting for publicly-funded substance abuse treatment relapse and receive multiple episodes of care before achieving long-term recovery. This Early Re-Intervention experiment evaluates the impact of a Recovery Management Checkup (RMC) protocol that includes quarterly recovery management checkups (assessments, motivational interviewing, and linkage to treatment re-entry). Data are from 448 adults who were randomly assigned to either RMC or an attention (assessment only) control group. Participants were 59% female, 85% African American, and 75% aged 30–49. Participants assigned to RMC were significantly more likely than those in the control group to return to treatment, to return to treatment sooner, and to spend more subsequent days in treatment; they were significantly less likely to be in need of additional treatment at 24 months. This demonstrates the importance of post-discharge recovery management checkups as a means to improve the long-term outcomes of people with chronic substance use disorders.","container-title":"Evaluation and program planning","DOI":"10.1016/S0149-7189(03)00037-5","ISSN":"0149-7189","issue":"3","journalAbbreviation":"Eval Program Plann","note":"PMID: 30034059\nPMCID: PMC6054319","page":"339-352","source":"PubMed Central","title":"An experimental evaluation of recovery management checkups (RMC) for people with chronic substance use disorders","volume":"26","author":[{"family":"Dennis","given":"Michael"},{"family":"Scott","given":"Christy K."},{"family":"Funk","given":"Rod"}],"issued":{"date-parts":[["2003",8]]}}},{"id":176,"uris":["http://zotero.org/users/8933076/items/MNNWA33V"],"itemData":{"id":176,"type":"article-journal","abstract":"OBJECTIVE: We conducted a formal analysis of the potential effects on alcohol consumption of daily reports to an Interactive Voice Response (IVR) system over a 2-year period.\nMETHOD: Thirty-three white men who had been recruited from bars were invited to call a toll-free number daily to answer a 2-minute questionnaire regarding alcohol consumption the previous day, reasons for drinking or not drinking, mood and stress levels, and a few other relevant items. A recorded voice asked the questions and callers responded using the telephone keypad. During the 2-year study, all subjects were personally interviewed each quarter, including regular Timeline Follow Back (TLFB) assessments. We compared mean consumption levels reported for the first year with those reported the second year.\nRESULTS: Although there were consistent seasonal variations and holiday peaks, reported consumption declined over the 2 years of study. A comparison of average consumption across all subjects revealed significant declines in drinks per day, drinking days per week, and drinks per drinking day. Analysis of individuals showed at least some reduction in 82% of the subjects and statistically significant reductions in 45%. There was an estimated 19% reduction in consumption from Year I to Year 2 based on the IVR reports and a 21% reduction as ascertained by the TLFB. No significant changes were observed in nonalcohol-related measures.\nCONCLUSIONS: After exploring possible reasons for our results, we conclude that the most likely explanation of the decline in alcohol consumption is a reactivity effect due to reporting consumption regularly. The results suggest that IVR may have potential utility as an intervention for excessive alcohol consumption.","container-title":"Journal of Studies on Alcohol","DOI":"10.15288/jsa.2002.63.551","ISSN":"0096-882X","issue":"5","journalAbbreviation":"J Stud Alcohol","language":"eng","note":"PMID: 12380851","page":"551-558","source":"PubMed","title":"Decline in alcohol consumption during two years of daily reporting","volume":"63","author":[{"family":"Helzer","given":"John E."},{"family":"Badger","given":"Gary J."},{"family":"Rose","given":"Gail L."},{"family":"Mongeon","given":"Joan A."},{"family":"Searles","given":"John S."}],"issued":{"date-parts":[["2002",9]]}}},{"id":178,"uris":["http://zotero.org/users/8933076/items/GSR72C6A"],"itemData":{"id":178,"type":"article-journal","abstract":"Over the past several decades, a growing body of evidence suggests that a subset of substance users suffers from what appears to be a more chronic condition, whereby they cycle through periods of relapse, treatment reentry, incarceration, and recovery, often lasting several years. Using data from quarterly interviews conducted over a 2-year period in which 448 participants were randomly assigned to either an assessment only condition or to a Recovery Management Checkup (RMC) condition, we looked at the frequency, type, and predictors of transitions between points in the relapse, treatment reentry, and recovery cycle. The results indicated that about one-third of the participants transitioned from one point in the cycle to another each quarter; 82% transitioned at least once, 62% multiple times. People assigned to RMC were significantly more likely to return to treatment sooner and receive more treatment. The probability of transitioning to recovery was related to the severity, problem orientation, desire for help, self-efficacy, self-help involvement, and recovery environment at the beginning of the quarter and the amount of treatment received during the quarter. These findings clearly support the wide spread belief that addiction is a chronic condition as well as demonstrating the need and effectiveness of post-discharge monitoring and checkups. The methods in this study also provide a simple but replicable method for learning more about the multiple pathways that individuals travel along before achieving a prolonged state of recovery.","container-title":"Drug and Alcohol Dependence","DOI":"10.1016/j.drugalcdep.2004.12.005","ISSN":"0376-8716","issue":"3","journalAbbreviation":"Drug Alcohol Depend","language":"eng","note":"PMID: 15893164\nPMCID: PMC5933845","page":"325-338","source":"PubMed","title":"Utilizing Recovery Management Checkups to shorten the cycle of relapse, treatment reentry, and recovery","volume":"78","author":[{"family":"Scott","given":"Christy K."},{"family":"Dennis","given":"Michael L."},{"family":"Foss","given":"Mark A."}],"issued":{"date-parts":[["2005",6,1]]}}}],"schema":"https://github.com/citation-style-language/schema/raw/master/csl-citation.json"} </w:instrText>
      </w:r>
      <w:r w:rsidR="77DCDEA2" w:rsidRPr="21751C29">
        <w:rPr>
          <w:rFonts w:ascii="Times New Roman" w:hAnsi="Times New Roman" w:cs="Times New Roman"/>
          <w:sz w:val="24"/>
          <w:szCs w:val="24"/>
        </w:rPr>
        <w:fldChar w:fldCharType="separate"/>
      </w:r>
      <w:r w:rsidR="2AE19B3E" w:rsidRPr="21751C29">
        <w:rPr>
          <w:rFonts w:ascii="Times New Roman" w:hAnsi="Times New Roman" w:cs="Times New Roman"/>
          <w:sz w:val="24"/>
          <w:szCs w:val="24"/>
          <w:vertAlign w:val="superscript"/>
        </w:rPr>
        <w:t>12,20,21</w:t>
      </w:r>
      <w:r w:rsidR="77DCDEA2" w:rsidRPr="21751C29">
        <w:rPr>
          <w:rFonts w:ascii="Times New Roman" w:hAnsi="Times New Roman" w:cs="Times New Roman"/>
          <w:sz w:val="24"/>
          <w:szCs w:val="24"/>
        </w:rPr>
        <w:fldChar w:fldCharType="end"/>
      </w:r>
      <w:r w:rsidR="15917A24" w:rsidRPr="21751C29">
        <w:rPr>
          <w:rFonts w:ascii="Times New Roman" w:eastAsia="Times New Roman" w:hAnsi="Times New Roman" w:cs="Times New Roman"/>
          <w:sz w:val="24"/>
          <w:szCs w:val="24"/>
        </w:rPr>
        <w:t xml:space="preserve"> action planning,</w:t>
      </w:r>
      <w:r w:rsidR="77DCDEA2" w:rsidRPr="21751C29">
        <w:rPr>
          <w:rFonts w:ascii="Times New Roman" w:hAnsi="Times New Roman" w:cs="Times New Roman"/>
          <w:sz w:val="24"/>
          <w:szCs w:val="24"/>
        </w:rPr>
        <w:fldChar w:fldCharType="begin"/>
      </w:r>
      <w:r w:rsidR="77DCDEA2" w:rsidRPr="21751C29">
        <w:rPr>
          <w:rFonts w:ascii="Times New Roman" w:hAnsi="Times New Roman" w:cs="Times New Roman"/>
          <w:sz w:val="24"/>
          <w:szCs w:val="24"/>
        </w:rPr>
        <w:instrText xml:space="preserve"> ADDIN ZOTERO_ITEM CSL_CITATION {"citationID":"sV4LcvcI","properties":{"formattedCitation":"\\super 22\\nosupersub{}","plainCitation":"22","noteIndex":0},"citationItems":[{"id":182,"uris":["http://zotero.org/users/8933076/items/KLM8PKBY"],"itemData":{"id":182,"type":"article-journal","language":"en","source":"Zotero","title":"Relapse Prevention for Alcohol and Drug Problems","author":[{"family":"Marlatt","given":"G Alan"},{"family":"Witkiewitz","given":"Katie"}]}}],"schema":"https://github.com/citation-style-language/schema/raw/master/csl-citation.json"} </w:instrText>
      </w:r>
      <w:r w:rsidR="77DCDEA2" w:rsidRPr="21751C29">
        <w:rPr>
          <w:rFonts w:ascii="Times New Roman" w:hAnsi="Times New Roman" w:cs="Times New Roman"/>
          <w:sz w:val="24"/>
          <w:szCs w:val="24"/>
        </w:rPr>
        <w:fldChar w:fldCharType="separate"/>
      </w:r>
      <w:r w:rsidR="2AE19B3E" w:rsidRPr="21751C29">
        <w:rPr>
          <w:rFonts w:ascii="Times New Roman" w:hAnsi="Times New Roman" w:cs="Times New Roman"/>
          <w:sz w:val="24"/>
          <w:szCs w:val="24"/>
          <w:vertAlign w:val="superscript"/>
        </w:rPr>
        <w:t>22</w:t>
      </w:r>
      <w:r w:rsidR="77DCDEA2" w:rsidRPr="21751C29">
        <w:rPr>
          <w:rFonts w:ascii="Times New Roman" w:hAnsi="Times New Roman" w:cs="Times New Roman"/>
          <w:sz w:val="24"/>
          <w:szCs w:val="24"/>
        </w:rPr>
        <w:fldChar w:fldCharType="end"/>
      </w:r>
      <w:r w:rsidR="15917A24" w:rsidRPr="21751C29">
        <w:rPr>
          <w:rFonts w:ascii="Times New Roman" w:eastAsia="Times New Roman" w:hAnsi="Times New Roman" w:cs="Times New Roman"/>
          <w:sz w:val="24"/>
          <w:szCs w:val="24"/>
        </w:rPr>
        <w:t xml:space="preserve"> symptom reinterpretation,</w:t>
      </w:r>
      <w:r w:rsidR="77DCDEA2" w:rsidRPr="21751C29">
        <w:rPr>
          <w:rFonts w:ascii="Times New Roman" w:hAnsi="Times New Roman" w:cs="Times New Roman"/>
          <w:sz w:val="24"/>
          <w:szCs w:val="24"/>
        </w:rPr>
        <w:fldChar w:fldCharType="begin"/>
      </w:r>
      <w:r w:rsidR="77DCDEA2" w:rsidRPr="21751C29">
        <w:rPr>
          <w:rFonts w:ascii="Times New Roman" w:hAnsi="Times New Roman" w:cs="Times New Roman"/>
          <w:sz w:val="24"/>
          <w:szCs w:val="24"/>
        </w:rPr>
        <w:instrText xml:space="preserve"> ADDIN ZOTERO_ITEM CSL_CITATION {"citationID":"nxwxqHcl","properties":{"formattedCitation":"\\super 23,24\\nosupersub{}","plainCitation":"23,24","noteIndex":0},"citationItems":[{"id":183,"uris":["http://zotero.org/users/8933076/items/9IF6B2AJ"],"itemData":{"id":183,"type":"article-journal","abstract":"The relationships among alcohol treatment, coping skills, and self-efficacy in predicting alcohol use and related consequences following treatment initiation were investigated. The participants were 77 men and 65 women who were entering either inpatient or outpatient alcohol treatment. The analyses confirmed predictions that treatment, coping skills, and self-efficacy each contributed significantly to the prediction of 12-month alcohol consumption beyond the variance accounted for by participant control variables. Only self-efficacy explained significant additional variance in the consequences outcome. Mediation analyses of the alcohol consumption variables suggested that treatment effects were not mediated by either coping skills or self-efficacy and that the effects of coping skills were not mediated by self-efficacy. The findings are interpreted as providing partial support for social learning theory approaches. Suggestions for future research are discussed.","container-title":"Psychology of Addictive Behaviors: Journal of the Society of Psychologists in Addictive Behaviors","DOI":"10.1037//0893-164x.14.3.257","ISSN":"0893-164X","issue":"3","journalAbbreviation":"Psychol Addict Behav","language":"eng","note":"PMID: 10998951","page":"257-266","source":"PubMed","title":"Alcohol treatment, changes in coping skills, self-efficacy, and levels of alcohol use and related problems 1 year following treatment initiation","volume":"14","author":[{"family":"Maisto","given":"S. A."},{"family":"Connors","given":"G. J."},{"family":"Zywiak","given":"W. H."}],"issued":{"date-parts":[["2000",9]]}}},{"id":185,"uris":["http://zotero.org/users/8933076/items/W7T4K63N"],"itemData":{"id":185,"type":"article-journal","abstract":"BACKGROUND: We report a randomised controlled trial, in both the acute and maintenance stage of treatment, in 75 out-patients with recurrent major depression.\nMETHOD: Patients were allocated to three groups: 16 weeks of acute treatment and two years' maintenance treatment in the following way: antidepressants and maintenance antidepressants; cognitive therapy and maintenance cognitive therapy; antidepressants and maintenance cognitive therapy. Both completers' and end-point data were analysed.\nRESULTS: In the acute phase of treatment, all patients improved significantly and there was no significant difference among treatments, or in the pattern of improvement over time. In the maintenance stage of treatment, patients kept improving over time in all three groups and there was no significant difference among treatments. Cognitive therapy was consistently superior to medication.\nCONCLUSIONS: The results indicate that maintenance cognitive therapy has a similar prophylactic effect to maintenance medication and is a viable option for maintenance after acute treatment with medication in recurrent depression.","container-title":"The British Journal of Psychiatry: The Journal of Mental Science","DOI":"10.1192/bjp.171.4.328","ISSN":"0007-1250","journalAbbreviation":"Br J Psychiatry","language":"eng","note":"PMID: 9373420","page":"328-334","source":"PubMed","title":"Controlled acute and follow-up trial of cognitive therapy and pharmacotherapy in out-patients with recurrent depression","volume":"171","author":[{"family":"Blackburn","given":"I. M."},{"family":"Moore","given":"R. G."}],"issued":{"date-parts":[["1997",10]]}}}],"schema":"https://github.com/citation-style-language/schema/raw/master/csl-citation.json"} </w:instrText>
      </w:r>
      <w:r w:rsidR="77DCDEA2" w:rsidRPr="21751C29">
        <w:rPr>
          <w:rFonts w:ascii="Times New Roman" w:hAnsi="Times New Roman" w:cs="Times New Roman"/>
          <w:sz w:val="24"/>
          <w:szCs w:val="24"/>
        </w:rPr>
        <w:fldChar w:fldCharType="separate"/>
      </w:r>
      <w:r w:rsidR="28982AB5" w:rsidRPr="21751C29">
        <w:rPr>
          <w:rFonts w:ascii="Times New Roman" w:hAnsi="Times New Roman" w:cs="Times New Roman"/>
          <w:sz w:val="24"/>
          <w:szCs w:val="24"/>
          <w:vertAlign w:val="superscript"/>
        </w:rPr>
        <w:t>23,24</w:t>
      </w:r>
      <w:r w:rsidR="77DCDEA2" w:rsidRPr="21751C29">
        <w:rPr>
          <w:rFonts w:ascii="Times New Roman" w:hAnsi="Times New Roman" w:cs="Times New Roman"/>
          <w:sz w:val="24"/>
          <w:szCs w:val="24"/>
        </w:rPr>
        <w:fldChar w:fldCharType="end"/>
      </w:r>
      <w:r w:rsidR="15917A24" w:rsidRPr="21751C29">
        <w:rPr>
          <w:rFonts w:ascii="Times New Roman" w:eastAsia="Times New Roman" w:hAnsi="Times New Roman" w:cs="Times New Roman"/>
          <w:sz w:val="24"/>
          <w:szCs w:val="24"/>
        </w:rPr>
        <w:t xml:space="preserve"> peer</w:t>
      </w:r>
      <w:r w:rsidR="77DCDEA2" w:rsidRPr="21751C29">
        <w:rPr>
          <w:rFonts w:ascii="Times New Roman" w:hAnsi="Times New Roman" w:cs="Times New Roman"/>
          <w:sz w:val="24"/>
          <w:szCs w:val="24"/>
        </w:rPr>
        <w:fldChar w:fldCharType="begin"/>
      </w:r>
      <w:r w:rsidR="77DCDEA2" w:rsidRPr="21751C29">
        <w:rPr>
          <w:rFonts w:ascii="Times New Roman" w:hAnsi="Times New Roman" w:cs="Times New Roman"/>
          <w:sz w:val="24"/>
          <w:szCs w:val="24"/>
        </w:rPr>
        <w:instrText xml:space="preserve"> ADDIN ZOTERO_ITEM CSL_CITATION {"citationID":"Np5mB7q9","properties":{"formattedCitation":"\\super 25,26\\nosupersub{}","plainCitation":"25,26","noteIndex":0},"citationItems":[{"id":187,"uris":["http://zotero.org/users/8933076/items/RESLE2G3"],"itemData":{"id":187,"type":"article-journal","abstract":"In order to provide insights about cancer patients’ online information seeking behaviors, the present study analyzes individuals’ transaction log data and reports on how demographics, disease-related factors, and psychosocial needs predict patterns of service use within a particular Interactive Cancer Communication System (ICCS). Study sample included 294 recently diagnosed breast cancer patients. Data included pretest survey scores of demographic, disease-related, and psychosocial factors and automatically collected ICCS use data over the 4-month intervention. Statistical analyses correlated pre-test survey scores with subsequent, specific types of ICCS service usage. Patterns of online cancer information seeking differed according to the patients’ characteristics, suggesting that lower income, less educated women and those lacking in information-seeking competence use the computer and online services to the same or a greater degree if those services are made available to them. Results of this study can inform more effective resource development for future eHealth applications.","container-title":"Journal of computer-mediated communication : JCMC","DOI":"10.1111/j.1083-6101.2010.01508.x","ISSN":"1083-6101","issue":"3","journalAbbreviation":"J Comput Mediat Commun","note":"PMID: 21760702\nPMCID: PMC3133670","page":"367-388","source":"PubMed Central","title":"Factors Associated with Use of Interactive Cancer Communication System: An Application of the Comprehensive Model of Information Seeking","title-short":"Factors Associated with Use of Interactive Cancer Communication System","volume":"15","author":[{"family":"Han","given":"Jeong Yeob"},{"family":"Wise","given":"Meg"},{"family":"Kim","given":"Eunkyung"},{"family":"Pingree","given":"Ray"},{"family":"Hawkins","given":"Robert P."},{"family":"Pingree","given":"Suzanne"},{"family":"McTavish","given":"Fiona"},{"family":"Gustafson","given":"David H."}],"issued":{"date-parts":[["2010",4]]}}},{"id":190,"uris":["http://zotero.org/users/8933076/items/C7Q3YYN3"],"itemData":{"id":190,"type":"article-journal","abstract":"The main purpose of the study was to determine whether a peer-support community programme would reduce relapse rates among clients recovering from substance addictions and homelessness and result in increased perceived community affiliation, supportive behaviours, self-determination and quality of life. Mixed methods were utilized including semi-structured interviews, participant observation and a pretest/post-test to evaluate changes on the quality of life rating, the Medical Outcomes Study-Social Support Survey, and the Volitional Questionnaire. Data from the prior year's permanent supportive housing programme were used for comparison of relapse rates. Significant reduction of risk of relapse was found in clients who participated in the programme. Significant differences were found on three subscales of the Medical Outcomes Study-Social Support Survey. Improvement that did not reach statistical significance was seen on the quality of life rating. Qualitative evidence supported improvements in perceived community affiliation and supportive behaviours.Evidence suggests that a peer-supported community programme focused on self-determination can have a significant positive impact on recovery from substance addictions and homelessness. Limitations include a small sample size and lack of a randomized control group.","container-title":"Occupational Therapy International","DOI":"10.1002/oti.257","ISSN":"0966-7903","issue":"4","journalAbbreviation":"Occup Ther Int","language":"eng","note":"PMID: 18844242","page":"205-220","source":"PubMed","title":"Effectiveness of a peer-support community in addiction recovery: participation as intervention","title-short":"Effectiveness of a peer-support community in addiction recovery","volume":"15","author":[{"family":"Boisvert","given":"Rosemary A."},{"family":"Martin","given":"Linda M."},{"family":"Grosek","given":"Maria"},{"family":"Clarie","given":"Anna June"}],"issued":{"date-parts":[["2008"]]}}}],"schema":"https://github.com/citation-style-language/schema/raw/master/csl-citation.json"} </w:instrText>
      </w:r>
      <w:r w:rsidR="77DCDEA2" w:rsidRPr="21751C29">
        <w:rPr>
          <w:rFonts w:ascii="Times New Roman" w:hAnsi="Times New Roman" w:cs="Times New Roman"/>
          <w:sz w:val="24"/>
          <w:szCs w:val="24"/>
        </w:rPr>
        <w:fldChar w:fldCharType="separate"/>
      </w:r>
      <w:r w:rsidR="28982AB5" w:rsidRPr="21751C29">
        <w:rPr>
          <w:rFonts w:ascii="Times New Roman" w:hAnsi="Times New Roman" w:cs="Times New Roman"/>
          <w:sz w:val="24"/>
          <w:szCs w:val="24"/>
          <w:vertAlign w:val="superscript"/>
        </w:rPr>
        <w:t>25,26</w:t>
      </w:r>
      <w:r w:rsidR="77DCDEA2" w:rsidRPr="21751C29">
        <w:rPr>
          <w:rFonts w:ascii="Times New Roman" w:hAnsi="Times New Roman" w:cs="Times New Roman"/>
          <w:sz w:val="24"/>
          <w:szCs w:val="24"/>
        </w:rPr>
        <w:fldChar w:fldCharType="end"/>
      </w:r>
      <w:r w:rsidR="15917A24" w:rsidRPr="21751C29">
        <w:rPr>
          <w:rFonts w:ascii="Times New Roman" w:eastAsia="Times New Roman" w:hAnsi="Times New Roman" w:cs="Times New Roman"/>
          <w:sz w:val="24"/>
          <w:szCs w:val="24"/>
        </w:rPr>
        <w:t xml:space="preserve"> and family support,</w:t>
      </w:r>
      <w:r w:rsidR="77DCDEA2" w:rsidRPr="21751C29">
        <w:rPr>
          <w:rFonts w:ascii="Times New Roman" w:hAnsi="Times New Roman" w:cs="Times New Roman"/>
          <w:sz w:val="24"/>
          <w:szCs w:val="24"/>
        </w:rPr>
        <w:fldChar w:fldCharType="begin"/>
      </w:r>
      <w:r w:rsidR="77DCDEA2" w:rsidRPr="21751C29">
        <w:rPr>
          <w:rFonts w:ascii="Times New Roman" w:hAnsi="Times New Roman" w:cs="Times New Roman"/>
          <w:sz w:val="24"/>
          <w:szCs w:val="24"/>
        </w:rPr>
        <w:instrText xml:space="preserve"> ADDIN ZOTERO_ITEM CSL_CITATION {"citationID":"FAaujBcJ","properties":{"formattedCitation":"\\super 27\\nosupersub{}","plainCitation":"27","noteIndex":0},"citationItems":[{"id":192,"uris":["http://zotero.org/users/8933076/items/E9UTJJTA"],"itemData":{"id":192,"type":"webpage","abstract":"This state-of-the-art text and clinical resource captures the breadth of current knowledge about substance abuse and its treatment. For each of the major evidence-based treatment approaches, a chapter on basic assumptions and theories is followed by a chapter on clinical applications, including illustrative case material. Expert contributors cover motivational, contingency management, cognitive-behavioral, 12-step, family, and pharmacological approaches.","container-title":"Guilford Press","language":"en-US","title":"Treating Substance Abuse: Third Edition: Theory and Technique","title-short":"Treating Substance Abuse","URL":"https://www.guilford.com/books/Treating-Substance-Abuse/Walters-Rotgers/9781462513512/contents","accessed":{"date-parts":[["2023",2,17]]}}}],"schema":"https://github.com/citation-style-language/schema/raw/master/csl-citation.json"} </w:instrText>
      </w:r>
      <w:r w:rsidR="77DCDEA2" w:rsidRPr="21751C29">
        <w:rPr>
          <w:rFonts w:ascii="Times New Roman" w:hAnsi="Times New Roman" w:cs="Times New Roman"/>
          <w:sz w:val="24"/>
          <w:szCs w:val="24"/>
        </w:rPr>
        <w:fldChar w:fldCharType="separate"/>
      </w:r>
      <w:r w:rsidR="28982AB5" w:rsidRPr="21751C29">
        <w:rPr>
          <w:rFonts w:ascii="Times New Roman" w:hAnsi="Times New Roman" w:cs="Times New Roman"/>
          <w:sz w:val="24"/>
          <w:szCs w:val="24"/>
          <w:vertAlign w:val="superscript"/>
        </w:rPr>
        <w:t>27</w:t>
      </w:r>
      <w:r w:rsidR="77DCDEA2" w:rsidRPr="21751C29">
        <w:rPr>
          <w:rFonts w:ascii="Times New Roman" w:hAnsi="Times New Roman" w:cs="Times New Roman"/>
          <w:sz w:val="24"/>
          <w:szCs w:val="24"/>
        </w:rPr>
        <w:fldChar w:fldCharType="end"/>
      </w:r>
      <w:r w:rsidR="15917A24" w:rsidRPr="21751C29">
        <w:rPr>
          <w:rFonts w:ascii="Times New Roman" w:eastAsia="Times New Roman" w:hAnsi="Times New Roman" w:cs="Times New Roman"/>
          <w:sz w:val="24"/>
          <w:szCs w:val="24"/>
        </w:rPr>
        <w:t xml:space="preserve"> prompts,</w:t>
      </w:r>
      <w:r w:rsidR="77DCDEA2" w:rsidRPr="21751C29">
        <w:rPr>
          <w:rFonts w:ascii="Times New Roman" w:hAnsi="Times New Roman" w:cs="Times New Roman"/>
          <w:sz w:val="24"/>
          <w:szCs w:val="24"/>
        </w:rPr>
        <w:fldChar w:fldCharType="begin"/>
      </w:r>
      <w:r w:rsidR="77DCDEA2" w:rsidRPr="21751C29">
        <w:rPr>
          <w:rFonts w:ascii="Times New Roman" w:hAnsi="Times New Roman" w:cs="Times New Roman"/>
          <w:sz w:val="24"/>
          <w:szCs w:val="24"/>
        </w:rPr>
        <w:instrText xml:space="preserve"> ADDIN ZOTERO_ITEM CSL_CITATION {"citationID":"XJpWhZq2","properties":{"formattedCitation":"\\super 28,29\\nosupersub{}","plainCitation":"28,29","noteIndex":0},"citationItems":[{"id":194,"uris":["http://zotero.org/users/8933076/items/4J66G5UB"],"itemData":{"id":194,"type":"article-journal","abstract":"A multicomponent smoking relapse prevention treatment based on Marlatt and Gordon's (1980) model of the relapse process was developed and evaluated. Behavior-analytic methods were used to develop assessment instruments, training situations, and coping responses. The prevention components were presented in the context of a basic broad-spectrum stop-smoking program, and were compared with the basic program plus discussion control, and the basic program alone. Smoking-related dependent variables generally did not differ between groups at any time from pre-treatment to 12 month follow-up. Only the subjects in the relapse prevention condition improved problem-solving and social skills needed to cope with high-risk situations. These subjects also tended to take longer to relapse and smoke fewer cigarettes at the time of relapse. Subjects above the median level of competence on measures of social skill at post-treatment remained abstinent significantly longer. Maintenance of non-smoking was found to be related to the degree of competence with which individuals deal with high-risk situations. Results are discussed in relation to models of compliance with therapeutic regimens.","container-title":"Addictive Behaviors","DOI":"10.1016/0306-4603(86)90034-1","ISSN":"0306-4603","issue":"2","journalAbbreviation":"Addict Behav","language":"eng","note":"PMID: 3739795","page":"105-114","source":"PubMed","title":"Relapse prevention and smoking cessation","volume":"11","author":[{"family":"Davis","given":"J. R."},{"family":"Glaros","given":"A. G."}],"issued":{"date-parts":[["1986"]]}}},{"id":196,"uris":["http://zotero.org/users/8933076/items/WZ6HLJM2"],"itemData":{"id":196,"type":"article-journal","abstract":"Relapse prevention (RP) is an important component of alcoholism treatment. The RP model proposed by Marlatt and Gordon suggests that both immediate determinants (e.g., high-risk situations, coping skills, outcome expectancies, and the abstinence violation effect) and covert antecedents (e.g., lifestyle factors and urges and cravings) can contribute to relapse. The RP model also incorporates numerous specific and global intervention strategies that allow therapist and client to address each step of the relapse process. Specific interventions include identifying specific high-risk situations for each client and enhancing the client's skills for coping with those situations, increasing the client's self-efficacy, eliminating myths regarding alcohol's effects, managing lapses, and restructuring the client's perceptions of the relapse process. Global strategies comprise balancing the client's lifestyle and helping him or her develop positive addictions, employing stimulus control techniques and urge-management techniques, and developing relapse road maps. Several studies have provided theoretical and practical support for the RP model.","container-title":"Alcohol Research &amp; Health: The Journal of the National Institute on Alcohol Abuse and Alcoholism","ISSN":"1535-7414","issue":"2","journalAbbreviation":"Alcohol Res Health","language":"eng","note":"PMID: 10890810\nPMCID: PMC6760427","page":"151-160","source":"PubMed","title":"Relapse prevention. An overview of Marlatt's cognitive-behavioral model","volume":"23","author":[{"family":"Larimer","given":"M. E."},{"family":"Palmer","given":"R. S."},{"family":"Marlatt","given":"G. A."}],"issued":{"date-parts":[["1999"]]}}}],"schema":"https://github.com/citation-style-language/schema/raw/master/csl-citation.json"} </w:instrText>
      </w:r>
      <w:r w:rsidR="77DCDEA2" w:rsidRPr="21751C29">
        <w:rPr>
          <w:rFonts w:ascii="Times New Roman" w:hAnsi="Times New Roman" w:cs="Times New Roman"/>
          <w:sz w:val="24"/>
          <w:szCs w:val="24"/>
        </w:rPr>
        <w:fldChar w:fldCharType="separate"/>
      </w:r>
      <w:r w:rsidR="28982AB5" w:rsidRPr="21751C29">
        <w:rPr>
          <w:rFonts w:ascii="Times New Roman" w:hAnsi="Times New Roman" w:cs="Times New Roman"/>
          <w:sz w:val="24"/>
          <w:szCs w:val="24"/>
          <w:vertAlign w:val="superscript"/>
        </w:rPr>
        <w:t>28,29</w:t>
      </w:r>
      <w:r w:rsidR="77DCDEA2" w:rsidRPr="21751C29">
        <w:rPr>
          <w:rFonts w:ascii="Times New Roman" w:hAnsi="Times New Roman" w:cs="Times New Roman"/>
          <w:sz w:val="24"/>
          <w:szCs w:val="24"/>
        </w:rPr>
        <w:fldChar w:fldCharType="end"/>
      </w:r>
      <w:r w:rsidR="15917A24" w:rsidRPr="21751C29">
        <w:rPr>
          <w:rFonts w:ascii="Times New Roman" w:eastAsia="Times New Roman" w:hAnsi="Times New Roman" w:cs="Times New Roman"/>
          <w:sz w:val="24"/>
          <w:szCs w:val="24"/>
        </w:rPr>
        <w:t xml:space="preserve"> and professional support.</w:t>
      </w:r>
      <w:r w:rsidR="77DCDEA2" w:rsidRPr="21751C29">
        <w:rPr>
          <w:rFonts w:ascii="Times New Roman" w:hAnsi="Times New Roman" w:cs="Times New Roman"/>
          <w:sz w:val="24"/>
          <w:szCs w:val="24"/>
        </w:rPr>
        <w:fldChar w:fldCharType="begin"/>
      </w:r>
      <w:r w:rsidR="77DCDEA2" w:rsidRPr="21751C29">
        <w:rPr>
          <w:rFonts w:ascii="Times New Roman" w:hAnsi="Times New Roman" w:cs="Times New Roman"/>
          <w:sz w:val="24"/>
          <w:szCs w:val="24"/>
        </w:rPr>
        <w:instrText xml:space="preserve"> ADDIN ZOTERO_ITEM CSL_CITATION {"citationID":"NlWWM9YC","properties":{"formattedCitation":"\\super 12,30\\nosupersub{}","plainCitation":"12,30","noteIndex":0},"citationItems":[{"id":157,"uris":["http://zotero.org/users/8933076/items/4WSZXSK8"],"itemData":{"id":157,"type":"article-journal","abstract":"The majority of people presenting for publicly-funded substance abuse treatment relapse and receive multiple episodes of care before achieving long-term recovery. This Early Re-Intervention experiment evaluates the impact of a Recovery Management Checkup (RMC) protocol that includes quarterly recovery management checkups (assessments, motivational interviewing, and linkage to treatment re-entry). Data are from 448 adults who were randomly assigned to either RMC or an attention (assessment only) control group. Participants were 59% female, 85% African American, and 75% aged 30–49. Participants assigned to RMC were significantly more likely than those in the control group to return to treatment, to return to treatment sooner, and to spend more subsequent days in treatment; they were significantly less likely to be in need of additional treatment at 24 months. This demonstrates the importance of post-discharge recovery management checkups as a means to improve the long-term outcomes of people with chronic substance use disorders.","container-title":"Evaluation and program planning","DOI":"10.1016/S0149-7189(03)00037-5","ISSN":"0149-7189","issue":"3","journalAbbreviation":"Eval Program Plann","note":"PMID: 30034059\nPMCID: PMC6054319","page":"339-352","source":"PubMed Central","title":"An experimental evaluation of recovery management checkups (RMC) for people with chronic substance use disorders","volume":"26","author":[{"family":"Dennis","given":"Michael"},{"family":"Scott","given":"Christy K."},{"family":"Funk","given":"Rod"}],"issued":{"date-parts":[["2003",8]]}}},{"id":198,"uris":["http://zotero.org/users/8933076/items/BJFRSLW2"],"itemData":{"id":198,"type":"article-journal","container-title":"NIDA research monograph","ISSN":"1046-9516","journalAbbreviation":"NIDA Res Monogr","language":"eng","note":"PMID: 1436007","page":"79-91","source":"PubMed","title":"A strengths-based model of case management/advocacy: adapting a mental health model to practice work with persons who have substance abuse problems","title-short":"A strengths-based model of case management/advocacy","volume":"127","author":[{"family":"Rapp","given":"R. C."},{"family":"Siegal","given":"H. A."},{"family":"Fisher","given":"J. H."}],"issued":{"date-parts":[["1992"]]}}}],"schema":"https://github.com/citation-style-language/schema/raw/master/csl-citation.json"} </w:instrText>
      </w:r>
      <w:r w:rsidR="77DCDEA2" w:rsidRPr="21751C29">
        <w:rPr>
          <w:rFonts w:ascii="Times New Roman" w:hAnsi="Times New Roman" w:cs="Times New Roman"/>
          <w:sz w:val="24"/>
          <w:szCs w:val="24"/>
        </w:rPr>
        <w:fldChar w:fldCharType="separate"/>
      </w:r>
      <w:r w:rsidR="28982AB5" w:rsidRPr="21751C29">
        <w:rPr>
          <w:rFonts w:ascii="Times New Roman" w:hAnsi="Times New Roman" w:cs="Times New Roman"/>
          <w:sz w:val="24"/>
          <w:szCs w:val="24"/>
          <w:vertAlign w:val="superscript"/>
        </w:rPr>
        <w:t>12,30</w:t>
      </w:r>
      <w:r w:rsidR="77DCDEA2" w:rsidRPr="21751C29">
        <w:rPr>
          <w:rFonts w:ascii="Times New Roman" w:hAnsi="Times New Roman" w:cs="Times New Roman"/>
          <w:sz w:val="24"/>
          <w:szCs w:val="24"/>
        </w:rPr>
        <w:fldChar w:fldCharType="end"/>
      </w:r>
      <w:r w:rsidR="15917A24" w:rsidRPr="21751C29">
        <w:rPr>
          <w:rFonts w:ascii="Times New Roman" w:eastAsia="Times New Roman" w:hAnsi="Times New Roman" w:cs="Times New Roman"/>
          <w:sz w:val="24"/>
          <w:szCs w:val="24"/>
        </w:rPr>
        <w:t xml:space="preserve"> </w:t>
      </w:r>
      <w:commentRangeStart w:id="18"/>
      <w:r w:rsidR="15917A24" w:rsidRPr="21751C29">
        <w:rPr>
          <w:rFonts w:ascii="Times New Roman" w:eastAsia="Times New Roman" w:hAnsi="Times New Roman" w:cs="Times New Roman"/>
          <w:sz w:val="24"/>
          <w:szCs w:val="24"/>
        </w:rPr>
        <w:t xml:space="preserve">The use of smartphones to receive help without physically attending recovery meetings and counseling sessions can reduce stigma and increase </w:t>
      </w:r>
      <w:commentRangeStart w:id="19"/>
      <w:r w:rsidR="15917A24" w:rsidRPr="21751C29">
        <w:rPr>
          <w:rFonts w:ascii="Times New Roman" w:eastAsia="Times New Roman" w:hAnsi="Times New Roman" w:cs="Times New Roman"/>
          <w:sz w:val="24"/>
          <w:szCs w:val="24"/>
        </w:rPr>
        <w:t>treatment seeking</w:t>
      </w:r>
      <w:commentRangeEnd w:id="19"/>
      <w:r w:rsidR="77DCDEA2">
        <w:rPr>
          <w:rStyle w:val="CommentReference"/>
        </w:rPr>
        <w:commentReference w:id="19"/>
      </w:r>
      <w:r w:rsidR="15917A24" w:rsidRPr="21751C29">
        <w:rPr>
          <w:rFonts w:ascii="Times New Roman" w:eastAsia="Times New Roman" w:hAnsi="Times New Roman" w:cs="Times New Roman"/>
          <w:sz w:val="24"/>
          <w:szCs w:val="24"/>
        </w:rPr>
        <w:t xml:space="preserve"> and retention.</w:t>
      </w:r>
      <w:commentRangeEnd w:id="18"/>
      <w:r w:rsidR="77DCDEA2">
        <w:rPr>
          <w:rStyle w:val="CommentReference"/>
        </w:rPr>
        <w:commentReference w:id="18"/>
      </w:r>
      <w:r w:rsidR="15917A24" w:rsidRPr="21751C29">
        <w:rPr>
          <w:rFonts w:ascii="Times New Roman" w:eastAsia="Times New Roman" w:hAnsi="Times New Roman" w:cs="Times New Roman"/>
          <w:sz w:val="24"/>
          <w:szCs w:val="24"/>
        </w:rPr>
        <w:t xml:space="preserve"> </w:t>
      </w:r>
      <w:commentRangeStart w:id="20"/>
      <w:r w:rsidR="15917A24" w:rsidRPr="21751C29">
        <w:rPr>
          <w:rFonts w:ascii="Times New Roman" w:eastAsia="Times New Roman" w:hAnsi="Times New Roman" w:cs="Times New Roman"/>
          <w:sz w:val="24"/>
          <w:szCs w:val="24"/>
        </w:rPr>
        <w:t xml:space="preserve">Smartphones are portable, and their software can be modified quickly in response to new needs, such as those posed by COVID. </w:t>
      </w:r>
      <w:commentRangeEnd w:id="20"/>
      <w:r w:rsidR="77DCDEA2">
        <w:rPr>
          <w:rStyle w:val="CommentReference"/>
        </w:rPr>
        <w:commentReference w:id="20"/>
      </w:r>
    </w:p>
    <w:p w14:paraId="2AD990AA" w14:textId="4BEE9F48" w:rsidR="00620240" w:rsidRPr="002D6BA1" w:rsidRDefault="4DAB5B79" w:rsidP="3B9295B8">
      <w:pPr>
        <w:rPr>
          <w:rFonts w:ascii="Times New Roman" w:eastAsia="Times New Roman" w:hAnsi="Times New Roman" w:cs="Times New Roman"/>
          <w:b/>
          <w:bCs/>
          <w:sz w:val="28"/>
          <w:szCs w:val="28"/>
        </w:rPr>
      </w:pPr>
      <w:r w:rsidRPr="59B11EB5">
        <w:rPr>
          <w:rFonts w:ascii="Times New Roman" w:eastAsia="Times New Roman" w:hAnsi="Times New Roman" w:cs="Times New Roman"/>
          <w:b/>
          <w:bCs/>
          <w:sz w:val="28"/>
          <w:szCs w:val="28"/>
        </w:rPr>
        <w:t>N</w:t>
      </w:r>
      <w:r w:rsidR="00620240" w:rsidRPr="59B11EB5">
        <w:rPr>
          <w:rFonts w:ascii="Times New Roman" w:eastAsia="Times New Roman" w:hAnsi="Times New Roman" w:cs="Times New Roman"/>
          <w:b/>
          <w:bCs/>
          <w:sz w:val="28"/>
          <w:szCs w:val="28"/>
        </w:rPr>
        <w:t xml:space="preserve">eed for a </w:t>
      </w:r>
      <w:r w:rsidR="2399651D" w:rsidRPr="59B11EB5">
        <w:rPr>
          <w:rFonts w:ascii="Times New Roman" w:eastAsia="Times New Roman" w:hAnsi="Times New Roman" w:cs="Times New Roman"/>
          <w:b/>
          <w:bCs/>
          <w:sz w:val="28"/>
          <w:szCs w:val="28"/>
        </w:rPr>
        <w:t>T</w:t>
      </w:r>
      <w:r w:rsidR="00620240" w:rsidRPr="59B11EB5">
        <w:rPr>
          <w:rFonts w:ascii="Times New Roman" w:eastAsia="Times New Roman" w:hAnsi="Times New Roman" w:cs="Times New Roman"/>
          <w:b/>
          <w:bCs/>
          <w:sz w:val="28"/>
          <w:szCs w:val="28"/>
        </w:rPr>
        <w:t>rial</w:t>
      </w:r>
    </w:p>
    <w:p w14:paraId="3FD39671" w14:textId="400D47B8" w:rsidR="00B62006" w:rsidRDefault="3139988C" w:rsidP="3B9295B8">
      <w:pPr>
        <w:rPr>
          <w:rFonts w:ascii="Times New Roman" w:eastAsia="Times New Roman" w:hAnsi="Times New Roman" w:cs="Times New Roman"/>
          <w:sz w:val="24"/>
          <w:szCs w:val="24"/>
        </w:rPr>
      </w:pPr>
      <w:r w:rsidRPr="59B11EB5">
        <w:rPr>
          <w:rFonts w:ascii="Times New Roman" w:eastAsia="Times New Roman" w:hAnsi="Times New Roman" w:cs="Times New Roman"/>
          <w:sz w:val="24"/>
          <w:szCs w:val="24"/>
        </w:rPr>
        <w:t xml:space="preserve">Understanding more about how </w:t>
      </w:r>
      <w:r w:rsidR="2A732643" w:rsidRPr="59B11EB5">
        <w:rPr>
          <w:rFonts w:ascii="Times New Roman" w:eastAsia="Times New Roman" w:hAnsi="Times New Roman" w:cs="Times New Roman"/>
          <w:sz w:val="24"/>
          <w:szCs w:val="24"/>
        </w:rPr>
        <w:t>partner</w:t>
      </w:r>
      <w:r w:rsidRPr="59B11EB5">
        <w:rPr>
          <w:rFonts w:ascii="Times New Roman" w:eastAsia="Times New Roman" w:hAnsi="Times New Roman" w:cs="Times New Roman"/>
          <w:sz w:val="24"/>
          <w:szCs w:val="24"/>
        </w:rPr>
        <w:t xml:space="preserve">-based interventions can support </w:t>
      </w:r>
      <w:r w:rsidR="7CF86C13" w:rsidRPr="59B11EB5">
        <w:rPr>
          <w:rFonts w:ascii="Times New Roman" w:eastAsia="Times New Roman" w:hAnsi="Times New Roman" w:cs="Times New Roman"/>
          <w:sz w:val="24"/>
          <w:szCs w:val="24"/>
        </w:rPr>
        <w:t>individuals struggling with AUD,</w:t>
      </w:r>
      <w:r w:rsidRPr="59B11EB5">
        <w:rPr>
          <w:rFonts w:ascii="Times New Roman" w:eastAsia="Times New Roman" w:hAnsi="Times New Roman" w:cs="Times New Roman"/>
          <w:sz w:val="24"/>
          <w:szCs w:val="24"/>
        </w:rPr>
        <w:t xml:space="preserve"> and which types of these interventions are most beneficial</w:t>
      </w:r>
      <w:r w:rsidR="01AACF4C" w:rsidRPr="59B11EB5">
        <w:rPr>
          <w:rFonts w:ascii="Times New Roman" w:eastAsia="Times New Roman" w:hAnsi="Times New Roman" w:cs="Times New Roman"/>
          <w:sz w:val="24"/>
          <w:szCs w:val="24"/>
        </w:rPr>
        <w:t>,</w:t>
      </w:r>
      <w:r w:rsidRPr="59B11EB5">
        <w:rPr>
          <w:rFonts w:ascii="Times New Roman" w:eastAsia="Times New Roman" w:hAnsi="Times New Roman" w:cs="Times New Roman"/>
          <w:sz w:val="24"/>
          <w:szCs w:val="24"/>
        </w:rPr>
        <w:t xml:space="preserve"> is vital to improving outcomes for these populations. Additionally, these types of interventions may provide support for individuals who have previously been unable to access it</w:t>
      </w:r>
      <w:r w:rsidR="7E2B67E2" w:rsidRPr="59B11EB5">
        <w:rPr>
          <w:rFonts w:ascii="Times New Roman" w:eastAsia="Times New Roman" w:hAnsi="Times New Roman" w:cs="Times New Roman"/>
          <w:sz w:val="24"/>
          <w:szCs w:val="24"/>
        </w:rPr>
        <w:t>.</w:t>
      </w:r>
      <w:r w:rsidRPr="59B11EB5">
        <w:rPr>
          <w:rFonts w:ascii="Times New Roman" w:eastAsia="Times New Roman" w:hAnsi="Times New Roman" w:cs="Times New Roman"/>
          <w:sz w:val="24"/>
          <w:szCs w:val="24"/>
        </w:rPr>
        <w:t xml:space="preserve"> </w:t>
      </w:r>
      <w:r w:rsidR="61FE29E7" w:rsidRPr="59B11EB5">
        <w:rPr>
          <w:rFonts w:ascii="Times New Roman" w:eastAsia="Times New Roman" w:hAnsi="Times New Roman" w:cs="Times New Roman"/>
          <w:sz w:val="24"/>
          <w:szCs w:val="24"/>
        </w:rPr>
        <w:t>M</w:t>
      </w:r>
      <w:r w:rsidRPr="59B11EB5">
        <w:rPr>
          <w:rFonts w:ascii="Times New Roman" w:eastAsia="Times New Roman" w:hAnsi="Times New Roman" w:cs="Times New Roman"/>
          <w:sz w:val="24"/>
          <w:szCs w:val="24"/>
        </w:rPr>
        <w:t>ore information is needed to understand if these types of intervention</w:t>
      </w:r>
      <w:r w:rsidR="32E88FA9" w:rsidRPr="59B11EB5">
        <w:rPr>
          <w:rFonts w:ascii="Times New Roman" w:eastAsia="Times New Roman" w:hAnsi="Times New Roman" w:cs="Times New Roman"/>
          <w:sz w:val="24"/>
          <w:szCs w:val="24"/>
        </w:rPr>
        <w:t>s</w:t>
      </w:r>
      <w:r w:rsidRPr="59B11EB5">
        <w:rPr>
          <w:rFonts w:ascii="Times New Roman" w:eastAsia="Times New Roman" w:hAnsi="Times New Roman" w:cs="Times New Roman"/>
          <w:sz w:val="24"/>
          <w:szCs w:val="24"/>
        </w:rPr>
        <w:t xml:space="preserve"> are easy to use and provide adequate benefits to both the </w:t>
      </w:r>
      <w:r w:rsidR="364F5ADA" w:rsidRPr="59B11EB5">
        <w:rPr>
          <w:rFonts w:ascii="Times New Roman" w:eastAsia="Times New Roman" w:hAnsi="Times New Roman" w:cs="Times New Roman"/>
          <w:sz w:val="24"/>
          <w:szCs w:val="24"/>
        </w:rPr>
        <w:t>drinker (</w:t>
      </w:r>
      <w:r w:rsidR="67744E54" w:rsidRPr="59B11EB5">
        <w:rPr>
          <w:rFonts w:ascii="Times New Roman" w:eastAsia="Times New Roman" w:hAnsi="Times New Roman" w:cs="Times New Roman"/>
          <w:sz w:val="24"/>
          <w:szCs w:val="24"/>
        </w:rPr>
        <w:t>subsequently</w:t>
      </w:r>
      <w:r w:rsidR="364F5ADA" w:rsidRPr="59B11EB5">
        <w:rPr>
          <w:rFonts w:ascii="Times New Roman" w:eastAsia="Times New Roman" w:hAnsi="Times New Roman" w:cs="Times New Roman"/>
          <w:sz w:val="24"/>
          <w:szCs w:val="24"/>
        </w:rPr>
        <w:t xml:space="preserve"> referred to as the identified patient or </w:t>
      </w:r>
      <w:r w:rsidR="5E72B1C2" w:rsidRPr="59B11EB5">
        <w:rPr>
          <w:rFonts w:ascii="Times New Roman" w:eastAsia="Times New Roman" w:hAnsi="Times New Roman" w:cs="Times New Roman"/>
          <w:sz w:val="24"/>
          <w:szCs w:val="24"/>
        </w:rPr>
        <w:t>IP</w:t>
      </w:r>
      <w:r w:rsidR="5912F314" w:rsidRPr="59B11EB5">
        <w:rPr>
          <w:rFonts w:ascii="Times New Roman" w:eastAsia="Times New Roman" w:hAnsi="Times New Roman" w:cs="Times New Roman"/>
          <w:sz w:val="24"/>
          <w:szCs w:val="24"/>
        </w:rPr>
        <w:t>)</w:t>
      </w:r>
      <w:r w:rsidRPr="59B11EB5">
        <w:rPr>
          <w:rFonts w:ascii="Times New Roman" w:eastAsia="Times New Roman" w:hAnsi="Times New Roman" w:cs="Times New Roman"/>
          <w:sz w:val="24"/>
          <w:szCs w:val="24"/>
        </w:rPr>
        <w:t xml:space="preserve"> and their </w:t>
      </w:r>
      <w:r w:rsidR="13C5D0AC" w:rsidRPr="59B11EB5">
        <w:rPr>
          <w:rFonts w:ascii="Times New Roman" w:eastAsia="Times New Roman" w:hAnsi="Times New Roman" w:cs="Times New Roman"/>
          <w:sz w:val="24"/>
          <w:szCs w:val="24"/>
        </w:rPr>
        <w:t>partner or family member (</w:t>
      </w:r>
      <w:r w:rsidR="2170CD60" w:rsidRPr="59B11EB5">
        <w:rPr>
          <w:rFonts w:ascii="Times New Roman" w:eastAsia="Times New Roman" w:hAnsi="Times New Roman" w:cs="Times New Roman"/>
          <w:sz w:val="24"/>
          <w:szCs w:val="24"/>
        </w:rPr>
        <w:t>here</w:t>
      </w:r>
      <w:r w:rsidR="70A3B47A" w:rsidRPr="59B11EB5">
        <w:rPr>
          <w:rFonts w:ascii="Times New Roman" w:eastAsia="Times New Roman" w:hAnsi="Times New Roman" w:cs="Times New Roman"/>
          <w:sz w:val="24"/>
          <w:szCs w:val="24"/>
        </w:rPr>
        <w:t>after</w:t>
      </w:r>
      <w:r w:rsidR="2170CD60" w:rsidRPr="59B11EB5">
        <w:rPr>
          <w:rFonts w:ascii="Times New Roman" w:eastAsia="Times New Roman" w:hAnsi="Times New Roman" w:cs="Times New Roman"/>
          <w:sz w:val="24"/>
          <w:szCs w:val="24"/>
        </w:rPr>
        <w:t xml:space="preserve"> referred to as the </w:t>
      </w:r>
      <w:r w:rsidR="2E028291" w:rsidRPr="59B11EB5">
        <w:rPr>
          <w:rFonts w:ascii="Times New Roman" w:eastAsia="Times New Roman" w:hAnsi="Times New Roman" w:cs="Times New Roman"/>
          <w:sz w:val="24"/>
          <w:szCs w:val="24"/>
        </w:rPr>
        <w:t>concerned significant</w:t>
      </w:r>
      <w:r w:rsidR="2170CD60" w:rsidRPr="59B11EB5">
        <w:rPr>
          <w:rFonts w:ascii="Times New Roman" w:eastAsia="Times New Roman" w:hAnsi="Times New Roman" w:cs="Times New Roman"/>
          <w:sz w:val="24"/>
          <w:szCs w:val="24"/>
        </w:rPr>
        <w:t xml:space="preserve"> other or </w:t>
      </w:r>
      <w:r w:rsidR="01CCBFCF" w:rsidRPr="59B11EB5">
        <w:rPr>
          <w:rFonts w:ascii="Times New Roman" w:eastAsia="Times New Roman" w:hAnsi="Times New Roman" w:cs="Times New Roman"/>
          <w:sz w:val="24"/>
          <w:szCs w:val="24"/>
        </w:rPr>
        <w:t>CSO</w:t>
      </w:r>
      <w:r w:rsidR="59E8FBE0" w:rsidRPr="59B11EB5">
        <w:rPr>
          <w:rFonts w:ascii="Times New Roman" w:eastAsia="Times New Roman" w:hAnsi="Times New Roman" w:cs="Times New Roman"/>
          <w:sz w:val="24"/>
          <w:szCs w:val="24"/>
        </w:rPr>
        <w:t>)</w:t>
      </w:r>
      <w:r w:rsidRPr="59B11EB5">
        <w:rPr>
          <w:rFonts w:ascii="Times New Roman" w:eastAsia="Times New Roman" w:hAnsi="Times New Roman" w:cs="Times New Roman"/>
          <w:sz w:val="24"/>
          <w:szCs w:val="24"/>
        </w:rPr>
        <w:t xml:space="preserve">. </w:t>
      </w:r>
    </w:p>
    <w:p w14:paraId="1CDD3285" w14:textId="50A2D86A" w:rsidR="00B62006" w:rsidRDefault="3139988C" w:rsidP="3B9295B8">
      <w:pPr>
        <w:rPr>
          <w:rFonts w:ascii="Times New Roman" w:eastAsia="Times New Roman" w:hAnsi="Times New Roman" w:cs="Times New Roman"/>
          <w:sz w:val="24"/>
          <w:szCs w:val="24"/>
        </w:rPr>
      </w:pPr>
      <w:r w:rsidRPr="3B9295B8">
        <w:rPr>
          <w:rFonts w:ascii="Times New Roman" w:eastAsia="Times New Roman" w:hAnsi="Times New Roman" w:cs="Times New Roman"/>
          <w:sz w:val="24"/>
          <w:szCs w:val="24"/>
        </w:rPr>
        <w:t>Though similar systems have been tested previously</w:t>
      </w:r>
      <w:r w:rsidR="0B1D8262" w:rsidRPr="3B9295B8">
        <w:rPr>
          <w:rFonts w:ascii="Times New Roman" w:eastAsia="Times New Roman" w:hAnsi="Times New Roman" w:cs="Times New Roman"/>
          <w:sz w:val="24"/>
          <w:szCs w:val="24"/>
        </w:rPr>
        <w:t xml:space="preserve"> and found to provide positive outcomes</w:t>
      </w:r>
      <w:r w:rsidRPr="3B9295B8">
        <w:rPr>
          <w:rFonts w:ascii="Times New Roman" w:eastAsia="Times New Roman" w:hAnsi="Times New Roman" w:cs="Times New Roman"/>
          <w:sz w:val="24"/>
          <w:szCs w:val="24"/>
        </w:rPr>
        <w:t xml:space="preserve">, we now seek to </w:t>
      </w:r>
      <w:r w:rsidR="0B1D8262" w:rsidRPr="3B9295B8">
        <w:rPr>
          <w:rFonts w:ascii="Times New Roman" w:eastAsia="Times New Roman" w:hAnsi="Times New Roman" w:cs="Times New Roman"/>
          <w:sz w:val="24"/>
          <w:szCs w:val="24"/>
        </w:rPr>
        <w:t>test whether this improved system (FAM-CHESS-C) will provide the same results as previous systems</w:t>
      </w:r>
      <w:r w:rsidR="6BA168B7" w:rsidRPr="3B9295B8">
        <w:rPr>
          <w:rFonts w:ascii="Times New Roman" w:eastAsia="Times New Roman" w:hAnsi="Times New Roman" w:cs="Times New Roman"/>
          <w:sz w:val="24"/>
          <w:szCs w:val="24"/>
        </w:rPr>
        <w:t xml:space="preserve"> and whether including </w:t>
      </w:r>
      <w:r w:rsidR="6688C61B" w:rsidRPr="3B9295B8">
        <w:rPr>
          <w:rFonts w:ascii="Times New Roman" w:eastAsia="Times New Roman" w:hAnsi="Times New Roman" w:cs="Times New Roman"/>
          <w:sz w:val="24"/>
          <w:szCs w:val="24"/>
        </w:rPr>
        <w:t>other</w:t>
      </w:r>
      <w:r w:rsidR="6BA168B7" w:rsidRPr="3B9295B8">
        <w:rPr>
          <w:rFonts w:ascii="Times New Roman" w:eastAsia="Times New Roman" w:hAnsi="Times New Roman" w:cs="Times New Roman"/>
          <w:sz w:val="24"/>
          <w:szCs w:val="24"/>
        </w:rPr>
        <w:t xml:space="preserve"> </w:t>
      </w:r>
      <w:r w:rsidR="6688C61B" w:rsidRPr="3B9295B8">
        <w:rPr>
          <w:rFonts w:ascii="Times New Roman" w:eastAsia="Times New Roman" w:hAnsi="Times New Roman" w:cs="Times New Roman"/>
          <w:sz w:val="24"/>
          <w:szCs w:val="24"/>
        </w:rPr>
        <w:t>CSO</w:t>
      </w:r>
      <w:r w:rsidR="6BA168B7" w:rsidRPr="3B9295B8">
        <w:rPr>
          <w:rFonts w:ascii="Times New Roman" w:eastAsia="Times New Roman" w:hAnsi="Times New Roman" w:cs="Times New Roman"/>
          <w:sz w:val="24"/>
          <w:szCs w:val="24"/>
        </w:rPr>
        <w:t>s, rather than only intimate partners, can provide the same results</w:t>
      </w:r>
      <w:r w:rsidR="0B1D8262" w:rsidRPr="3B9295B8">
        <w:rPr>
          <w:rFonts w:ascii="Times New Roman" w:eastAsia="Times New Roman" w:hAnsi="Times New Roman" w:cs="Times New Roman"/>
          <w:sz w:val="24"/>
          <w:szCs w:val="24"/>
        </w:rPr>
        <w:t xml:space="preserve">. Understanding which of these systems provides the best type of support for individuals in recovery, along with their </w:t>
      </w:r>
      <w:r w:rsidR="1D7A9008" w:rsidRPr="3B9295B8">
        <w:rPr>
          <w:rFonts w:ascii="Times New Roman" w:eastAsia="Times New Roman" w:hAnsi="Times New Roman" w:cs="Times New Roman"/>
          <w:sz w:val="24"/>
          <w:szCs w:val="24"/>
        </w:rPr>
        <w:t>CSOs</w:t>
      </w:r>
      <w:r w:rsidR="0B1D8262" w:rsidRPr="3B9295B8">
        <w:rPr>
          <w:rFonts w:ascii="Times New Roman" w:eastAsia="Times New Roman" w:hAnsi="Times New Roman" w:cs="Times New Roman"/>
          <w:sz w:val="24"/>
          <w:szCs w:val="24"/>
        </w:rPr>
        <w:t xml:space="preserve">, is </w:t>
      </w:r>
      <w:r w:rsidR="0F901EB5" w:rsidRPr="3B9295B8">
        <w:rPr>
          <w:rFonts w:ascii="Times New Roman" w:eastAsia="Times New Roman" w:hAnsi="Times New Roman" w:cs="Times New Roman"/>
          <w:sz w:val="24"/>
          <w:szCs w:val="24"/>
        </w:rPr>
        <w:t xml:space="preserve">crucial </w:t>
      </w:r>
      <w:r w:rsidR="0B1D8262" w:rsidRPr="3B9295B8">
        <w:rPr>
          <w:rFonts w:ascii="Times New Roman" w:eastAsia="Times New Roman" w:hAnsi="Times New Roman" w:cs="Times New Roman"/>
          <w:sz w:val="24"/>
          <w:szCs w:val="24"/>
        </w:rPr>
        <w:t xml:space="preserve">to improving these treatments in the long-term. </w:t>
      </w:r>
    </w:p>
    <w:p w14:paraId="2EA615EE" w14:textId="77777777" w:rsidR="00A72B78" w:rsidRDefault="3DBF8557" w:rsidP="3B9295B8">
      <w:pPr>
        <w:rPr>
          <w:rFonts w:ascii="Times New Roman" w:eastAsia="Times New Roman" w:hAnsi="Times New Roman" w:cs="Times New Roman"/>
          <w:b/>
          <w:bCs/>
          <w:sz w:val="24"/>
          <w:szCs w:val="24"/>
        </w:rPr>
      </w:pPr>
      <w:commentRangeStart w:id="21"/>
      <w:r w:rsidRPr="21751C29">
        <w:rPr>
          <w:rFonts w:ascii="Times New Roman" w:eastAsia="Times New Roman" w:hAnsi="Times New Roman" w:cs="Times New Roman"/>
          <w:b/>
          <w:bCs/>
          <w:sz w:val="32"/>
          <w:szCs w:val="32"/>
        </w:rPr>
        <w:t xml:space="preserve">Methods </w:t>
      </w:r>
      <w:commentRangeEnd w:id="21"/>
      <w:r w:rsidR="56286131">
        <w:rPr>
          <w:rStyle w:val="CommentReference"/>
        </w:rPr>
        <w:commentReference w:id="21"/>
      </w:r>
    </w:p>
    <w:p w14:paraId="685FD9F0" w14:textId="57028C2C" w:rsidR="00434C9C" w:rsidRPr="001F7659" w:rsidRDefault="00434C9C" w:rsidP="3B9295B8">
      <w:pPr>
        <w:rPr>
          <w:rFonts w:ascii="Times New Roman" w:eastAsia="Times New Roman" w:hAnsi="Times New Roman" w:cs="Times New Roman"/>
          <w:b/>
          <w:bCs/>
          <w:sz w:val="28"/>
          <w:szCs w:val="28"/>
        </w:rPr>
      </w:pPr>
      <w:r w:rsidRPr="3B9295B8">
        <w:rPr>
          <w:rFonts w:ascii="Times New Roman" w:eastAsia="Times New Roman" w:hAnsi="Times New Roman" w:cs="Times New Roman"/>
          <w:b/>
          <w:bCs/>
          <w:sz w:val="28"/>
          <w:szCs w:val="28"/>
        </w:rPr>
        <w:lastRenderedPageBreak/>
        <w:t>Trial Design</w:t>
      </w:r>
    </w:p>
    <w:p w14:paraId="6CED4250" w14:textId="1889BC52" w:rsidR="00434C9C" w:rsidRDefault="74AE6DE7" w:rsidP="3B9295B8">
      <w:pPr>
        <w:rPr>
          <w:rFonts w:ascii="Times New Roman" w:eastAsia="Times New Roman" w:hAnsi="Times New Roman" w:cs="Times New Roman"/>
          <w:sz w:val="24"/>
          <w:szCs w:val="24"/>
        </w:rPr>
      </w:pPr>
      <w:r w:rsidRPr="59B11EB5">
        <w:rPr>
          <w:rFonts w:ascii="Times New Roman" w:eastAsia="Times New Roman" w:hAnsi="Times New Roman" w:cs="Times New Roman"/>
          <w:sz w:val="24"/>
          <w:szCs w:val="24"/>
        </w:rPr>
        <w:t xml:space="preserve">The trial has a randomized controlled design with 3 groups. Participants will be randomized to 8 months in (1) a smartphone control group, (2) an </w:t>
      </w:r>
      <w:commentRangeStart w:id="22"/>
      <w:r w:rsidRPr="59B11EB5">
        <w:rPr>
          <w:rFonts w:ascii="Times New Roman" w:eastAsia="Times New Roman" w:hAnsi="Times New Roman" w:cs="Times New Roman"/>
          <w:sz w:val="24"/>
          <w:szCs w:val="24"/>
        </w:rPr>
        <w:t>A-CHESS-C</w:t>
      </w:r>
      <w:commentRangeEnd w:id="22"/>
      <w:r>
        <w:rPr>
          <w:rStyle w:val="CommentReference"/>
        </w:rPr>
        <w:commentReference w:id="22"/>
      </w:r>
      <w:r w:rsidRPr="59B11EB5">
        <w:rPr>
          <w:rFonts w:ascii="Times New Roman" w:eastAsia="Times New Roman" w:hAnsi="Times New Roman" w:cs="Times New Roman"/>
          <w:sz w:val="24"/>
          <w:szCs w:val="24"/>
        </w:rPr>
        <w:t xml:space="preserve"> group, or (3) a FAM-CHESS-C group. Descriptions of what participants in each group will receive </w:t>
      </w:r>
      <w:r w:rsidR="6C79F7E5" w:rsidRPr="59B11EB5">
        <w:rPr>
          <w:rFonts w:ascii="Times New Roman" w:eastAsia="Times New Roman" w:hAnsi="Times New Roman" w:cs="Times New Roman"/>
          <w:sz w:val="24"/>
          <w:szCs w:val="24"/>
        </w:rPr>
        <w:t>are</w:t>
      </w:r>
      <w:r w:rsidRPr="59B11EB5">
        <w:rPr>
          <w:rFonts w:ascii="Times New Roman" w:eastAsia="Times New Roman" w:hAnsi="Times New Roman" w:cs="Times New Roman"/>
          <w:sz w:val="24"/>
          <w:szCs w:val="24"/>
        </w:rPr>
        <w:t xml:space="preserve"> </w:t>
      </w:r>
      <w:r w:rsidR="5B0A8F86" w:rsidRPr="59B11EB5">
        <w:rPr>
          <w:rFonts w:ascii="Times New Roman" w:eastAsia="Times New Roman" w:hAnsi="Times New Roman" w:cs="Times New Roman"/>
          <w:sz w:val="24"/>
          <w:szCs w:val="24"/>
        </w:rPr>
        <w:t xml:space="preserve">included </w:t>
      </w:r>
      <w:r w:rsidRPr="59B11EB5">
        <w:rPr>
          <w:rFonts w:ascii="Times New Roman" w:eastAsia="Times New Roman" w:hAnsi="Times New Roman" w:cs="Times New Roman"/>
          <w:sz w:val="24"/>
          <w:szCs w:val="24"/>
        </w:rPr>
        <w:t>below. All participants will be followed for 12 months (8-month active app/phone</w:t>
      </w:r>
      <w:r w:rsidR="37E3A882" w:rsidRPr="59B11EB5">
        <w:rPr>
          <w:rFonts w:ascii="Times New Roman" w:eastAsia="Times New Roman" w:hAnsi="Times New Roman" w:cs="Times New Roman"/>
          <w:sz w:val="24"/>
          <w:szCs w:val="24"/>
        </w:rPr>
        <w:t>-</w:t>
      </w:r>
      <w:r w:rsidRPr="59B11EB5">
        <w:rPr>
          <w:rFonts w:ascii="Times New Roman" w:eastAsia="Times New Roman" w:hAnsi="Times New Roman" w:cs="Times New Roman"/>
          <w:sz w:val="24"/>
          <w:szCs w:val="24"/>
        </w:rPr>
        <w:t xml:space="preserve">use phase plus follow-up 4 months later). </w:t>
      </w:r>
    </w:p>
    <w:p w14:paraId="595E0EEE" w14:textId="5C607BF3" w:rsidR="00745422" w:rsidRPr="001F7659" w:rsidRDefault="00745422" w:rsidP="3B9295B8">
      <w:pPr>
        <w:rPr>
          <w:rFonts w:ascii="Times New Roman" w:eastAsia="Times New Roman" w:hAnsi="Times New Roman" w:cs="Times New Roman"/>
          <w:b/>
          <w:bCs/>
          <w:sz w:val="28"/>
          <w:szCs w:val="28"/>
        </w:rPr>
      </w:pPr>
      <w:r w:rsidRPr="3B9295B8">
        <w:rPr>
          <w:rFonts w:ascii="Times New Roman" w:eastAsia="Times New Roman" w:hAnsi="Times New Roman" w:cs="Times New Roman"/>
          <w:b/>
          <w:bCs/>
          <w:sz w:val="28"/>
          <w:szCs w:val="28"/>
        </w:rPr>
        <w:t>Sample Size and Study Setting</w:t>
      </w:r>
    </w:p>
    <w:p w14:paraId="7A38F080" w14:textId="40ACB9F6" w:rsidR="00745422" w:rsidRDefault="19E7E0E6" w:rsidP="21751C29">
      <w:pPr>
        <w:rPr>
          <w:rFonts w:ascii="Times New Roman" w:eastAsia="Times New Roman" w:hAnsi="Times New Roman" w:cs="Times New Roman"/>
          <w:sz w:val="24"/>
          <w:szCs w:val="24"/>
        </w:rPr>
      </w:pPr>
      <w:r w:rsidRPr="59B11EB5">
        <w:rPr>
          <w:rFonts w:ascii="Times New Roman" w:eastAsia="Times New Roman" w:hAnsi="Times New Roman" w:cs="Times New Roman"/>
          <w:sz w:val="24"/>
          <w:szCs w:val="24"/>
        </w:rPr>
        <w:t>A total of 198 dyads</w:t>
      </w:r>
      <w:r w:rsidR="27526CC4" w:rsidRPr="59B11EB5">
        <w:rPr>
          <w:rFonts w:ascii="Times New Roman" w:eastAsia="Times New Roman" w:hAnsi="Times New Roman" w:cs="Times New Roman"/>
          <w:sz w:val="24"/>
          <w:szCs w:val="24"/>
        </w:rPr>
        <w:t xml:space="preserve"> consisting of</w:t>
      </w:r>
      <w:r w:rsidRPr="59B11EB5">
        <w:rPr>
          <w:rFonts w:ascii="Times New Roman" w:eastAsia="Times New Roman" w:hAnsi="Times New Roman" w:cs="Times New Roman"/>
          <w:sz w:val="24"/>
          <w:szCs w:val="24"/>
        </w:rPr>
        <w:t xml:space="preserve"> </w:t>
      </w:r>
      <w:r w:rsidR="27526CC4" w:rsidRPr="59B11EB5">
        <w:rPr>
          <w:rFonts w:ascii="Times New Roman" w:eastAsia="Times New Roman" w:hAnsi="Times New Roman" w:cs="Times New Roman"/>
          <w:sz w:val="24"/>
          <w:szCs w:val="24"/>
        </w:rPr>
        <w:t xml:space="preserve">one </w:t>
      </w:r>
      <w:r w:rsidR="0624EC49" w:rsidRPr="59B11EB5">
        <w:rPr>
          <w:rFonts w:ascii="Times New Roman" w:eastAsia="Times New Roman" w:hAnsi="Times New Roman" w:cs="Times New Roman"/>
          <w:sz w:val="24"/>
          <w:szCs w:val="24"/>
        </w:rPr>
        <w:t>IP</w:t>
      </w:r>
      <w:r w:rsidR="031D4C3B" w:rsidRPr="59B11EB5">
        <w:rPr>
          <w:rFonts w:ascii="Times New Roman" w:eastAsia="Times New Roman" w:hAnsi="Times New Roman" w:cs="Times New Roman"/>
          <w:sz w:val="24"/>
          <w:szCs w:val="24"/>
        </w:rPr>
        <w:t>,</w:t>
      </w:r>
      <w:r w:rsidR="27526CC4" w:rsidRPr="59B11EB5">
        <w:rPr>
          <w:rFonts w:ascii="Times New Roman" w:eastAsia="Times New Roman" w:hAnsi="Times New Roman" w:cs="Times New Roman"/>
          <w:sz w:val="24"/>
          <w:szCs w:val="24"/>
        </w:rPr>
        <w:t xml:space="preserve"> who drinks at risky levels</w:t>
      </w:r>
      <w:r w:rsidR="5B0A8F86" w:rsidRPr="59B11EB5">
        <w:rPr>
          <w:rFonts w:ascii="Times New Roman" w:eastAsia="Times New Roman" w:hAnsi="Times New Roman" w:cs="Times New Roman"/>
          <w:sz w:val="24"/>
          <w:szCs w:val="24"/>
        </w:rPr>
        <w:t xml:space="preserve"> </w:t>
      </w:r>
      <w:r w:rsidR="27526CC4" w:rsidRPr="59B11EB5">
        <w:rPr>
          <w:rFonts w:ascii="Times New Roman" w:eastAsia="Times New Roman" w:hAnsi="Times New Roman" w:cs="Times New Roman"/>
          <w:sz w:val="24"/>
          <w:szCs w:val="24"/>
        </w:rPr>
        <w:t>or has AUD (any severity)</w:t>
      </w:r>
      <w:r w:rsidR="74E6C88D" w:rsidRPr="59B11EB5">
        <w:rPr>
          <w:rFonts w:ascii="Times New Roman" w:eastAsia="Times New Roman" w:hAnsi="Times New Roman" w:cs="Times New Roman"/>
          <w:sz w:val="24"/>
          <w:szCs w:val="24"/>
        </w:rPr>
        <w:t>,</w:t>
      </w:r>
      <w:r w:rsidR="27526CC4" w:rsidRPr="59B11EB5">
        <w:rPr>
          <w:rFonts w:ascii="Times New Roman" w:eastAsia="Times New Roman" w:hAnsi="Times New Roman" w:cs="Times New Roman"/>
          <w:sz w:val="24"/>
          <w:szCs w:val="24"/>
        </w:rPr>
        <w:t xml:space="preserve"> and one </w:t>
      </w:r>
      <w:r w:rsidR="1C3163ED" w:rsidRPr="59B11EB5">
        <w:rPr>
          <w:rFonts w:ascii="Times New Roman" w:eastAsia="Times New Roman" w:hAnsi="Times New Roman" w:cs="Times New Roman"/>
          <w:sz w:val="24"/>
          <w:szCs w:val="24"/>
        </w:rPr>
        <w:t>CSO</w:t>
      </w:r>
      <w:r w:rsidR="27526CC4" w:rsidRPr="59B11EB5">
        <w:rPr>
          <w:rFonts w:ascii="Times New Roman" w:eastAsia="Times New Roman" w:hAnsi="Times New Roman" w:cs="Times New Roman"/>
          <w:sz w:val="24"/>
          <w:szCs w:val="24"/>
        </w:rPr>
        <w:t xml:space="preserve"> </w:t>
      </w:r>
      <w:r w:rsidRPr="59B11EB5">
        <w:rPr>
          <w:rFonts w:ascii="Times New Roman" w:eastAsia="Times New Roman" w:hAnsi="Times New Roman" w:cs="Times New Roman"/>
          <w:sz w:val="24"/>
          <w:szCs w:val="24"/>
        </w:rPr>
        <w:t xml:space="preserve">will be recruited from the community. Dyads will be recruited </w:t>
      </w:r>
      <w:r w:rsidR="7DC0BF0F" w:rsidRPr="59B11EB5">
        <w:rPr>
          <w:rFonts w:ascii="Times New Roman" w:eastAsia="Times New Roman" w:hAnsi="Times New Roman" w:cs="Times New Roman"/>
          <w:sz w:val="24"/>
          <w:szCs w:val="24"/>
        </w:rPr>
        <w:t>through television</w:t>
      </w:r>
      <w:r w:rsidR="6E0EFAD3" w:rsidRPr="59B11EB5">
        <w:rPr>
          <w:rFonts w:ascii="Times New Roman" w:eastAsia="Times New Roman" w:hAnsi="Times New Roman" w:cs="Times New Roman"/>
          <w:sz w:val="24"/>
          <w:szCs w:val="24"/>
        </w:rPr>
        <w:t xml:space="preserve"> </w:t>
      </w:r>
      <w:r w:rsidR="19CEAE22" w:rsidRPr="59B11EB5">
        <w:rPr>
          <w:rFonts w:ascii="Times New Roman" w:eastAsia="Times New Roman" w:hAnsi="Times New Roman" w:cs="Times New Roman"/>
          <w:sz w:val="24"/>
          <w:szCs w:val="24"/>
        </w:rPr>
        <w:t xml:space="preserve">and </w:t>
      </w:r>
      <w:r w:rsidR="67AC6B1A" w:rsidRPr="59B11EB5">
        <w:rPr>
          <w:rFonts w:ascii="Times New Roman" w:eastAsia="Times New Roman" w:hAnsi="Times New Roman" w:cs="Times New Roman"/>
          <w:sz w:val="24"/>
          <w:szCs w:val="24"/>
        </w:rPr>
        <w:t>C</w:t>
      </w:r>
      <w:r w:rsidR="19CEAE22" w:rsidRPr="59B11EB5">
        <w:rPr>
          <w:rFonts w:ascii="Times New Roman" w:eastAsia="Times New Roman" w:hAnsi="Times New Roman" w:cs="Times New Roman"/>
          <w:sz w:val="24"/>
          <w:szCs w:val="24"/>
        </w:rPr>
        <w:t xml:space="preserve">raigslist </w:t>
      </w:r>
      <w:r w:rsidR="6E0EFAD3" w:rsidRPr="59B11EB5">
        <w:rPr>
          <w:rFonts w:ascii="Times New Roman" w:eastAsia="Times New Roman" w:hAnsi="Times New Roman" w:cs="Times New Roman"/>
          <w:sz w:val="24"/>
          <w:szCs w:val="24"/>
        </w:rPr>
        <w:t xml:space="preserve">ads </w:t>
      </w:r>
      <w:r w:rsidR="7DC0BF0F" w:rsidRPr="59B11EB5">
        <w:rPr>
          <w:rFonts w:ascii="Times New Roman" w:eastAsia="Times New Roman" w:hAnsi="Times New Roman" w:cs="Times New Roman"/>
          <w:sz w:val="24"/>
          <w:szCs w:val="24"/>
        </w:rPr>
        <w:t>running primarily in Wisconsin</w:t>
      </w:r>
      <w:r w:rsidR="0DE765F3" w:rsidRPr="59B11EB5">
        <w:rPr>
          <w:rFonts w:ascii="Times New Roman" w:eastAsia="Times New Roman" w:hAnsi="Times New Roman" w:cs="Times New Roman"/>
          <w:sz w:val="24"/>
          <w:szCs w:val="24"/>
        </w:rPr>
        <w:t>, Minnesota and Illinois</w:t>
      </w:r>
      <w:r w:rsidR="6E0EFAD3" w:rsidRPr="59B11EB5">
        <w:rPr>
          <w:rFonts w:ascii="Times New Roman" w:eastAsia="Times New Roman" w:hAnsi="Times New Roman" w:cs="Times New Roman"/>
          <w:sz w:val="24"/>
          <w:szCs w:val="24"/>
        </w:rPr>
        <w:t xml:space="preserve">, </w:t>
      </w:r>
      <w:r w:rsidR="7C8E26CC" w:rsidRPr="59B11EB5">
        <w:rPr>
          <w:rFonts w:ascii="Times New Roman" w:eastAsia="Times New Roman" w:hAnsi="Times New Roman" w:cs="Times New Roman"/>
          <w:sz w:val="24"/>
          <w:szCs w:val="24"/>
        </w:rPr>
        <w:t>email blasts to faculty and staff at the University of Wisconsin</w:t>
      </w:r>
      <w:r w:rsidR="2067E2D9" w:rsidRPr="59B11EB5">
        <w:rPr>
          <w:rFonts w:ascii="Times New Roman" w:eastAsia="Times New Roman" w:hAnsi="Times New Roman" w:cs="Times New Roman"/>
          <w:sz w:val="24"/>
          <w:szCs w:val="24"/>
        </w:rPr>
        <w:t>, and</w:t>
      </w:r>
      <w:r w:rsidR="7C8E26CC" w:rsidRPr="59B11EB5">
        <w:rPr>
          <w:rFonts w:ascii="Times New Roman" w:eastAsia="Times New Roman" w:hAnsi="Times New Roman" w:cs="Times New Roman"/>
          <w:sz w:val="24"/>
          <w:szCs w:val="24"/>
        </w:rPr>
        <w:t xml:space="preserve"> </w:t>
      </w:r>
      <w:r w:rsidR="19CEAE22" w:rsidRPr="59B11EB5">
        <w:rPr>
          <w:rFonts w:ascii="Times New Roman" w:eastAsia="Times New Roman" w:hAnsi="Times New Roman" w:cs="Times New Roman"/>
          <w:sz w:val="24"/>
          <w:szCs w:val="24"/>
        </w:rPr>
        <w:t xml:space="preserve">Facebook ads running </w:t>
      </w:r>
      <w:r w:rsidRPr="59B11EB5">
        <w:rPr>
          <w:rFonts w:ascii="Times New Roman" w:eastAsia="Times New Roman" w:hAnsi="Times New Roman" w:cs="Times New Roman"/>
          <w:sz w:val="24"/>
          <w:szCs w:val="24"/>
        </w:rPr>
        <w:t>nationally</w:t>
      </w:r>
      <w:r w:rsidR="011BF1BB" w:rsidRPr="59B11EB5">
        <w:rPr>
          <w:rFonts w:ascii="Times New Roman" w:eastAsia="Times New Roman" w:hAnsi="Times New Roman" w:cs="Times New Roman"/>
          <w:sz w:val="24"/>
          <w:szCs w:val="24"/>
        </w:rPr>
        <w:t>.</w:t>
      </w:r>
      <w:r w:rsidRPr="59B11EB5">
        <w:rPr>
          <w:rFonts w:ascii="Times New Roman" w:eastAsia="Times New Roman" w:hAnsi="Times New Roman" w:cs="Times New Roman"/>
          <w:sz w:val="24"/>
          <w:szCs w:val="24"/>
        </w:rPr>
        <w:t xml:space="preserve"> </w:t>
      </w:r>
      <w:r w:rsidR="19CEAE22" w:rsidRPr="59B11EB5">
        <w:rPr>
          <w:rFonts w:ascii="Times New Roman" w:eastAsia="Times New Roman" w:hAnsi="Times New Roman" w:cs="Times New Roman"/>
          <w:sz w:val="24"/>
          <w:szCs w:val="24"/>
        </w:rPr>
        <w:t xml:space="preserve">In addition, referrals from </w:t>
      </w:r>
      <w:r w:rsidRPr="59B11EB5">
        <w:rPr>
          <w:rFonts w:ascii="Times New Roman" w:eastAsia="Times New Roman" w:hAnsi="Times New Roman" w:cs="Times New Roman"/>
          <w:sz w:val="24"/>
          <w:szCs w:val="24"/>
        </w:rPr>
        <w:t xml:space="preserve">addiction treatment agencies, hospitals that identify individuals with </w:t>
      </w:r>
      <w:r w:rsidR="0C85EC8A" w:rsidRPr="59B11EB5">
        <w:rPr>
          <w:rFonts w:ascii="Times New Roman" w:eastAsia="Times New Roman" w:hAnsi="Times New Roman" w:cs="Times New Roman"/>
          <w:sz w:val="24"/>
          <w:szCs w:val="24"/>
        </w:rPr>
        <w:t>A</w:t>
      </w:r>
      <w:r w:rsidRPr="59B11EB5">
        <w:rPr>
          <w:rFonts w:ascii="Times New Roman" w:eastAsia="Times New Roman" w:hAnsi="Times New Roman" w:cs="Times New Roman"/>
          <w:sz w:val="24"/>
          <w:szCs w:val="24"/>
        </w:rPr>
        <w:t>UDs, and the wider community</w:t>
      </w:r>
      <w:r w:rsidR="2D42F3ED" w:rsidRPr="59B11EB5">
        <w:rPr>
          <w:rFonts w:ascii="Times New Roman" w:eastAsia="Times New Roman" w:hAnsi="Times New Roman" w:cs="Times New Roman"/>
          <w:sz w:val="24"/>
          <w:szCs w:val="24"/>
        </w:rPr>
        <w:t xml:space="preserve"> would also be accepted.</w:t>
      </w:r>
    </w:p>
    <w:p w14:paraId="4FD9082B" w14:textId="786A2E75" w:rsidR="024140DA" w:rsidRDefault="024140DA" w:rsidP="3B9295B8">
      <w:pPr>
        <w:rPr>
          <w:rFonts w:ascii="Times New Roman" w:eastAsia="Times New Roman" w:hAnsi="Times New Roman" w:cs="Times New Roman"/>
          <w:b/>
          <w:bCs/>
          <w:sz w:val="28"/>
          <w:szCs w:val="28"/>
        </w:rPr>
      </w:pPr>
      <w:r w:rsidRPr="3B9295B8">
        <w:rPr>
          <w:rFonts w:ascii="Times New Roman" w:eastAsia="Times New Roman" w:hAnsi="Times New Roman" w:cs="Times New Roman"/>
          <w:b/>
          <w:bCs/>
          <w:sz w:val="28"/>
          <w:szCs w:val="28"/>
        </w:rPr>
        <w:t>Intervention Groups</w:t>
      </w:r>
    </w:p>
    <w:p w14:paraId="6BBB3791" w14:textId="23A8F7C8" w:rsidR="16BBBACC" w:rsidRDefault="16BBBACC" w:rsidP="3B9295B8">
      <w:pPr>
        <w:rPr>
          <w:rFonts w:ascii="Times New Roman" w:eastAsia="Times New Roman" w:hAnsi="Times New Roman" w:cs="Times New Roman"/>
          <w:b/>
          <w:bCs/>
          <w:sz w:val="24"/>
          <w:szCs w:val="24"/>
        </w:rPr>
      </w:pPr>
      <w:r w:rsidRPr="3B9295B8">
        <w:rPr>
          <w:rFonts w:ascii="Times New Roman" w:eastAsia="Times New Roman" w:hAnsi="Times New Roman" w:cs="Times New Roman"/>
          <w:b/>
          <w:bCs/>
          <w:sz w:val="24"/>
          <w:szCs w:val="24"/>
        </w:rPr>
        <w:t xml:space="preserve">Smartphone </w:t>
      </w:r>
      <w:r w:rsidR="024140DA" w:rsidRPr="3B9295B8">
        <w:rPr>
          <w:rFonts w:ascii="Times New Roman" w:eastAsia="Times New Roman" w:hAnsi="Times New Roman" w:cs="Times New Roman"/>
          <w:b/>
          <w:bCs/>
          <w:sz w:val="24"/>
          <w:szCs w:val="24"/>
        </w:rPr>
        <w:t>Control</w:t>
      </w:r>
    </w:p>
    <w:p w14:paraId="65550D89" w14:textId="3C8EAAB9" w:rsidR="4A85EEB9" w:rsidRDefault="71E411D0" w:rsidP="3B9295B8">
      <w:pPr>
        <w:pStyle w:val="BodyText3"/>
        <w:spacing w:line="240" w:lineRule="auto"/>
      </w:pPr>
      <w:r w:rsidRPr="21751C29">
        <w:rPr>
          <w:rStyle w:val="apple-converted-space"/>
        </w:rPr>
        <w:t xml:space="preserve">Both the IP and CSO will receive contact information for </w:t>
      </w:r>
      <w:commentRangeStart w:id="23"/>
      <w:commentRangeStart w:id="24"/>
      <w:r w:rsidRPr="21751C29">
        <w:rPr>
          <w:rStyle w:val="apple-converted-space"/>
        </w:rPr>
        <w:t xml:space="preserve">Alcoholics Anonymous (AA), Narcotics Anonymous (NA), Al-Anon, Adult Children of Alcoholics (ACOA), </w:t>
      </w:r>
      <w:r w:rsidR="13ECEBA6" w:rsidRPr="21751C29">
        <w:rPr>
          <w:rStyle w:val="apple-converted-space"/>
        </w:rPr>
        <w:t xml:space="preserve">Smart Recovery </w:t>
      </w:r>
      <w:r w:rsidRPr="21751C29">
        <w:rPr>
          <w:rStyle w:val="apple-converted-space"/>
        </w:rPr>
        <w:t xml:space="preserve">and crisis hot lines. </w:t>
      </w:r>
      <w:commentRangeEnd w:id="23"/>
      <w:r w:rsidR="4A85EEB9">
        <w:rPr>
          <w:rStyle w:val="CommentReference"/>
        </w:rPr>
        <w:commentReference w:id="23"/>
      </w:r>
      <w:commentRangeEnd w:id="24"/>
      <w:r w:rsidR="4A85EEB9">
        <w:rPr>
          <w:rStyle w:val="CommentReference"/>
        </w:rPr>
        <w:commentReference w:id="24"/>
      </w:r>
      <w:r w:rsidRPr="21751C29">
        <w:rPr>
          <w:rStyle w:val="apple-converted-space"/>
        </w:rPr>
        <w:t>For participants who receive a smartphone, these will be pre-programmed onto their device.</w:t>
      </w:r>
    </w:p>
    <w:p w14:paraId="4306D4FD" w14:textId="222FC625" w:rsidR="3B9295B8" w:rsidRDefault="3B9295B8" w:rsidP="3B9295B8">
      <w:pPr>
        <w:pStyle w:val="BodyText3"/>
        <w:spacing w:line="240" w:lineRule="auto"/>
      </w:pPr>
    </w:p>
    <w:p w14:paraId="2AF06E38" w14:textId="7C877917" w:rsidR="3B9295B8" w:rsidRDefault="3B19A06F" w:rsidP="21751C29">
      <w:pPr>
        <w:pStyle w:val="BodyText3"/>
        <w:spacing w:line="240" w:lineRule="auto"/>
        <w:rPr>
          <w:b/>
          <w:bCs/>
        </w:rPr>
      </w:pPr>
      <w:r w:rsidRPr="21751C29">
        <w:rPr>
          <w:b/>
          <w:bCs/>
        </w:rPr>
        <w:t>ACHESS-C</w:t>
      </w:r>
    </w:p>
    <w:p w14:paraId="5E7696A9" w14:textId="5B6B7CB6" w:rsidR="1D5A39D2" w:rsidRDefault="355C546A" w:rsidP="4B91EFFE">
      <w:pPr>
        <w:rPr>
          <w:rFonts w:ascii="Times New Roman" w:eastAsia="Times New Roman" w:hAnsi="Times New Roman" w:cs="Times New Roman"/>
          <w:sz w:val="24"/>
          <w:szCs w:val="24"/>
        </w:rPr>
      </w:pPr>
      <w:r w:rsidRPr="21751C29">
        <w:rPr>
          <w:rFonts w:ascii="Times New Roman" w:eastAsia="Times New Roman" w:hAnsi="Times New Roman" w:cs="Times New Roman"/>
          <w:sz w:val="24"/>
          <w:szCs w:val="24"/>
        </w:rPr>
        <w:t xml:space="preserve">In the ACHESS-C arm, IP will receive the ACHESS-C app, either on their own device or one provided by the center. The CSO will receive contact information for </w:t>
      </w:r>
      <w:r w:rsidR="22DDE2CF" w:rsidRPr="21751C29">
        <w:rPr>
          <w:rFonts w:ascii="Times New Roman" w:eastAsia="Times New Roman" w:hAnsi="Times New Roman" w:cs="Times New Roman"/>
          <w:sz w:val="24"/>
          <w:szCs w:val="24"/>
        </w:rPr>
        <w:t xml:space="preserve">the </w:t>
      </w:r>
      <w:proofErr w:type="gramStart"/>
      <w:r w:rsidR="22DDE2CF" w:rsidRPr="21751C29">
        <w:rPr>
          <w:rFonts w:ascii="Times New Roman" w:eastAsia="Times New Roman" w:hAnsi="Times New Roman" w:cs="Times New Roman"/>
          <w:sz w:val="24"/>
          <w:szCs w:val="24"/>
        </w:rPr>
        <w:t>aforementioned organizations</w:t>
      </w:r>
      <w:proofErr w:type="gramEnd"/>
      <w:r w:rsidR="22DDE2CF" w:rsidRPr="21751C29">
        <w:rPr>
          <w:rFonts w:ascii="Times New Roman" w:eastAsia="Times New Roman" w:hAnsi="Times New Roman" w:cs="Times New Roman"/>
          <w:sz w:val="24"/>
          <w:szCs w:val="24"/>
        </w:rPr>
        <w:t xml:space="preserve"> and hotlines</w:t>
      </w:r>
      <w:r w:rsidRPr="21751C29">
        <w:rPr>
          <w:rFonts w:ascii="Times New Roman" w:eastAsia="Times New Roman" w:hAnsi="Times New Roman" w:cs="Times New Roman"/>
          <w:sz w:val="24"/>
          <w:szCs w:val="24"/>
        </w:rPr>
        <w:t xml:space="preserve">. </w:t>
      </w:r>
      <w:r w:rsidR="67165D47" w:rsidRPr="21751C29">
        <w:rPr>
          <w:rFonts w:ascii="Times New Roman" w:eastAsia="Times New Roman" w:hAnsi="Times New Roman" w:cs="Times New Roman"/>
          <w:sz w:val="24"/>
          <w:szCs w:val="24"/>
        </w:rPr>
        <w:t>Again, f</w:t>
      </w:r>
      <w:r w:rsidRPr="21751C29">
        <w:rPr>
          <w:rFonts w:ascii="Times New Roman" w:eastAsia="Times New Roman" w:hAnsi="Times New Roman" w:cs="Times New Roman"/>
          <w:sz w:val="24"/>
          <w:szCs w:val="24"/>
        </w:rPr>
        <w:t>or participants who receiv</w:t>
      </w:r>
      <w:r w:rsidR="386F7021" w:rsidRPr="21751C29">
        <w:rPr>
          <w:rFonts w:ascii="Times New Roman" w:eastAsia="Times New Roman" w:hAnsi="Times New Roman" w:cs="Times New Roman"/>
          <w:sz w:val="24"/>
          <w:szCs w:val="24"/>
        </w:rPr>
        <w:t xml:space="preserve">e </w:t>
      </w:r>
      <w:r w:rsidRPr="21751C29">
        <w:rPr>
          <w:rFonts w:ascii="Times New Roman" w:eastAsia="Times New Roman" w:hAnsi="Times New Roman" w:cs="Times New Roman"/>
          <w:sz w:val="24"/>
          <w:szCs w:val="24"/>
        </w:rPr>
        <w:t>a smartphone, these will be pre-programmed onto their device.</w:t>
      </w:r>
    </w:p>
    <w:p w14:paraId="747329A7" w14:textId="6C8AECB8" w:rsidR="024140DA" w:rsidRDefault="024140DA" w:rsidP="3B9295B8">
      <w:pPr>
        <w:rPr>
          <w:rFonts w:ascii="Times New Roman" w:eastAsia="Times New Roman" w:hAnsi="Times New Roman" w:cs="Times New Roman"/>
          <w:b/>
          <w:bCs/>
          <w:sz w:val="24"/>
          <w:szCs w:val="24"/>
        </w:rPr>
      </w:pPr>
      <w:r w:rsidRPr="3B9295B8">
        <w:rPr>
          <w:rFonts w:ascii="Times New Roman" w:eastAsia="Times New Roman" w:hAnsi="Times New Roman" w:cs="Times New Roman"/>
          <w:b/>
          <w:bCs/>
          <w:sz w:val="24"/>
          <w:szCs w:val="24"/>
        </w:rPr>
        <w:t>FAMCHESS-C</w:t>
      </w:r>
    </w:p>
    <w:p w14:paraId="78B13BFD" w14:textId="7856CE68" w:rsidR="3B9295B8" w:rsidRDefault="23957F8D" w:rsidP="3B9295B8">
      <w:pPr>
        <w:rPr>
          <w:rFonts w:ascii="Times New Roman" w:eastAsia="Times New Roman" w:hAnsi="Times New Roman" w:cs="Times New Roman"/>
          <w:sz w:val="24"/>
          <w:szCs w:val="24"/>
        </w:rPr>
      </w:pPr>
      <w:r w:rsidRPr="4B91EFFE">
        <w:rPr>
          <w:rFonts w:ascii="Times New Roman" w:eastAsia="Times New Roman" w:hAnsi="Times New Roman" w:cs="Times New Roman"/>
          <w:sz w:val="24"/>
          <w:szCs w:val="24"/>
        </w:rPr>
        <w:t xml:space="preserve">In the FAM-CHESS-C arm, IP and CSO will both receive the FAM-CHESS-C app, either on their own device or one provided by the center, which contains ACHESS-C services plus </w:t>
      </w:r>
      <w:r w:rsidR="62EFFAD4" w:rsidRPr="4B91EFFE">
        <w:rPr>
          <w:rFonts w:ascii="Times New Roman" w:eastAsia="Times New Roman" w:hAnsi="Times New Roman" w:cs="Times New Roman"/>
          <w:sz w:val="24"/>
          <w:szCs w:val="24"/>
        </w:rPr>
        <w:t>Alcohol Behavioral Couple Therapy (</w:t>
      </w:r>
      <w:r w:rsidRPr="4B91EFFE">
        <w:rPr>
          <w:rFonts w:ascii="Times New Roman" w:eastAsia="Times New Roman" w:hAnsi="Times New Roman" w:cs="Times New Roman"/>
          <w:sz w:val="24"/>
          <w:szCs w:val="24"/>
        </w:rPr>
        <w:t>ABCT</w:t>
      </w:r>
      <w:r w:rsidR="1B185332" w:rsidRPr="4B91EFFE">
        <w:rPr>
          <w:rFonts w:ascii="Times New Roman" w:eastAsia="Times New Roman" w:hAnsi="Times New Roman" w:cs="Times New Roman"/>
          <w:sz w:val="24"/>
          <w:szCs w:val="24"/>
        </w:rPr>
        <w:t>)</w:t>
      </w:r>
      <w:r w:rsidRPr="4B91EFFE">
        <w:rPr>
          <w:rFonts w:ascii="Times New Roman" w:eastAsia="Times New Roman" w:hAnsi="Times New Roman" w:cs="Times New Roman"/>
          <w:sz w:val="24"/>
          <w:szCs w:val="24"/>
        </w:rPr>
        <w:t>/PartnerCHESS services.</w:t>
      </w:r>
    </w:p>
    <w:p w14:paraId="5BE3B7A8" w14:textId="09726E74" w:rsidR="006F5D4B" w:rsidRPr="00927A16" w:rsidRDefault="006F5D4B" w:rsidP="3B9295B8">
      <w:pPr>
        <w:rPr>
          <w:rFonts w:ascii="Times New Roman" w:eastAsia="Times New Roman" w:hAnsi="Times New Roman" w:cs="Times New Roman"/>
          <w:b/>
          <w:bCs/>
          <w:sz w:val="28"/>
          <w:szCs w:val="28"/>
        </w:rPr>
      </w:pPr>
      <w:r w:rsidRPr="3B9295B8">
        <w:rPr>
          <w:rFonts w:ascii="Times New Roman" w:eastAsia="Times New Roman" w:hAnsi="Times New Roman" w:cs="Times New Roman"/>
          <w:b/>
          <w:bCs/>
          <w:sz w:val="28"/>
          <w:szCs w:val="28"/>
        </w:rPr>
        <w:t>Eligibility Criteria</w:t>
      </w:r>
    </w:p>
    <w:p w14:paraId="303E86D4" w14:textId="70193649" w:rsidR="00EA7AD9" w:rsidRPr="002137F1" w:rsidRDefault="0EB9A6F0" w:rsidP="4B91EFFE">
      <w:pPr>
        <w:rPr>
          <w:rFonts w:ascii="Times New Roman" w:eastAsia="Times New Roman" w:hAnsi="Times New Roman" w:cs="Times New Roman"/>
          <w:sz w:val="24"/>
          <w:szCs w:val="24"/>
        </w:rPr>
      </w:pPr>
      <w:r w:rsidRPr="21751C29">
        <w:rPr>
          <w:rFonts w:ascii="Times New Roman" w:eastAsia="Times New Roman" w:hAnsi="Times New Roman" w:cs="Times New Roman"/>
          <w:sz w:val="24"/>
          <w:szCs w:val="24"/>
        </w:rPr>
        <w:t xml:space="preserve">Both </w:t>
      </w:r>
      <w:r w:rsidR="5B0A8F86" w:rsidRPr="21751C29">
        <w:rPr>
          <w:rFonts w:ascii="Times New Roman" w:eastAsia="Times New Roman" w:hAnsi="Times New Roman" w:cs="Times New Roman"/>
          <w:sz w:val="24"/>
          <w:szCs w:val="24"/>
        </w:rPr>
        <w:t xml:space="preserve">the </w:t>
      </w:r>
      <w:r w:rsidR="039BB114" w:rsidRPr="21751C29">
        <w:rPr>
          <w:rFonts w:ascii="Times New Roman" w:eastAsia="Times New Roman" w:hAnsi="Times New Roman" w:cs="Times New Roman"/>
          <w:sz w:val="24"/>
          <w:szCs w:val="24"/>
        </w:rPr>
        <w:t>IP</w:t>
      </w:r>
      <w:r w:rsidRPr="21751C29">
        <w:rPr>
          <w:rFonts w:ascii="Times New Roman" w:eastAsia="Times New Roman" w:hAnsi="Times New Roman" w:cs="Times New Roman"/>
          <w:sz w:val="24"/>
          <w:szCs w:val="24"/>
        </w:rPr>
        <w:t xml:space="preserve"> and the</w:t>
      </w:r>
      <w:r w:rsidR="4FF9A05D" w:rsidRPr="21751C29">
        <w:rPr>
          <w:rFonts w:ascii="Times New Roman" w:eastAsia="Times New Roman" w:hAnsi="Times New Roman" w:cs="Times New Roman"/>
          <w:sz w:val="24"/>
          <w:szCs w:val="24"/>
        </w:rPr>
        <w:t xml:space="preserve"> CSO </w:t>
      </w:r>
      <w:r w:rsidRPr="21751C29">
        <w:rPr>
          <w:rFonts w:ascii="Times New Roman" w:eastAsia="Times New Roman" w:hAnsi="Times New Roman" w:cs="Times New Roman"/>
          <w:sz w:val="24"/>
          <w:szCs w:val="24"/>
        </w:rPr>
        <w:t>must be willing to give informed consent, agree to complete interviews at baseline, 4, 8, and 12 months, and not have a mental or physical condition that limits</w:t>
      </w:r>
      <w:r w:rsidR="7B09B348" w:rsidRPr="21751C29">
        <w:rPr>
          <w:rFonts w:ascii="Times New Roman" w:eastAsia="Times New Roman" w:hAnsi="Times New Roman" w:cs="Times New Roman"/>
          <w:sz w:val="24"/>
          <w:szCs w:val="24"/>
        </w:rPr>
        <w:t xml:space="preserve"> or inhibits</w:t>
      </w:r>
      <w:r w:rsidRPr="21751C29">
        <w:rPr>
          <w:rFonts w:ascii="Times New Roman" w:eastAsia="Times New Roman" w:hAnsi="Times New Roman" w:cs="Times New Roman"/>
          <w:sz w:val="24"/>
          <w:szCs w:val="24"/>
        </w:rPr>
        <w:t xml:space="preserve"> smartphone use to participate</w:t>
      </w:r>
      <w:r w:rsidR="5B0A8F86" w:rsidRPr="21751C29">
        <w:rPr>
          <w:rFonts w:ascii="Times New Roman" w:eastAsia="Times New Roman" w:hAnsi="Times New Roman" w:cs="Times New Roman"/>
          <w:sz w:val="24"/>
          <w:szCs w:val="24"/>
        </w:rPr>
        <w:t xml:space="preserve"> in the study</w:t>
      </w:r>
      <w:r w:rsidRPr="21751C29">
        <w:rPr>
          <w:rFonts w:ascii="Times New Roman" w:eastAsia="Times New Roman" w:hAnsi="Times New Roman" w:cs="Times New Roman"/>
          <w:sz w:val="24"/>
          <w:szCs w:val="24"/>
        </w:rPr>
        <w:t xml:space="preserve">. </w:t>
      </w:r>
      <w:r w:rsidR="5B0A8F86" w:rsidRPr="21751C29">
        <w:rPr>
          <w:rFonts w:ascii="Times New Roman" w:eastAsia="Times New Roman" w:hAnsi="Times New Roman" w:cs="Times New Roman"/>
          <w:sz w:val="24"/>
          <w:szCs w:val="24"/>
        </w:rPr>
        <w:t xml:space="preserve">The </w:t>
      </w:r>
      <w:r w:rsidR="163A9C40" w:rsidRPr="21751C29">
        <w:rPr>
          <w:rFonts w:ascii="Times New Roman" w:eastAsia="Times New Roman" w:hAnsi="Times New Roman" w:cs="Times New Roman"/>
          <w:sz w:val="24"/>
          <w:szCs w:val="24"/>
        </w:rPr>
        <w:t>IP</w:t>
      </w:r>
      <w:r w:rsidRPr="21751C29">
        <w:rPr>
          <w:rFonts w:ascii="Times New Roman" w:eastAsia="Times New Roman" w:hAnsi="Times New Roman" w:cs="Times New Roman"/>
          <w:sz w:val="24"/>
          <w:szCs w:val="24"/>
        </w:rPr>
        <w:t xml:space="preserve"> must be age 18 or older and meet criteria for risky drinking (</w:t>
      </w:r>
      <w:commentRangeStart w:id="25"/>
      <w:r w:rsidRPr="21751C29">
        <w:rPr>
          <w:rFonts w:ascii="Times New Roman" w:eastAsia="Times New Roman" w:hAnsi="Times New Roman" w:cs="Times New Roman"/>
          <w:sz w:val="24"/>
          <w:szCs w:val="24"/>
        </w:rPr>
        <w:t>for men, &gt;14 standard drinks in a week or &gt;4 in a day; for women, &gt;7 in a week or &gt;3 in a day</w:t>
      </w:r>
      <w:commentRangeEnd w:id="25"/>
      <w:r w:rsidR="5DAFC9A2">
        <w:rPr>
          <w:rStyle w:val="CommentReference"/>
        </w:rPr>
        <w:commentReference w:id="25"/>
      </w:r>
      <w:r w:rsidRPr="21751C29">
        <w:rPr>
          <w:rFonts w:ascii="Times New Roman" w:eastAsia="Times New Roman" w:hAnsi="Times New Roman" w:cs="Times New Roman"/>
          <w:sz w:val="24"/>
          <w:szCs w:val="24"/>
        </w:rPr>
        <w:t>)</w:t>
      </w:r>
      <w:r w:rsidR="5DAFC9A2" w:rsidRPr="21751C29">
        <w:rPr>
          <w:rFonts w:ascii="Times New Roman" w:hAnsi="Times New Roman" w:cs="Times New Roman"/>
          <w:sz w:val="24"/>
          <w:szCs w:val="24"/>
        </w:rPr>
        <w:fldChar w:fldCharType="begin"/>
      </w:r>
      <w:r w:rsidR="5DAFC9A2" w:rsidRPr="21751C29">
        <w:rPr>
          <w:rFonts w:ascii="Times New Roman" w:hAnsi="Times New Roman" w:cs="Times New Roman"/>
          <w:sz w:val="24"/>
          <w:szCs w:val="24"/>
        </w:rPr>
        <w:instrText xml:space="preserve"> ADDIN ZOTERO_ITEM CSL_CITATION {"citationID":"i5tnjTEB","properties":{"formattedCitation":"\\super 52\\nosupersub{}","plainCitation":"52","noteIndex":0},"citationItems":[{"id":251,"uris":["http://zotero.org/users/8933076/items/PK7BGGHC"],"itemData":{"id":251,"type":"webpage","title":"Drinking Patterns and Their Definitions | Alcohol Research: Current Reviews","URL":"https://arcr.niaaa.nih.gov/volume/39/1/drinking-patterns-and-their-definitions","accessed":{"date-parts":[["2023",2,17]]}}}],"schema":"https://github.com/citation-style-language/schema/raw/master/csl-citation.json"} </w:instrText>
      </w:r>
      <w:r w:rsidR="5DAFC9A2" w:rsidRPr="21751C29">
        <w:rPr>
          <w:rFonts w:ascii="Times New Roman" w:hAnsi="Times New Roman" w:cs="Times New Roman"/>
          <w:sz w:val="24"/>
          <w:szCs w:val="24"/>
        </w:rPr>
        <w:fldChar w:fldCharType="separate"/>
      </w:r>
      <w:r w:rsidR="4CB169FF" w:rsidRPr="21751C29">
        <w:rPr>
          <w:rFonts w:ascii="Times New Roman" w:hAnsi="Times New Roman" w:cs="Times New Roman"/>
          <w:sz w:val="24"/>
          <w:szCs w:val="24"/>
          <w:vertAlign w:val="superscript"/>
        </w:rPr>
        <w:t>52</w:t>
      </w:r>
      <w:r w:rsidR="5DAFC9A2" w:rsidRPr="21751C29">
        <w:rPr>
          <w:rFonts w:ascii="Times New Roman" w:hAnsi="Times New Roman" w:cs="Times New Roman"/>
          <w:sz w:val="24"/>
          <w:szCs w:val="24"/>
        </w:rPr>
        <w:fldChar w:fldCharType="end"/>
      </w:r>
      <w:r w:rsidRPr="21751C29">
        <w:rPr>
          <w:rFonts w:ascii="Times New Roman" w:eastAsia="Times New Roman" w:hAnsi="Times New Roman" w:cs="Times New Roman"/>
          <w:sz w:val="24"/>
          <w:szCs w:val="24"/>
        </w:rPr>
        <w:t xml:space="preserve"> or meet criteria for AUD (any severity)</w:t>
      </w:r>
      <w:r w:rsidR="5B0A8F86" w:rsidRPr="21751C29">
        <w:rPr>
          <w:rFonts w:ascii="Times New Roman" w:eastAsia="Times New Roman" w:hAnsi="Times New Roman" w:cs="Times New Roman"/>
          <w:sz w:val="24"/>
          <w:szCs w:val="24"/>
        </w:rPr>
        <w:t>, as</w:t>
      </w:r>
      <w:r w:rsidRPr="21751C29">
        <w:rPr>
          <w:rFonts w:ascii="Times New Roman" w:eastAsia="Times New Roman" w:hAnsi="Times New Roman" w:cs="Times New Roman"/>
          <w:sz w:val="24"/>
          <w:szCs w:val="24"/>
        </w:rPr>
        <w:t xml:space="preserve"> defined by </w:t>
      </w:r>
      <w:r w:rsidR="5B0A8F86" w:rsidRPr="21751C29">
        <w:rPr>
          <w:rFonts w:ascii="Times New Roman" w:eastAsia="Times New Roman" w:hAnsi="Times New Roman" w:cs="Times New Roman"/>
          <w:sz w:val="24"/>
          <w:szCs w:val="24"/>
        </w:rPr>
        <w:t xml:space="preserve">the </w:t>
      </w:r>
      <w:commentRangeStart w:id="26"/>
      <w:commentRangeStart w:id="27"/>
      <w:r w:rsidRPr="21751C29">
        <w:rPr>
          <w:rFonts w:ascii="Times New Roman" w:eastAsia="Times New Roman" w:hAnsi="Times New Roman" w:cs="Times New Roman"/>
          <w:sz w:val="24"/>
          <w:szCs w:val="24"/>
        </w:rPr>
        <w:t>DSM-5</w:t>
      </w:r>
      <w:commentRangeEnd w:id="26"/>
      <w:r w:rsidR="5DAFC9A2">
        <w:rPr>
          <w:rStyle w:val="CommentReference"/>
        </w:rPr>
        <w:commentReference w:id="26"/>
      </w:r>
      <w:commentRangeEnd w:id="27"/>
      <w:r w:rsidR="5DAFC9A2">
        <w:rPr>
          <w:rStyle w:val="CommentReference"/>
        </w:rPr>
        <w:commentReference w:id="27"/>
      </w:r>
      <w:r w:rsidR="5B0A8F86" w:rsidRPr="21751C29">
        <w:rPr>
          <w:rFonts w:ascii="Times New Roman" w:eastAsia="Times New Roman" w:hAnsi="Times New Roman" w:cs="Times New Roman"/>
          <w:sz w:val="24"/>
          <w:szCs w:val="24"/>
        </w:rPr>
        <w:t>,</w:t>
      </w:r>
      <w:r w:rsidRPr="21751C29">
        <w:rPr>
          <w:rFonts w:ascii="Times New Roman" w:eastAsia="Times New Roman" w:hAnsi="Times New Roman" w:cs="Times New Roman"/>
          <w:sz w:val="24"/>
          <w:szCs w:val="24"/>
        </w:rPr>
        <w:t xml:space="preserve"> and have had at least 1 drink in the past 3 months.</w:t>
      </w:r>
      <w:r w:rsidR="5DAFC9A2" w:rsidRPr="21751C29">
        <w:rPr>
          <w:rFonts w:ascii="Times New Roman" w:hAnsi="Times New Roman" w:cs="Times New Roman"/>
          <w:sz w:val="24"/>
          <w:szCs w:val="24"/>
        </w:rPr>
        <w:fldChar w:fldCharType="begin"/>
      </w:r>
      <w:r w:rsidR="5DAFC9A2" w:rsidRPr="21751C29">
        <w:rPr>
          <w:rFonts w:ascii="Times New Roman" w:hAnsi="Times New Roman" w:cs="Times New Roman"/>
          <w:sz w:val="24"/>
          <w:szCs w:val="24"/>
        </w:rPr>
        <w:instrText xml:space="preserve"> ADDIN ZOTERO_ITEM CSL_CITATION {"citationID":"tmEucvtF","properties":{"formattedCitation":"\\super 53\\nosupersub{}","plainCitation":"53","noteIndex":0},"citationItems":[{"id":253,"uris":["http://zotero.org/users/8933076/items/AQW69HBV"],"itemData":{"id":253,"type":"webpage","title":"Alcohol Use Disorder: A Comparison Between DSM–IV and DSM–5 | National Institute on Alcohol Abuse and Alcoholism (NIAAA)","URL":"https://www.niaaa.nih.gov/publications/brochures-and-fact-sheets/alcohol-use-disorder-comparison-between-dsm","accessed":{"date-parts":[["2023",2,17]]}}}],"schema":"https://github.com/citation-style-language/schema/raw/master/csl-citation.json"} </w:instrText>
      </w:r>
      <w:r w:rsidR="5DAFC9A2" w:rsidRPr="21751C29">
        <w:rPr>
          <w:rFonts w:ascii="Times New Roman" w:hAnsi="Times New Roman" w:cs="Times New Roman"/>
          <w:sz w:val="24"/>
          <w:szCs w:val="24"/>
        </w:rPr>
        <w:fldChar w:fldCharType="separate"/>
      </w:r>
      <w:r w:rsidR="4CB169FF" w:rsidRPr="21751C29">
        <w:rPr>
          <w:rFonts w:ascii="Times New Roman" w:hAnsi="Times New Roman" w:cs="Times New Roman"/>
          <w:sz w:val="24"/>
          <w:szCs w:val="24"/>
          <w:vertAlign w:val="superscript"/>
        </w:rPr>
        <w:t>53</w:t>
      </w:r>
      <w:r w:rsidR="5DAFC9A2" w:rsidRPr="21751C29">
        <w:rPr>
          <w:rFonts w:ascii="Times New Roman" w:hAnsi="Times New Roman" w:cs="Times New Roman"/>
          <w:sz w:val="24"/>
          <w:szCs w:val="24"/>
        </w:rPr>
        <w:fldChar w:fldCharType="end"/>
      </w:r>
      <w:r w:rsidRPr="21751C29">
        <w:rPr>
          <w:rFonts w:ascii="Times New Roman" w:eastAsia="Times New Roman" w:hAnsi="Times New Roman" w:cs="Times New Roman"/>
          <w:sz w:val="24"/>
          <w:szCs w:val="24"/>
        </w:rPr>
        <w:t xml:space="preserve"> </w:t>
      </w:r>
      <w:r w:rsidR="47268E42" w:rsidRPr="21751C29">
        <w:rPr>
          <w:rFonts w:ascii="Times New Roman" w:eastAsia="Times New Roman" w:hAnsi="Times New Roman" w:cs="Times New Roman"/>
          <w:sz w:val="24"/>
          <w:szCs w:val="24"/>
        </w:rPr>
        <w:t xml:space="preserve">CSOs </w:t>
      </w:r>
      <w:r w:rsidRPr="21751C29">
        <w:rPr>
          <w:rFonts w:ascii="Times New Roman" w:eastAsia="Times New Roman" w:hAnsi="Times New Roman" w:cs="Times New Roman"/>
          <w:sz w:val="24"/>
          <w:szCs w:val="24"/>
        </w:rPr>
        <w:t>must be a committed romantic partner, spouse, or family member (e.g. sibling, parent, grandparent, adult child age 21 or older).</w:t>
      </w:r>
    </w:p>
    <w:p w14:paraId="20BDE4EF" w14:textId="14AF1F8B" w:rsidR="00EA7AD9" w:rsidRPr="002137F1" w:rsidRDefault="0EB9A6F0" w:rsidP="3B9295B8">
      <w:pPr>
        <w:rPr>
          <w:rFonts w:ascii="Times New Roman" w:eastAsia="Times New Roman" w:hAnsi="Times New Roman" w:cs="Times New Roman"/>
          <w:sz w:val="24"/>
          <w:szCs w:val="24"/>
        </w:rPr>
      </w:pPr>
      <w:commentRangeStart w:id="28"/>
      <w:commentRangeStart w:id="29"/>
      <w:r w:rsidRPr="21751C29">
        <w:rPr>
          <w:rFonts w:ascii="Times New Roman" w:eastAsia="Times New Roman" w:hAnsi="Times New Roman" w:cs="Times New Roman"/>
          <w:sz w:val="24"/>
          <w:szCs w:val="24"/>
        </w:rPr>
        <w:lastRenderedPageBreak/>
        <w:t>Individuals</w:t>
      </w:r>
      <w:commentRangeEnd w:id="28"/>
      <w:r w:rsidR="5DAFC9A2">
        <w:rPr>
          <w:rStyle w:val="CommentReference"/>
        </w:rPr>
        <w:commentReference w:id="28"/>
      </w:r>
      <w:commentRangeEnd w:id="29"/>
      <w:r w:rsidR="5DAFC9A2">
        <w:rPr>
          <w:rStyle w:val="CommentReference"/>
        </w:rPr>
        <w:commentReference w:id="29"/>
      </w:r>
      <w:r w:rsidRPr="21751C29">
        <w:rPr>
          <w:rFonts w:ascii="Times New Roman" w:eastAsia="Times New Roman" w:hAnsi="Times New Roman" w:cs="Times New Roman"/>
          <w:sz w:val="24"/>
          <w:szCs w:val="24"/>
        </w:rPr>
        <w:t xml:space="preserve"> will not be eligible to participate if they have current (last 6 months) evidence of un</w:t>
      </w:r>
      <w:r w:rsidR="16D51DD0" w:rsidRPr="21751C29">
        <w:rPr>
          <w:rFonts w:ascii="Times New Roman" w:eastAsia="Times New Roman" w:hAnsi="Times New Roman" w:cs="Times New Roman"/>
          <w:sz w:val="24"/>
          <w:szCs w:val="24"/>
        </w:rPr>
        <w:t>treated</w:t>
      </w:r>
      <w:r w:rsidRPr="21751C29">
        <w:rPr>
          <w:rFonts w:ascii="Times New Roman" w:eastAsia="Times New Roman" w:hAnsi="Times New Roman" w:cs="Times New Roman"/>
          <w:sz w:val="24"/>
          <w:szCs w:val="24"/>
        </w:rPr>
        <w:t xml:space="preserve"> serious mental illness (active psychosis, delusions, hallucinations, active manic phase) or if either partner reports serious interpersonal violence</w:t>
      </w:r>
      <w:r w:rsidR="22B9549D" w:rsidRPr="21751C29">
        <w:rPr>
          <w:rFonts w:ascii="Times New Roman" w:eastAsia="Times New Roman" w:hAnsi="Times New Roman" w:cs="Times New Roman"/>
          <w:sz w:val="24"/>
          <w:szCs w:val="24"/>
        </w:rPr>
        <w:t xml:space="preserve">, </w:t>
      </w:r>
      <w:commentRangeStart w:id="30"/>
      <w:commentRangeStart w:id="31"/>
      <w:r w:rsidRPr="21751C29">
        <w:rPr>
          <w:rFonts w:ascii="Times New Roman" w:eastAsia="Times New Roman" w:hAnsi="Times New Roman" w:cs="Times New Roman"/>
          <w:sz w:val="24"/>
          <w:szCs w:val="24"/>
        </w:rPr>
        <w:t>because of potential safety risk owing to access to a partner's smartphone.</w:t>
      </w:r>
      <w:commentRangeEnd w:id="30"/>
      <w:r w:rsidR="5DAFC9A2">
        <w:rPr>
          <w:rStyle w:val="CommentReference"/>
        </w:rPr>
        <w:commentReference w:id="30"/>
      </w:r>
      <w:commentRangeEnd w:id="31"/>
      <w:r w:rsidR="5DAFC9A2">
        <w:rPr>
          <w:rStyle w:val="CommentReference"/>
        </w:rPr>
        <w:commentReference w:id="31"/>
      </w:r>
    </w:p>
    <w:p w14:paraId="6F5FE8E1" w14:textId="5E4B9A9C" w:rsidR="3B9295B8" w:rsidRDefault="3B9295B8" w:rsidP="3B9295B8">
      <w:pPr>
        <w:rPr>
          <w:rFonts w:ascii="Times New Roman" w:eastAsia="Times New Roman" w:hAnsi="Times New Roman" w:cs="Times New Roman"/>
          <w:sz w:val="24"/>
          <w:szCs w:val="24"/>
        </w:rPr>
      </w:pPr>
    </w:p>
    <w:p w14:paraId="4EA57FF0" w14:textId="32AE2220" w:rsidR="00920135" w:rsidRPr="00EA7AD9" w:rsidRDefault="00EA7AD9" w:rsidP="3B9295B8">
      <w:pPr>
        <w:rPr>
          <w:rFonts w:ascii="Times New Roman" w:eastAsia="Times New Roman" w:hAnsi="Times New Roman" w:cs="Times New Roman"/>
          <w:b/>
          <w:bCs/>
          <w:sz w:val="32"/>
          <w:szCs w:val="32"/>
        </w:rPr>
      </w:pPr>
      <w:r w:rsidRPr="3B9295B8">
        <w:rPr>
          <w:rFonts w:ascii="Times New Roman" w:eastAsia="Times New Roman" w:hAnsi="Times New Roman" w:cs="Times New Roman"/>
          <w:b/>
          <w:bCs/>
          <w:sz w:val="28"/>
          <w:szCs w:val="28"/>
        </w:rPr>
        <w:t>Recruitment</w:t>
      </w:r>
    </w:p>
    <w:p w14:paraId="56016BDC" w14:textId="22F91BF3" w:rsidR="00920135" w:rsidRPr="00EA7AD9" w:rsidRDefault="06388EA2" w:rsidP="3B9295B8">
      <w:pPr>
        <w:rPr>
          <w:rFonts w:ascii="Times New Roman" w:eastAsia="Times New Roman" w:hAnsi="Times New Roman" w:cs="Times New Roman"/>
          <w:sz w:val="24"/>
          <w:szCs w:val="24"/>
        </w:rPr>
      </w:pPr>
      <w:r w:rsidRPr="76AF6DDF">
        <w:rPr>
          <w:rFonts w:ascii="Times New Roman" w:eastAsia="Times New Roman" w:hAnsi="Times New Roman" w:cs="Times New Roman"/>
          <w:sz w:val="24"/>
          <w:szCs w:val="24"/>
        </w:rPr>
        <w:t xml:space="preserve">This will be a nationwide recruitment using platforms such as email marketing, targeted over-the-air advertising delivered through streaming platforms (e.g. Roku, Amazon Fire TV), local broadcast television, Craigslist, Facebook, and an email blast sent to faculty and staff at the University of Wisconsin. </w:t>
      </w:r>
      <w:commentRangeStart w:id="32"/>
      <w:commentRangeStart w:id="33"/>
      <w:commentRangeStart w:id="34"/>
      <w:commentRangeStart w:id="35"/>
      <w:r w:rsidR="0319880E" w:rsidRPr="76AF6DDF">
        <w:rPr>
          <w:rFonts w:ascii="Times New Roman" w:eastAsia="Times New Roman" w:hAnsi="Times New Roman" w:cs="Times New Roman"/>
          <w:sz w:val="24"/>
          <w:szCs w:val="24"/>
        </w:rPr>
        <w:t xml:space="preserve">We will aim to reach both individuals who are currently receiving treatment for AUD and those who are not, as well as individuals </w:t>
      </w:r>
      <w:r w:rsidR="2CA15866" w:rsidRPr="76AF6DDF">
        <w:rPr>
          <w:rFonts w:ascii="Times New Roman" w:eastAsia="Times New Roman" w:hAnsi="Times New Roman" w:cs="Times New Roman"/>
          <w:sz w:val="24"/>
          <w:szCs w:val="24"/>
        </w:rPr>
        <w:t xml:space="preserve">who </w:t>
      </w:r>
      <w:r w:rsidR="0319880E" w:rsidRPr="76AF6DDF">
        <w:rPr>
          <w:rFonts w:ascii="Times New Roman" w:eastAsia="Times New Roman" w:hAnsi="Times New Roman" w:cs="Times New Roman"/>
          <w:sz w:val="24"/>
          <w:szCs w:val="24"/>
        </w:rPr>
        <w:t>may not have access to treatment for a variety of reasons, including stigma or cost</w:t>
      </w:r>
      <w:r w:rsidR="1F2A4E7C" w:rsidRPr="76AF6DDF">
        <w:rPr>
          <w:rFonts w:ascii="Times New Roman" w:eastAsia="Times New Roman" w:hAnsi="Times New Roman" w:cs="Times New Roman"/>
          <w:sz w:val="24"/>
          <w:szCs w:val="24"/>
        </w:rPr>
        <w:t xml:space="preserve"> through our television and Facebook ads.</w:t>
      </w:r>
      <w:commentRangeEnd w:id="32"/>
      <w:r w:rsidR="60C42DA5">
        <w:rPr>
          <w:rStyle w:val="CommentReference"/>
        </w:rPr>
        <w:commentReference w:id="32"/>
      </w:r>
      <w:commentRangeEnd w:id="33"/>
      <w:r w:rsidR="60C42DA5">
        <w:rPr>
          <w:rStyle w:val="CommentReference"/>
        </w:rPr>
        <w:commentReference w:id="33"/>
      </w:r>
      <w:commentRangeEnd w:id="34"/>
      <w:r w:rsidR="60C42DA5">
        <w:rPr>
          <w:rStyle w:val="CommentReference"/>
        </w:rPr>
        <w:commentReference w:id="34"/>
      </w:r>
      <w:commentRangeEnd w:id="35"/>
      <w:r w:rsidR="60C42DA5">
        <w:rPr>
          <w:rStyle w:val="CommentReference"/>
        </w:rPr>
        <w:commentReference w:id="35"/>
      </w:r>
    </w:p>
    <w:p w14:paraId="4573ADD6" w14:textId="38C5ACE3" w:rsidR="00920135" w:rsidRPr="00920135" w:rsidRDefault="60C42DA5" w:rsidP="3B9295B8">
      <w:pPr>
        <w:rPr>
          <w:rFonts w:ascii="Times New Roman" w:eastAsia="Times New Roman" w:hAnsi="Times New Roman" w:cs="Times New Roman"/>
          <w:sz w:val="24"/>
          <w:szCs w:val="24"/>
        </w:rPr>
      </w:pPr>
      <w:commentRangeStart w:id="37"/>
      <w:commentRangeStart w:id="38"/>
      <w:r w:rsidRPr="59B11EB5">
        <w:rPr>
          <w:rFonts w:ascii="Times New Roman" w:eastAsia="Times New Roman" w:hAnsi="Times New Roman" w:cs="Times New Roman"/>
          <w:sz w:val="24"/>
          <w:szCs w:val="24"/>
        </w:rPr>
        <w:t>After we receive initial indication of interest</w:t>
      </w:r>
      <w:r w:rsidR="0634B93B" w:rsidRPr="59B11EB5">
        <w:rPr>
          <w:rFonts w:ascii="Times New Roman" w:eastAsia="Times New Roman" w:hAnsi="Times New Roman" w:cs="Times New Roman"/>
          <w:sz w:val="24"/>
          <w:szCs w:val="24"/>
        </w:rPr>
        <w:t xml:space="preserve"> through phone calls or the online </w:t>
      </w:r>
      <w:r w:rsidR="268D1C83" w:rsidRPr="59B11EB5">
        <w:rPr>
          <w:rFonts w:ascii="Times New Roman" w:eastAsia="Times New Roman" w:hAnsi="Times New Roman" w:cs="Times New Roman"/>
          <w:sz w:val="24"/>
          <w:szCs w:val="24"/>
        </w:rPr>
        <w:t>Qualtrics</w:t>
      </w:r>
      <w:r w:rsidR="0634B93B" w:rsidRPr="59B11EB5">
        <w:rPr>
          <w:rFonts w:ascii="Times New Roman" w:eastAsia="Times New Roman" w:hAnsi="Times New Roman" w:cs="Times New Roman"/>
          <w:sz w:val="24"/>
          <w:szCs w:val="24"/>
        </w:rPr>
        <w:t xml:space="preserve"> survey from our website, </w:t>
      </w:r>
      <w:commentRangeEnd w:id="37"/>
      <w:r>
        <w:rPr>
          <w:rStyle w:val="CommentReference"/>
        </w:rPr>
        <w:commentReference w:id="37"/>
      </w:r>
      <w:commentRangeEnd w:id="38"/>
      <w:r>
        <w:rPr>
          <w:rStyle w:val="CommentReference"/>
        </w:rPr>
        <w:commentReference w:id="38"/>
      </w:r>
      <w:r w:rsidRPr="59B11EB5">
        <w:rPr>
          <w:rFonts w:ascii="Times New Roman" w:eastAsia="Times New Roman" w:hAnsi="Times New Roman" w:cs="Times New Roman"/>
          <w:sz w:val="24"/>
          <w:szCs w:val="24"/>
        </w:rPr>
        <w:t xml:space="preserve">a member of the study team will call the dyad to describe the study. CHESS staff will speak with each member of the dyad individually and follow the phone screening script to determine eligibility. If only one member of the dyad is available, we will ask for permission to </w:t>
      </w:r>
      <w:r w:rsidR="354ACE64" w:rsidRPr="59B11EB5">
        <w:rPr>
          <w:rFonts w:ascii="Times New Roman" w:eastAsia="Times New Roman" w:hAnsi="Times New Roman" w:cs="Times New Roman"/>
          <w:sz w:val="24"/>
          <w:szCs w:val="24"/>
        </w:rPr>
        <w:t xml:space="preserve">contact the other </w:t>
      </w:r>
      <w:r w:rsidR="3178D0B8" w:rsidRPr="59B11EB5">
        <w:rPr>
          <w:rFonts w:ascii="Times New Roman" w:eastAsia="Times New Roman" w:hAnsi="Times New Roman" w:cs="Times New Roman"/>
          <w:sz w:val="24"/>
          <w:szCs w:val="24"/>
        </w:rPr>
        <w:t>person or</w:t>
      </w:r>
      <w:r w:rsidR="354ACE64" w:rsidRPr="59B11EB5">
        <w:rPr>
          <w:rFonts w:ascii="Times New Roman" w:eastAsia="Times New Roman" w:hAnsi="Times New Roman" w:cs="Times New Roman"/>
          <w:sz w:val="24"/>
          <w:szCs w:val="24"/>
        </w:rPr>
        <w:t xml:space="preserve"> encourage the interested party to have their partner call us. In addition, we will offer to </w:t>
      </w:r>
      <w:r w:rsidR="073B5023" w:rsidRPr="59B11EB5">
        <w:rPr>
          <w:rFonts w:ascii="Times New Roman" w:eastAsia="Times New Roman" w:hAnsi="Times New Roman" w:cs="Times New Roman"/>
          <w:sz w:val="24"/>
          <w:szCs w:val="24"/>
        </w:rPr>
        <w:t xml:space="preserve">send </w:t>
      </w:r>
      <w:r w:rsidR="1B397A9A" w:rsidRPr="59B11EB5">
        <w:rPr>
          <w:rFonts w:ascii="Times New Roman" w:eastAsia="Times New Roman" w:hAnsi="Times New Roman" w:cs="Times New Roman"/>
          <w:sz w:val="24"/>
          <w:szCs w:val="24"/>
        </w:rPr>
        <w:t xml:space="preserve">their partner </w:t>
      </w:r>
      <w:r w:rsidRPr="59B11EB5">
        <w:rPr>
          <w:rFonts w:ascii="Times New Roman" w:eastAsia="Times New Roman" w:hAnsi="Times New Roman" w:cs="Times New Roman"/>
          <w:sz w:val="24"/>
          <w:szCs w:val="24"/>
        </w:rPr>
        <w:t>a letter</w:t>
      </w:r>
      <w:r w:rsidR="4FCBB41C" w:rsidRPr="59B11EB5">
        <w:rPr>
          <w:rFonts w:ascii="Times New Roman" w:eastAsia="Times New Roman" w:hAnsi="Times New Roman" w:cs="Times New Roman"/>
          <w:sz w:val="24"/>
          <w:szCs w:val="24"/>
        </w:rPr>
        <w:t xml:space="preserve"> or email</w:t>
      </w:r>
      <w:r w:rsidR="2E6BFC14" w:rsidRPr="59B11EB5">
        <w:rPr>
          <w:rFonts w:ascii="Times New Roman" w:eastAsia="Times New Roman" w:hAnsi="Times New Roman" w:cs="Times New Roman"/>
          <w:sz w:val="24"/>
          <w:szCs w:val="24"/>
        </w:rPr>
        <w:t xml:space="preserve"> which contains a description of the study and how to contact CHESS staff.</w:t>
      </w:r>
    </w:p>
    <w:p w14:paraId="400C70DF" w14:textId="2C7A7917" w:rsidR="009F014B" w:rsidRPr="00920135" w:rsidRDefault="06388EA2" w:rsidP="3B9295B8">
      <w:pPr>
        <w:rPr>
          <w:rFonts w:ascii="Times New Roman" w:eastAsia="Times New Roman" w:hAnsi="Times New Roman" w:cs="Times New Roman"/>
          <w:sz w:val="24"/>
          <w:szCs w:val="24"/>
        </w:rPr>
      </w:pPr>
      <w:r w:rsidRPr="59B11EB5">
        <w:rPr>
          <w:rFonts w:ascii="Times New Roman" w:eastAsia="Times New Roman" w:hAnsi="Times New Roman" w:cs="Times New Roman"/>
          <w:sz w:val="24"/>
          <w:szCs w:val="24"/>
        </w:rPr>
        <w:t xml:space="preserve">If </w:t>
      </w:r>
      <w:r w:rsidR="3837EBB4" w:rsidRPr="59B11EB5">
        <w:rPr>
          <w:rFonts w:ascii="Times New Roman" w:eastAsia="Times New Roman" w:hAnsi="Times New Roman" w:cs="Times New Roman"/>
          <w:sz w:val="24"/>
          <w:szCs w:val="24"/>
        </w:rPr>
        <w:t xml:space="preserve">both </w:t>
      </w:r>
      <w:r w:rsidRPr="59B11EB5">
        <w:rPr>
          <w:rFonts w:ascii="Times New Roman" w:eastAsia="Times New Roman" w:hAnsi="Times New Roman" w:cs="Times New Roman"/>
          <w:sz w:val="24"/>
          <w:szCs w:val="24"/>
        </w:rPr>
        <w:t xml:space="preserve">the </w:t>
      </w:r>
      <w:r w:rsidR="23E51641" w:rsidRPr="59B11EB5">
        <w:rPr>
          <w:rFonts w:ascii="Times New Roman" w:eastAsia="Times New Roman" w:hAnsi="Times New Roman" w:cs="Times New Roman"/>
          <w:sz w:val="24"/>
          <w:szCs w:val="24"/>
        </w:rPr>
        <w:t xml:space="preserve">IP </w:t>
      </w:r>
      <w:r w:rsidRPr="59B11EB5">
        <w:rPr>
          <w:rFonts w:ascii="Times New Roman" w:eastAsia="Times New Roman" w:hAnsi="Times New Roman" w:cs="Times New Roman"/>
          <w:sz w:val="24"/>
          <w:szCs w:val="24"/>
        </w:rPr>
        <w:t xml:space="preserve">and </w:t>
      </w:r>
      <w:r w:rsidR="6026A8FE" w:rsidRPr="59B11EB5">
        <w:rPr>
          <w:rFonts w:ascii="Times New Roman" w:eastAsia="Times New Roman" w:hAnsi="Times New Roman" w:cs="Times New Roman"/>
          <w:sz w:val="24"/>
          <w:szCs w:val="24"/>
        </w:rPr>
        <w:t xml:space="preserve">CSO </w:t>
      </w:r>
      <w:r w:rsidRPr="59B11EB5">
        <w:rPr>
          <w:rFonts w:ascii="Times New Roman" w:eastAsia="Times New Roman" w:hAnsi="Times New Roman" w:cs="Times New Roman"/>
          <w:sz w:val="24"/>
          <w:szCs w:val="24"/>
        </w:rPr>
        <w:t xml:space="preserve">are eligible and interested, </w:t>
      </w:r>
      <w:r w:rsidR="581EF066" w:rsidRPr="59B11EB5">
        <w:rPr>
          <w:rFonts w:ascii="Times New Roman" w:eastAsia="Times New Roman" w:hAnsi="Times New Roman" w:cs="Times New Roman"/>
          <w:sz w:val="24"/>
          <w:szCs w:val="24"/>
        </w:rPr>
        <w:t>study staff</w:t>
      </w:r>
      <w:r w:rsidRPr="59B11EB5">
        <w:rPr>
          <w:rFonts w:ascii="Times New Roman" w:eastAsia="Times New Roman" w:hAnsi="Times New Roman" w:cs="Times New Roman"/>
          <w:sz w:val="24"/>
          <w:szCs w:val="24"/>
        </w:rPr>
        <w:t xml:space="preserve"> will</w:t>
      </w:r>
      <w:r w:rsidR="581EF066" w:rsidRPr="59B11EB5">
        <w:rPr>
          <w:rFonts w:ascii="Times New Roman" w:eastAsia="Times New Roman" w:hAnsi="Times New Roman" w:cs="Times New Roman"/>
          <w:sz w:val="24"/>
          <w:szCs w:val="24"/>
        </w:rPr>
        <w:t xml:space="preserve"> </w:t>
      </w:r>
      <w:r w:rsidR="07CDD73F" w:rsidRPr="59B11EB5">
        <w:rPr>
          <w:rFonts w:ascii="Times New Roman" w:eastAsia="Times New Roman" w:hAnsi="Times New Roman" w:cs="Times New Roman"/>
          <w:sz w:val="24"/>
          <w:szCs w:val="24"/>
        </w:rPr>
        <w:t xml:space="preserve">schedule a time to </w:t>
      </w:r>
      <w:r w:rsidR="581EF066" w:rsidRPr="59B11EB5">
        <w:rPr>
          <w:rFonts w:ascii="Times New Roman" w:eastAsia="Times New Roman" w:hAnsi="Times New Roman" w:cs="Times New Roman"/>
          <w:sz w:val="24"/>
          <w:szCs w:val="24"/>
        </w:rPr>
        <w:t>complete</w:t>
      </w:r>
      <w:r w:rsidRPr="59B11EB5">
        <w:rPr>
          <w:rFonts w:ascii="Times New Roman" w:eastAsia="Times New Roman" w:hAnsi="Times New Roman" w:cs="Times New Roman"/>
          <w:sz w:val="24"/>
          <w:szCs w:val="24"/>
        </w:rPr>
        <w:t xml:space="preserve"> the informed consent </w:t>
      </w:r>
      <w:r w:rsidR="4FD33DC1" w:rsidRPr="59B11EB5">
        <w:rPr>
          <w:rFonts w:ascii="Times New Roman" w:eastAsia="Times New Roman" w:hAnsi="Times New Roman" w:cs="Times New Roman"/>
          <w:sz w:val="24"/>
          <w:szCs w:val="24"/>
        </w:rPr>
        <w:t xml:space="preserve">with each </w:t>
      </w:r>
      <w:r w:rsidR="372CC50F" w:rsidRPr="59B11EB5">
        <w:rPr>
          <w:rFonts w:ascii="Times New Roman" w:eastAsia="Times New Roman" w:hAnsi="Times New Roman" w:cs="Times New Roman"/>
          <w:sz w:val="24"/>
          <w:szCs w:val="24"/>
        </w:rPr>
        <w:t xml:space="preserve">participant </w:t>
      </w:r>
      <w:r w:rsidR="39404624" w:rsidRPr="59B11EB5">
        <w:rPr>
          <w:rFonts w:ascii="Times New Roman" w:eastAsia="Times New Roman" w:hAnsi="Times New Roman" w:cs="Times New Roman"/>
          <w:sz w:val="24"/>
          <w:szCs w:val="24"/>
        </w:rPr>
        <w:t xml:space="preserve">over </w:t>
      </w:r>
      <w:r w:rsidRPr="59B11EB5">
        <w:rPr>
          <w:rFonts w:ascii="Times New Roman" w:eastAsia="Times New Roman" w:hAnsi="Times New Roman" w:cs="Times New Roman"/>
          <w:sz w:val="24"/>
          <w:szCs w:val="24"/>
        </w:rPr>
        <w:t>the phone</w:t>
      </w:r>
      <w:r w:rsidR="1BA033AC" w:rsidRPr="59B11EB5">
        <w:rPr>
          <w:rFonts w:ascii="Times New Roman" w:eastAsia="Times New Roman" w:hAnsi="Times New Roman" w:cs="Times New Roman"/>
          <w:sz w:val="24"/>
          <w:szCs w:val="24"/>
        </w:rPr>
        <w:t xml:space="preserve">, acquiring verbal </w:t>
      </w:r>
      <w:r w:rsidR="5D69AFC6" w:rsidRPr="59B11EB5">
        <w:rPr>
          <w:rFonts w:ascii="Times New Roman" w:eastAsia="Times New Roman" w:hAnsi="Times New Roman" w:cs="Times New Roman"/>
          <w:sz w:val="24"/>
          <w:szCs w:val="24"/>
        </w:rPr>
        <w:t>consent</w:t>
      </w:r>
      <w:r w:rsidR="1BA033AC" w:rsidRPr="59B11EB5">
        <w:rPr>
          <w:rFonts w:ascii="Times New Roman" w:eastAsia="Times New Roman" w:hAnsi="Times New Roman" w:cs="Times New Roman"/>
          <w:sz w:val="24"/>
          <w:szCs w:val="24"/>
        </w:rPr>
        <w:t xml:space="preserve"> </w:t>
      </w:r>
      <w:r w:rsidR="4DFF8277" w:rsidRPr="59B11EB5">
        <w:rPr>
          <w:rFonts w:ascii="Times New Roman" w:eastAsia="Times New Roman" w:hAnsi="Times New Roman" w:cs="Times New Roman"/>
          <w:sz w:val="24"/>
          <w:szCs w:val="24"/>
        </w:rPr>
        <w:t xml:space="preserve">because </w:t>
      </w:r>
      <w:r w:rsidR="1BA033AC" w:rsidRPr="59B11EB5">
        <w:rPr>
          <w:rFonts w:ascii="Times New Roman" w:eastAsia="Times New Roman" w:hAnsi="Times New Roman" w:cs="Times New Roman"/>
          <w:sz w:val="24"/>
          <w:szCs w:val="24"/>
        </w:rPr>
        <w:t xml:space="preserve">all </w:t>
      </w:r>
      <w:commentRangeStart w:id="39"/>
      <w:commentRangeStart w:id="40"/>
      <w:r w:rsidR="1BA033AC" w:rsidRPr="59B11EB5">
        <w:rPr>
          <w:rFonts w:ascii="Times New Roman" w:eastAsia="Times New Roman" w:hAnsi="Times New Roman" w:cs="Times New Roman"/>
          <w:sz w:val="24"/>
          <w:szCs w:val="24"/>
        </w:rPr>
        <w:t>recruitment will be done remotely</w:t>
      </w:r>
      <w:commentRangeEnd w:id="39"/>
      <w:r>
        <w:rPr>
          <w:rStyle w:val="CommentReference"/>
        </w:rPr>
        <w:commentReference w:id="39"/>
      </w:r>
      <w:commentRangeEnd w:id="40"/>
      <w:r>
        <w:rPr>
          <w:rStyle w:val="CommentReference"/>
        </w:rPr>
        <w:commentReference w:id="40"/>
      </w:r>
      <w:r w:rsidR="1BA033AC" w:rsidRPr="59B11EB5">
        <w:rPr>
          <w:rFonts w:ascii="Times New Roman" w:eastAsia="Times New Roman" w:hAnsi="Times New Roman" w:cs="Times New Roman"/>
          <w:sz w:val="24"/>
          <w:szCs w:val="24"/>
        </w:rPr>
        <w:t>.</w:t>
      </w:r>
      <w:r w:rsidRPr="59B11EB5">
        <w:rPr>
          <w:rFonts w:ascii="Times New Roman" w:eastAsia="Times New Roman" w:hAnsi="Times New Roman" w:cs="Times New Roman"/>
          <w:sz w:val="24"/>
          <w:szCs w:val="24"/>
        </w:rPr>
        <w:t xml:space="preserve"> </w:t>
      </w:r>
      <w:r w:rsidR="3837EBB4" w:rsidRPr="59B11EB5">
        <w:rPr>
          <w:rFonts w:ascii="Times New Roman" w:eastAsia="Times New Roman" w:hAnsi="Times New Roman" w:cs="Times New Roman"/>
          <w:sz w:val="24"/>
          <w:szCs w:val="24"/>
        </w:rPr>
        <w:t xml:space="preserve">During the informed consent, participants will be </w:t>
      </w:r>
      <w:r w:rsidR="27D41EFC" w:rsidRPr="59B11EB5">
        <w:rPr>
          <w:rFonts w:ascii="Times New Roman" w:eastAsia="Times New Roman" w:hAnsi="Times New Roman" w:cs="Times New Roman"/>
          <w:sz w:val="24"/>
          <w:szCs w:val="24"/>
        </w:rPr>
        <w:t>told</w:t>
      </w:r>
      <w:r w:rsidR="3837EBB4" w:rsidRPr="59B11EB5">
        <w:rPr>
          <w:rFonts w:ascii="Times New Roman" w:eastAsia="Times New Roman" w:hAnsi="Times New Roman" w:cs="Times New Roman"/>
          <w:sz w:val="24"/>
          <w:szCs w:val="24"/>
        </w:rPr>
        <w:t xml:space="preserve"> the nature and purpose of the study, the types of data that will be collected from FAM-CHESS-C and A-CHESS</w:t>
      </w:r>
      <w:r w:rsidR="581EF066" w:rsidRPr="59B11EB5">
        <w:rPr>
          <w:rFonts w:ascii="Times New Roman" w:eastAsia="Times New Roman" w:hAnsi="Times New Roman" w:cs="Times New Roman"/>
          <w:sz w:val="24"/>
          <w:szCs w:val="24"/>
        </w:rPr>
        <w:t>-C</w:t>
      </w:r>
      <w:r w:rsidR="3837EBB4" w:rsidRPr="59B11EB5">
        <w:rPr>
          <w:rFonts w:ascii="Times New Roman" w:eastAsia="Times New Roman" w:hAnsi="Times New Roman" w:cs="Times New Roman"/>
          <w:sz w:val="24"/>
          <w:szCs w:val="24"/>
        </w:rPr>
        <w:t xml:space="preserve">, </w:t>
      </w:r>
      <w:r w:rsidR="2787AD50" w:rsidRPr="59B11EB5">
        <w:rPr>
          <w:rFonts w:ascii="Times New Roman" w:eastAsia="Times New Roman" w:hAnsi="Times New Roman" w:cs="Times New Roman"/>
          <w:sz w:val="24"/>
          <w:szCs w:val="24"/>
        </w:rPr>
        <w:t xml:space="preserve">the </w:t>
      </w:r>
      <w:r w:rsidR="3837EBB4" w:rsidRPr="59B11EB5">
        <w:rPr>
          <w:rFonts w:ascii="Times New Roman" w:eastAsia="Times New Roman" w:hAnsi="Times New Roman" w:cs="Times New Roman"/>
          <w:sz w:val="24"/>
          <w:szCs w:val="24"/>
        </w:rPr>
        <w:t>study risks and measures taken to mitigate these, their right to leave the study at any time, the timeline of the study</w:t>
      </w:r>
      <w:r w:rsidR="7FC2549F" w:rsidRPr="59B11EB5">
        <w:rPr>
          <w:rFonts w:ascii="Times New Roman" w:eastAsia="Times New Roman" w:hAnsi="Times New Roman" w:cs="Times New Roman"/>
          <w:sz w:val="24"/>
          <w:szCs w:val="24"/>
        </w:rPr>
        <w:t>,</w:t>
      </w:r>
      <w:r w:rsidR="6694393A" w:rsidRPr="59B11EB5">
        <w:rPr>
          <w:rFonts w:ascii="Times New Roman" w:eastAsia="Times New Roman" w:hAnsi="Times New Roman" w:cs="Times New Roman"/>
          <w:sz w:val="24"/>
          <w:szCs w:val="24"/>
        </w:rPr>
        <w:t xml:space="preserve"> and the compensation for their participation</w:t>
      </w:r>
      <w:r w:rsidR="3837EBB4" w:rsidRPr="59B11EB5">
        <w:rPr>
          <w:rFonts w:ascii="Times New Roman" w:eastAsia="Times New Roman" w:hAnsi="Times New Roman" w:cs="Times New Roman"/>
          <w:sz w:val="24"/>
          <w:szCs w:val="24"/>
        </w:rPr>
        <w:t xml:space="preserve">. </w:t>
      </w:r>
      <w:r w:rsidRPr="59B11EB5">
        <w:rPr>
          <w:rFonts w:ascii="Times New Roman" w:eastAsia="Times New Roman" w:hAnsi="Times New Roman" w:cs="Times New Roman"/>
          <w:sz w:val="24"/>
          <w:szCs w:val="24"/>
        </w:rPr>
        <w:t>Verbal consent will be documented on the recruitment form and in REDCap</w:t>
      </w:r>
      <w:r w:rsidR="76FFE238" w:rsidRPr="59B11EB5">
        <w:rPr>
          <w:rFonts w:ascii="Times New Roman" w:eastAsia="Times New Roman" w:hAnsi="Times New Roman" w:cs="Times New Roman"/>
          <w:sz w:val="24"/>
          <w:szCs w:val="24"/>
        </w:rPr>
        <w:t>,</w:t>
      </w:r>
      <w:r w:rsidRPr="59B11EB5">
        <w:rPr>
          <w:rFonts w:ascii="Times New Roman" w:eastAsia="Times New Roman" w:hAnsi="Times New Roman" w:cs="Times New Roman"/>
          <w:sz w:val="24"/>
          <w:szCs w:val="24"/>
        </w:rPr>
        <w:t xml:space="preserve"> and a copy of the IRB-approved consent form will be </w:t>
      </w:r>
      <w:commentRangeStart w:id="41"/>
      <w:r w:rsidR="7566E3CC" w:rsidRPr="59B11EB5">
        <w:rPr>
          <w:rFonts w:ascii="Times New Roman" w:eastAsia="Times New Roman" w:hAnsi="Times New Roman" w:cs="Times New Roman"/>
          <w:sz w:val="24"/>
          <w:szCs w:val="24"/>
        </w:rPr>
        <w:t>sent</w:t>
      </w:r>
      <w:r w:rsidRPr="59B11EB5">
        <w:rPr>
          <w:rFonts w:ascii="Times New Roman" w:eastAsia="Times New Roman" w:hAnsi="Times New Roman" w:cs="Times New Roman"/>
          <w:sz w:val="24"/>
          <w:szCs w:val="24"/>
        </w:rPr>
        <w:t xml:space="preserve"> </w:t>
      </w:r>
      <w:r w:rsidR="5322A455" w:rsidRPr="59B11EB5">
        <w:rPr>
          <w:rFonts w:ascii="Times New Roman" w:eastAsia="Times New Roman" w:hAnsi="Times New Roman" w:cs="Times New Roman"/>
          <w:sz w:val="24"/>
          <w:szCs w:val="24"/>
        </w:rPr>
        <w:t xml:space="preserve">via mail or email </w:t>
      </w:r>
      <w:commentRangeEnd w:id="41"/>
      <w:r>
        <w:rPr>
          <w:rStyle w:val="CommentReference"/>
        </w:rPr>
        <w:commentReference w:id="41"/>
      </w:r>
      <w:r w:rsidRPr="59B11EB5">
        <w:rPr>
          <w:rFonts w:ascii="Times New Roman" w:eastAsia="Times New Roman" w:hAnsi="Times New Roman" w:cs="Times New Roman"/>
          <w:sz w:val="24"/>
          <w:szCs w:val="24"/>
        </w:rPr>
        <w:t xml:space="preserve">to participants for their records. All study data outside of REDCap will be stored in a locked cabinet at the Center for Health Enhancement Systems Studies at </w:t>
      </w:r>
      <w:r w:rsidR="1447C460" w:rsidRPr="59B11EB5">
        <w:rPr>
          <w:rFonts w:ascii="Times New Roman" w:eastAsia="Times New Roman" w:hAnsi="Times New Roman" w:cs="Times New Roman"/>
          <w:sz w:val="24"/>
          <w:szCs w:val="24"/>
        </w:rPr>
        <w:t>the University of Wisconsin</w:t>
      </w:r>
      <w:r w:rsidR="581EF066" w:rsidRPr="59B11EB5">
        <w:rPr>
          <w:rFonts w:ascii="Times New Roman" w:eastAsia="Times New Roman" w:hAnsi="Times New Roman" w:cs="Times New Roman"/>
          <w:sz w:val="24"/>
          <w:szCs w:val="24"/>
        </w:rPr>
        <w:t>–Madison</w:t>
      </w:r>
      <w:r w:rsidRPr="59B11EB5">
        <w:rPr>
          <w:rFonts w:ascii="Times New Roman" w:eastAsia="Times New Roman" w:hAnsi="Times New Roman" w:cs="Times New Roman"/>
          <w:sz w:val="24"/>
          <w:szCs w:val="24"/>
        </w:rPr>
        <w:t xml:space="preserve">. </w:t>
      </w:r>
    </w:p>
    <w:p w14:paraId="28DD2827" w14:textId="37404634" w:rsidR="00920135" w:rsidRPr="00920135" w:rsidRDefault="06388EA2" w:rsidP="3B9295B8">
      <w:pPr>
        <w:rPr>
          <w:rFonts w:ascii="Times New Roman" w:eastAsia="Times New Roman" w:hAnsi="Times New Roman" w:cs="Times New Roman"/>
          <w:sz w:val="24"/>
          <w:szCs w:val="24"/>
        </w:rPr>
      </w:pPr>
      <w:r w:rsidRPr="59B11EB5">
        <w:rPr>
          <w:rFonts w:ascii="Times New Roman" w:eastAsia="Times New Roman" w:hAnsi="Times New Roman" w:cs="Times New Roman"/>
          <w:sz w:val="24"/>
          <w:szCs w:val="24"/>
        </w:rPr>
        <w:t xml:space="preserve">Baseline interviews will be conducted with the </w:t>
      </w:r>
      <w:r w:rsidR="1B61AA67" w:rsidRPr="59B11EB5">
        <w:rPr>
          <w:rFonts w:ascii="Times New Roman" w:eastAsia="Times New Roman" w:hAnsi="Times New Roman" w:cs="Times New Roman"/>
          <w:sz w:val="24"/>
          <w:szCs w:val="24"/>
        </w:rPr>
        <w:t xml:space="preserve">IP </w:t>
      </w:r>
      <w:r w:rsidRPr="59B11EB5">
        <w:rPr>
          <w:rFonts w:ascii="Times New Roman" w:eastAsia="Times New Roman" w:hAnsi="Times New Roman" w:cs="Times New Roman"/>
          <w:sz w:val="24"/>
          <w:szCs w:val="24"/>
        </w:rPr>
        <w:t xml:space="preserve">and </w:t>
      </w:r>
      <w:r w:rsidR="17B16190" w:rsidRPr="59B11EB5">
        <w:rPr>
          <w:rFonts w:ascii="Times New Roman" w:eastAsia="Times New Roman" w:hAnsi="Times New Roman" w:cs="Times New Roman"/>
          <w:sz w:val="24"/>
          <w:szCs w:val="24"/>
        </w:rPr>
        <w:t>CSO</w:t>
      </w:r>
      <w:r w:rsidRPr="59B11EB5">
        <w:rPr>
          <w:rFonts w:ascii="Times New Roman" w:eastAsia="Times New Roman" w:hAnsi="Times New Roman" w:cs="Times New Roman"/>
          <w:sz w:val="24"/>
          <w:szCs w:val="24"/>
        </w:rPr>
        <w:t xml:space="preserve"> individually over the phone.</w:t>
      </w:r>
      <w:r w:rsidR="347BECCB" w:rsidRPr="59B11EB5">
        <w:rPr>
          <w:rFonts w:ascii="Times New Roman" w:eastAsia="Times New Roman" w:hAnsi="Times New Roman" w:cs="Times New Roman"/>
          <w:sz w:val="24"/>
          <w:szCs w:val="24"/>
        </w:rPr>
        <w:t xml:space="preserve"> All follow-up interviews will be conducted over the phone, through the mail, or through a secure link via Qualtrics. IPs will </w:t>
      </w:r>
      <w:r w:rsidR="6FF114DB" w:rsidRPr="59B11EB5">
        <w:rPr>
          <w:rFonts w:ascii="Times New Roman" w:eastAsia="Times New Roman" w:hAnsi="Times New Roman" w:cs="Times New Roman"/>
          <w:sz w:val="24"/>
          <w:szCs w:val="24"/>
        </w:rPr>
        <w:t xml:space="preserve">always </w:t>
      </w:r>
      <w:r w:rsidR="30C95DE6" w:rsidRPr="59B11EB5">
        <w:rPr>
          <w:rFonts w:ascii="Times New Roman" w:eastAsia="Times New Roman" w:hAnsi="Times New Roman" w:cs="Times New Roman"/>
          <w:sz w:val="24"/>
          <w:szCs w:val="24"/>
        </w:rPr>
        <w:t>complet</w:t>
      </w:r>
      <w:r w:rsidR="347BECCB" w:rsidRPr="59B11EB5">
        <w:rPr>
          <w:rFonts w:ascii="Times New Roman" w:eastAsia="Times New Roman" w:hAnsi="Times New Roman" w:cs="Times New Roman"/>
          <w:sz w:val="24"/>
          <w:szCs w:val="24"/>
        </w:rPr>
        <w:t xml:space="preserve">e </w:t>
      </w:r>
      <w:r w:rsidR="43A472D3" w:rsidRPr="59B11EB5">
        <w:rPr>
          <w:rFonts w:ascii="Times New Roman" w:eastAsia="Times New Roman" w:hAnsi="Times New Roman" w:cs="Times New Roman"/>
          <w:sz w:val="24"/>
          <w:szCs w:val="24"/>
        </w:rPr>
        <w:t>the timeline follow</w:t>
      </w:r>
      <w:r w:rsidR="55CC0A2A" w:rsidRPr="59B11EB5">
        <w:rPr>
          <w:rFonts w:ascii="Times New Roman" w:eastAsia="Times New Roman" w:hAnsi="Times New Roman" w:cs="Times New Roman"/>
          <w:sz w:val="24"/>
          <w:szCs w:val="24"/>
        </w:rPr>
        <w:t>-</w:t>
      </w:r>
      <w:r w:rsidR="43A472D3" w:rsidRPr="59B11EB5">
        <w:rPr>
          <w:rFonts w:ascii="Times New Roman" w:eastAsia="Times New Roman" w:hAnsi="Times New Roman" w:cs="Times New Roman"/>
          <w:sz w:val="24"/>
          <w:szCs w:val="24"/>
        </w:rPr>
        <w:t xml:space="preserve">back interview </w:t>
      </w:r>
      <w:r w:rsidR="2C41B20D" w:rsidRPr="59B11EB5">
        <w:rPr>
          <w:rFonts w:ascii="Times New Roman" w:eastAsia="Times New Roman" w:hAnsi="Times New Roman" w:cs="Times New Roman"/>
          <w:sz w:val="24"/>
          <w:szCs w:val="24"/>
        </w:rPr>
        <w:t xml:space="preserve">over the phone at </w:t>
      </w:r>
      <w:r w:rsidR="4F467D0A" w:rsidRPr="59B11EB5">
        <w:rPr>
          <w:rFonts w:ascii="Times New Roman" w:eastAsia="Times New Roman" w:hAnsi="Times New Roman" w:cs="Times New Roman"/>
          <w:sz w:val="24"/>
          <w:szCs w:val="24"/>
        </w:rPr>
        <w:t xml:space="preserve">baseline, 4, 8, and 12 months. </w:t>
      </w:r>
      <w:r w:rsidR="637972FC" w:rsidRPr="59B11EB5">
        <w:rPr>
          <w:rFonts w:ascii="Times New Roman" w:eastAsia="Times New Roman" w:hAnsi="Times New Roman" w:cs="Times New Roman"/>
          <w:sz w:val="24"/>
          <w:szCs w:val="24"/>
        </w:rPr>
        <w:t xml:space="preserve">If the </w:t>
      </w:r>
      <w:r w:rsidR="19967D62" w:rsidRPr="59B11EB5">
        <w:rPr>
          <w:rFonts w:ascii="Times New Roman" w:eastAsia="Times New Roman" w:hAnsi="Times New Roman" w:cs="Times New Roman"/>
          <w:sz w:val="24"/>
          <w:szCs w:val="24"/>
        </w:rPr>
        <w:t xml:space="preserve">IP </w:t>
      </w:r>
      <w:r w:rsidR="637972FC" w:rsidRPr="59B11EB5">
        <w:rPr>
          <w:rFonts w:ascii="Times New Roman" w:eastAsia="Times New Roman" w:hAnsi="Times New Roman" w:cs="Times New Roman"/>
          <w:sz w:val="24"/>
          <w:szCs w:val="24"/>
        </w:rPr>
        <w:t xml:space="preserve">or </w:t>
      </w:r>
      <w:r w:rsidR="6D65D0D1" w:rsidRPr="59B11EB5">
        <w:rPr>
          <w:rFonts w:ascii="Times New Roman" w:eastAsia="Times New Roman" w:hAnsi="Times New Roman" w:cs="Times New Roman"/>
          <w:sz w:val="24"/>
          <w:szCs w:val="24"/>
        </w:rPr>
        <w:t xml:space="preserve">CSO </w:t>
      </w:r>
      <w:r w:rsidR="637972FC" w:rsidRPr="59B11EB5">
        <w:rPr>
          <w:rFonts w:ascii="Times New Roman" w:eastAsia="Times New Roman" w:hAnsi="Times New Roman" w:cs="Times New Roman"/>
          <w:sz w:val="24"/>
          <w:szCs w:val="24"/>
        </w:rPr>
        <w:t xml:space="preserve">declines, the </w:t>
      </w:r>
      <w:proofErr w:type="gramStart"/>
      <w:r w:rsidR="637972FC" w:rsidRPr="59B11EB5">
        <w:rPr>
          <w:rFonts w:ascii="Times New Roman" w:eastAsia="Times New Roman" w:hAnsi="Times New Roman" w:cs="Times New Roman"/>
          <w:sz w:val="24"/>
          <w:szCs w:val="24"/>
        </w:rPr>
        <w:t>dyad</w:t>
      </w:r>
      <w:proofErr w:type="gramEnd"/>
      <w:r w:rsidR="637972FC" w:rsidRPr="59B11EB5">
        <w:rPr>
          <w:rFonts w:ascii="Times New Roman" w:eastAsia="Times New Roman" w:hAnsi="Times New Roman" w:cs="Times New Roman"/>
          <w:sz w:val="24"/>
          <w:szCs w:val="24"/>
        </w:rPr>
        <w:t xml:space="preserve"> will be excluded. </w:t>
      </w:r>
      <w:commentRangeStart w:id="42"/>
      <w:commentRangeStart w:id="43"/>
      <w:commentRangeStart w:id="44"/>
      <w:r w:rsidR="637972FC" w:rsidRPr="59B11EB5">
        <w:rPr>
          <w:rFonts w:ascii="Times New Roman" w:eastAsia="Times New Roman" w:hAnsi="Times New Roman" w:cs="Times New Roman"/>
          <w:sz w:val="24"/>
          <w:szCs w:val="24"/>
        </w:rPr>
        <w:t>We will document reasons for refusals and monitor whether refusal rates differ by sex, race/ethnicity, and age. We will also note race/ethnicity and whether partners are of the opposite or same sex.</w:t>
      </w:r>
      <w:commentRangeEnd w:id="42"/>
      <w:r>
        <w:rPr>
          <w:rStyle w:val="CommentReference"/>
        </w:rPr>
        <w:commentReference w:id="42"/>
      </w:r>
      <w:commentRangeEnd w:id="43"/>
      <w:r>
        <w:rPr>
          <w:rStyle w:val="CommentReference"/>
        </w:rPr>
        <w:commentReference w:id="43"/>
      </w:r>
      <w:commentRangeEnd w:id="44"/>
      <w:r>
        <w:rPr>
          <w:rStyle w:val="CommentReference"/>
        </w:rPr>
        <w:commentReference w:id="44"/>
      </w:r>
    </w:p>
    <w:p w14:paraId="4FCDD1C6" w14:textId="1682B726" w:rsidR="00F32D4A" w:rsidRPr="00927A16" w:rsidRDefault="00F32D4A" w:rsidP="3B9295B8">
      <w:pPr>
        <w:rPr>
          <w:rFonts w:ascii="Times New Roman" w:eastAsia="Times New Roman" w:hAnsi="Times New Roman" w:cs="Times New Roman"/>
          <w:b/>
          <w:bCs/>
          <w:sz w:val="28"/>
          <w:szCs w:val="28"/>
        </w:rPr>
      </w:pPr>
      <w:r w:rsidRPr="3B9295B8">
        <w:rPr>
          <w:rFonts w:ascii="Times New Roman" w:eastAsia="Times New Roman" w:hAnsi="Times New Roman" w:cs="Times New Roman"/>
          <w:b/>
          <w:bCs/>
          <w:sz w:val="28"/>
          <w:szCs w:val="28"/>
        </w:rPr>
        <w:t>Randomization</w:t>
      </w:r>
    </w:p>
    <w:p w14:paraId="3EA7F12E" w14:textId="3EEE0D77" w:rsidR="00F32D4A" w:rsidRDefault="637972FC" w:rsidP="3B9295B8">
      <w:pPr>
        <w:rPr>
          <w:rFonts w:ascii="Times New Roman" w:eastAsia="Times New Roman" w:hAnsi="Times New Roman" w:cs="Times New Roman"/>
          <w:sz w:val="24"/>
          <w:szCs w:val="24"/>
          <w:highlight w:val="yellow"/>
        </w:rPr>
      </w:pPr>
      <w:r w:rsidRPr="59B11EB5">
        <w:rPr>
          <w:rFonts w:ascii="Times New Roman" w:eastAsia="Times New Roman" w:hAnsi="Times New Roman" w:cs="Times New Roman"/>
          <w:sz w:val="24"/>
          <w:szCs w:val="24"/>
        </w:rPr>
        <w:lastRenderedPageBreak/>
        <w:t>Once informed consent has been received and the baseline survey has been completed, w</w:t>
      </w:r>
      <w:r w:rsidR="408C994F" w:rsidRPr="59B11EB5">
        <w:rPr>
          <w:rFonts w:ascii="Times New Roman" w:eastAsia="Times New Roman" w:hAnsi="Times New Roman" w:cs="Times New Roman"/>
          <w:sz w:val="24"/>
          <w:szCs w:val="24"/>
        </w:rPr>
        <w:t>e will use urn randomization</w:t>
      </w:r>
      <w:r w:rsidRPr="59B11EB5">
        <w:rPr>
          <w:rFonts w:ascii="Times New Roman" w:hAnsi="Times New Roman" w:cs="Times New Roman"/>
          <w:sz w:val="24"/>
          <w:szCs w:val="24"/>
        </w:rPr>
        <w:fldChar w:fldCharType="begin"/>
      </w:r>
      <w:r w:rsidRPr="59B11EB5">
        <w:rPr>
          <w:rFonts w:ascii="Times New Roman" w:hAnsi="Times New Roman" w:cs="Times New Roman"/>
          <w:sz w:val="24"/>
          <w:szCs w:val="24"/>
        </w:rPr>
        <w:instrText xml:space="preserve"> ADDIN ZOTERO_ITEM CSL_CITATION {"citationID":"7aI7NtL3","properties":{"formattedCitation":"\\super 54\\nosupersub{}","plainCitation":"54","noteIndex":0},"citationItems":[{"id":255,"uris":["http://zotero.org/users/8933076/items/Y6WE9BPQ"],"itemData":{"id":255,"type":"article-journal","abstract":"The CONSORT (Consolidated Standards of Reporting Trials) Statement aims to improve the reporting of randomized controlled trials (RCTs); however, it lacks guidance on the reporting of patient-reported outcomes (PROs), which are often inadequately reported in trials, thus limiting the value of these data. In this article, we describe the development of the CONSORT PRO extension based on the methodological framework for guideline development proposed by the Enhancing the Quality and Transparency of Health Research (EQUATOR) Network. Five CONSORT PRO checklist items are recommended for RCTs in which PROs are primary or important secondary end points. These recommendations urge that the PROs be identified as a primary or secondary outcome in the abstract, that a description of the hypothesis of the PROs and relevant domains be provided (ie, if a multidimensional PRO tool has been used), that evidence of the PRO instrument's validity and reliability be provided or cited, that the statistical approaches for dealing with missing data be explicitly stated, and that PRO-specific limitations of study findings and generalizability of results to other populations and clinical practice be discussed. Examples and an updated CONSORT flow diagram with PRO items are provided. It is recommended that the CONSORT PRO guidance supplement the standard CONSORT guidelines for reporting RCTs with PROs as primary or secondary outcomes. Improved reporting of PRO data should facilitate robust interpretation of the results from RCTs and inform patient care.","container-title":"JAMA","DOI":"10.1001/jama.2013.879","ISSN":"1538-3598","issue":"8","journalAbbreviation":"JAMA","language":"eng","note":"PMID: 23443445","page":"814-822","source":"PubMed","title":"Reporting of patient-reported outcomes in randomized trials: the CONSORT PRO extension","title-short":"Reporting of patient-reported outcomes in randomized trials","volume":"309","author":[{"family":"Calvert","given":"Melanie"},{"family":"Blazeby","given":"Jane"},{"family":"Altman","given":"Douglas G."},{"family":"Revicki","given":"Dennis A."},{"family":"Moher","given":"David"},{"family":"Brundage","given":"Michael D."},{"literal":"CONSORT PRO Group"}],"issued":{"date-parts":[["2013",2,27]]}}}],"schema":"https://github.com/citation-style-language/schema/raw/master/csl-citation.json"} </w:instrText>
      </w:r>
      <w:r w:rsidRPr="59B11EB5">
        <w:rPr>
          <w:rFonts w:ascii="Times New Roman" w:hAnsi="Times New Roman" w:cs="Times New Roman"/>
          <w:sz w:val="24"/>
          <w:szCs w:val="24"/>
        </w:rPr>
        <w:fldChar w:fldCharType="separate"/>
      </w:r>
      <w:r w:rsidR="028744FB" w:rsidRPr="59B11EB5">
        <w:rPr>
          <w:rFonts w:ascii="Times New Roman" w:hAnsi="Times New Roman" w:cs="Times New Roman"/>
          <w:sz w:val="24"/>
          <w:szCs w:val="24"/>
          <w:vertAlign w:val="superscript"/>
        </w:rPr>
        <w:t>54</w:t>
      </w:r>
      <w:r w:rsidRPr="59B11EB5">
        <w:rPr>
          <w:rFonts w:ascii="Times New Roman" w:hAnsi="Times New Roman" w:cs="Times New Roman"/>
          <w:sz w:val="24"/>
          <w:szCs w:val="24"/>
        </w:rPr>
        <w:fldChar w:fldCharType="end"/>
      </w:r>
      <w:r w:rsidR="408C994F" w:rsidRPr="59B11EB5">
        <w:rPr>
          <w:rFonts w:ascii="Times New Roman" w:eastAsia="Times New Roman" w:hAnsi="Times New Roman" w:cs="Times New Roman"/>
          <w:sz w:val="24"/>
          <w:szCs w:val="24"/>
        </w:rPr>
        <w:t xml:space="preserve"> to stratify on </w:t>
      </w:r>
      <w:r w:rsidR="0B4268AB" w:rsidRPr="59B11EB5">
        <w:rPr>
          <w:rFonts w:ascii="Times New Roman" w:eastAsia="Times New Roman" w:hAnsi="Times New Roman" w:cs="Times New Roman"/>
          <w:sz w:val="24"/>
          <w:szCs w:val="24"/>
        </w:rPr>
        <w:t xml:space="preserve">IP’s </w:t>
      </w:r>
      <w:r w:rsidR="5CE9C084" w:rsidRPr="59B11EB5">
        <w:rPr>
          <w:rFonts w:ascii="Times New Roman" w:eastAsia="Times New Roman" w:hAnsi="Times New Roman" w:cs="Times New Roman"/>
          <w:sz w:val="24"/>
          <w:szCs w:val="24"/>
        </w:rPr>
        <w:t>gender identity</w:t>
      </w:r>
      <w:r w:rsidR="408C994F" w:rsidRPr="59B11EB5">
        <w:rPr>
          <w:rFonts w:ascii="Times New Roman" w:eastAsia="Times New Roman" w:hAnsi="Times New Roman" w:cs="Times New Roman"/>
          <w:sz w:val="24"/>
          <w:szCs w:val="24"/>
        </w:rPr>
        <w:t xml:space="preserve">, balancing on alcohol use severity </w:t>
      </w:r>
      <w:r w:rsidR="1BCF63A4" w:rsidRPr="59B11EB5">
        <w:rPr>
          <w:rFonts w:ascii="Times New Roman" w:eastAsia="Times New Roman" w:hAnsi="Times New Roman" w:cs="Times New Roman"/>
          <w:sz w:val="24"/>
          <w:szCs w:val="24"/>
        </w:rPr>
        <w:t>(</w:t>
      </w:r>
      <w:commentRangeStart w:id="46"/>
      <w:commentRangeStart w:id="47"/>
      <w:r w:rsidR="408C994F" w:rsidRPr="59B11EB5">
        <w:rPr>
          <w:rFonts w:ascii="Times New Roman" w:eastAsia="Times New Roman" w:hAnsi="Times New Roman" w:cs="Times New Roman"/>
          <w:sz w:val="24"/>
          <w:szCs w:val="24"/>
        </w:rPr>
        <w:t xml:space="preserve">moderate </w:t>
      </w:r>
      <w:r w:rsidR="71CF4B5E" w:rsidRPr="59B11EB5">
        <w:rPr>
          <w:rFonts w:ascii="Times New Roman" w:eastAsia="Times New Roman" w:hAnsi="Times New Roman" w:cs="Times New Roman"/>
          <w:sz w:val="24"/>
          <w:szCs w:val="24"/>
        </w:rPr>
        <w:t xml:space="preserve">or </w:t>
      </w:r>
      <w:r w:rsidR="408C994F" w:rsidRPr="59B11EB5">
        <w:rPr>
          <w:rFonts w:ascii="Times New Roman" w:eastAsia="Times New Roman" w:hAnsi="Times New Roman" w:cs="Times New Roman"/>
          <w:sz w:val="24"/>
          <w:szCs w:val="24"/>
        </w:rPr>
        <w:t>severe AUD)</w:t>
      </w:r>
      <w:commentRangeEnd w:id="46"/>
      <w:r>
        <w:rPr>
          <w:rStyle w:val="CommentReference"/>
        </w:rPr>
        <w:commentReference w:id="46"/>
      </w:r>
      <w:commentRangeEnd w:id="47"/>
      <w:r>
        <w:rPr>
          <w:rStyle w:val="CommentReference"/>
        </w:rPr>
        <w:commentReference w:id="47"/>
      </w:r>
      <w:r w:rsidR="408C994F" w:rsidRPr="59B11EB5">
        <w:rPr>
          <w:rFonts w:ascii="Times New Roman" w:eastAsia="Times New Roman" w:hAnsi="Times New Roman" w:cs="Times New Roman"/>
          <w:sz w:val="24"/>
          <w:szCs w:val="24"/>
        </w:rPr>
        <w:t xml:space="preserve">. </w:t>
      </w:r>
      <w:r w:rsidRPr="59B11EB5">
        <w:rPr>
          <w:rFonts w:ascii="Times New Roman" w:eastAsia="Times New Roman" w:hAnsi="Times New Roman" w:cs="Times New Roman"/>
          <w:sz w:val="24"/>
          <w:szCs w:val="24"/>
        </w:rPr>
        <w:t>The U</w:t>
      </w:r>
      <w:r w:rsidR="28802502" w:rsidRPr="59B11EB5">
        <w:rPr>
          <w:rFonts w:ascii="Times New Roman" w:eastAsia="Times New Roman" w:hAnsi="Times New Roman" w:cs="Times New Roman"/>
          <w:sz w:val="24"/>
          <w:szCs w:val="24"/>
        </w:rPr>
        <w:t>niversity of Wisconsin</w:t>
      </w:r>
      <w:r w:rsidR="028744FB" w:rsidRPr="59B11EB5">
        <w:rPr>
          <w:rFonts w:ascii="Times New Roman" w:eastAsia="Times New Roman" w:hAnsi="Times New Roman" w:cs="Times New Roman"/>
          <w:sz w:val="24"/>
          <w:szCs w:val="24"/>
        </w:rPr>
        <w:t>-</w:t>
      </w:r>
      <w:del w:id="48" w:author="Kasey F Thompson" w:date="2024-03-05T18:24:00Z">
        <w:r w:rsidRPr="59B11EB5" w:rsidDel="028744FB">
          <w:rPr>
            <w:rFonts w:ascii="Times New Roman" w:eastAsia="Times New Roman" w:hAnsi="Times New Roman" w:cs="Times New Roman"/>
            <w:sz w:val="24"/>
            <w:szCs w:val="24"/>
          </w:rPr>
          <w:delText xml:space="preserve"> </w:delText>
        </w:r>
      </w:del>
      <w:r w:rsidR="028744FB" w:rsidRPr="59B11EB5">
        <w:rPr>
          <w:rFonts w:ascii="Times New Roman" w:eastAsia="Times New Roman" w:hAnsi="Times New Roman" w:cs="Times New Roman"/>
          <w:sz w:val="24"/>
          <w:szCs w:val="24"/>
        </w:rPr>
        <w:t>Madison</w:t>
      </w:r>
      <w:r w:rsidRPr="59B11EB5">
        <w:rPr>
          <w:rFonts w:ascii="Times New Roman" w:eastAsia="Times New Roman" w:hAnsi="Times New Roman" w:cs="Times New Roman"/>
          <w:sz w:val="24"/>
          <w:szCs w:val="24"/>
        </w:rPr>
        <w:t xml:space="preserve"> team will s</w:t>
      </w:r>
      <w:r w:rsidR="141B9241" w:rsidRPr="59B11EB5">
        <w:rPr>
          <w:rFonts w:ascii="Times New Roman" w:eastAsia="Times New Roman" w:hAnsi="Times New Roman" w:cs="Times New Roman"/>
          <w:sz w:val="24"/>
          <w:szCs w:val="24"/>
        </w:rPr>
        <w:t>hip</w:t>
      </w:r>
      <w:r w:rsidRPr="59B11EB5">
        <w:rPr>
          <w:rFonts w:ascii="Times New Roman" w:eastAsia="Times New Roman" w:hAnsi="Times New Roman" w:cs="Times New Roman"/>
          <w:sz w:val="24"/>
          <w:szCs w:val="24"/>
        </w:rPr>
        <w:t xml:space="preserve"> </w:t>
      </w:r>
      <w:r w:rsidR="62DF520D" w:rsidRPr="59B11EB5">
        <w:rPr>
          <w:rFonts w:ascii="Times New Roman" w:eastAsia="Times New Roman" w:hAnsi="Times New Roman" w:cs="Times New Roman"/>
          <w:sz w:val="24"/>
          <w:szCs w:val="24"/>
        </w:rPr>
        <w:t xml:space="preserve">smart </w:t>
      </w:r>
      <w:r w:rsidRPr="59B11EB5">
        <w:rPr>
          <w:rFonts w:ascii="Times New Roman" w:eastAsia="Times New Roman" w:hAnsi="Times New Roman" w:cs="Times New Roman"/>
          <w:sz w:val="24"/>
          <w:szCs w:val="24"/>
        </w:rPr>
        <w:t xml:space="preserve">phones </w:t>
      </w:r>
      <w:r w:rsidR="2D33BF74" w:rsidRPr="59B11EB5">
        <w:rPr>
          <w:rFonts w:ascii="Times New Roman" w:eastAsia="Times New Roman" w:hAnsi="Times New Roman" w:cs="Times New Roman"/>
          <w:sz w:val="24"/>
          <w:szCs w:val="24"/>
        </w:rPr>
        <w:t xml:space="preserve">to participants who need them, </w:t>
      </w:r>
      <w:r w:rsidRPr="59B11EB5">
        <w:rPr>
          <w:rFonts w:ascii="Times New Roman" w:eastAsia="Times New Roman" w:hAnsi="Times New Roman" w:cs="Times New Roman"/>
          <w:sz w:val="24"/>
          <w:szCs w:val="24"/>
        </w:rPr>
        <w:t xml:space="preserve">and train </w:t>
      </w:r>
      <w:r w:rsidR="652BC75C" w:rsidRPr="59B11EB5">
        <w:rPr>
          <w:rFonts w:ascii="Times New Roman" w:eastAsia="Times New Roman" w:hAnsi="Times New Roman" w:cs="Times New Roman"/>
          <w:sz w:val="24"/>
          <w:szCs w:val="24"/>
        </w:rPr>
        <w:t>IP</w:t>
      </w:r>
      <w:r w:rsidRPr="59B11EB5">
        <w:rPr>
          <w:rFonts w:ascii="Times New Roman" w:eastAsia="Times New Roman" w:hAnsi="Times New Roman" w:cs="Times New Roman"/>
          <w:sz w:val="24"/>
          <w:szCs w:val="24"/>
        </w:rPr>
        <w:t xml:space="preserve">s and </w:t>
      </w:r>
      <w:r w:rsidR="3ACE5D8B" w:rsidRPr="59B11EB5">
        <w:rPr>
          <w:rFonts w:ascii="Times New Roman" w:eastAsia="Times New Roman" w:hAnsi="Times New Roman" w:cs="Times New Roman"/>
          <w:sz w:val="24"/>
          <w:szCs w:val="24"/>
        </w:rPr>
        <w:t xml:space="preserve">CSOs </w:t>
      </w:r>
      <w:r w:rsidRPr="59B11EB5">
        <w:rPr>
          <w:rFonts w:ascii="Times New Roman" w:eastAsia="Times New Roman" w:hAnsi="Times New Roman" w:cs="Times New Roman"/>
          <w:sz w:val="24"/>
          <w:szCs w:val="24"/>
        </w:rPr>
        <w:t xml:space="preserve">on the appropriate technology. </w:t>
      </w:r>
      <w:r w:rsidR="2267BA66" w:rsidRPr="59B11EB5">
        <w:rPr>
          <w:rFonts w:ascii="Times New Roman" w:eastAsia="Times New Roman" w:hAnsi="Times New Roman" w:cs="Times New Roman"/>
          <w:sz w:val="24"/>
          <w:szCs w:val="24"/>
        </w:rPr>
        <w:t xml:space="preserve">Participants will be blinded to their intervention group as much as possible while staying in line with the guidelines outlined in the informed consent. Because all participants will receive recovery support resources and content, the script to describe the study arms and expectations for participation can be the same for all arms. </w:t>
      </w:r>
      <w:commentRangeStart w:id="49"/>
      <w:commentRangeStart w:id="50"/>
      <w:commentRangeStart w:id="51"/>
      <w:commentRangeStart w:id="52"/>
      <w:r w:rsidR="2267BA66" w:rsidRPr="59B11EB5">
        <w:rPr>
          <w:rFonts w:ascii="Times New Roman" w:eastAsia="Times New Roman" w:hAnsi="Times New Roman" w:cs="Times New Roman"/>
          <w:sz w:val="24"/>
          <w:szCs w:val="24"/>
        </w:rPr>
        <w:t xml:space="preserve">Research staff </w:t>
      </w:r>
      <w:r w:rsidR="4A3E9E54" w:rsidRPr="59B11EB5">
        <w:rPr>
          <w:rFonts w:ascii="Times New Roman" w:eastAsia="Times New Roman" w:hAnsi="Times New Roman" w:cs="Times New Roman"/>
          <w:sz w:val="24"/>
          <w:szCs w:val="24"/>
        </w:rPr>
        <w:t>were blinded at baseline, before randomization, but as is generally the case with trials of mHealth for SUDs, blinding was not possible once participants received their technology.</w:t>
      </w:r>
      <w:r w:rsidR="2267BA66" w:rsidRPr="59B11EB5">
        <w:rPr>
          <w:rFonts w:ascii="Times New Roman" w:eastAsia="Times New Roman" w:hAnsi="Times New Roman" w:cs="Times New Roman"/>
          <w:sz w:val="24"/>
          <w:szCs w:val="24"/>
        </w:rPr>
        <w:t xml:space="preserve"> Data entry will be performed by staff blind to condition. </w:t>
      </w:r>
      <w:r w:rsidR="31025CDC" w:rsidRPr="59B11EB5">
        <w:rPr>
          <w:rFonts w:ascii="Times New Roman" w:eastAsia="Times New Roman" w:hAnsi="Times New Roman" w:cs="Times New Roman"/>
          <w:sz w:val="24"/>
          <w:szCs w:val="24"/>
        </w:rPr>
        <w:t>To set up participants on their assigned app (ACHESS-C or FAMCHESS-C), the researcher conducting the training cannot be blinded to the condition after assignment.</w:t>
      </w:r>
      <w:commentRangeEnd w:id="49"/>
      <w:r>
        <w:rPr>
          <w:rStyle w:val="CommentReference"/>
        </w:rPr>
        <w:commentReference w:id="49"/>
      </w:r>
      <w:commentRangeEnd w:id="50"/>
      <w:r>
        <w:rPr>
          <w:rStyle w:val="CommentReference"/>
        </w:rPr>
        <w:commentReference w:id="50"/>
      </w:r>
      <w:commentRangeEnd w:id="51"/>
      <w:r>
        <w:rPr>
          <w:rStyle w:val="CommentReference"/>
        </w:rPr>
        <w:commentReference w:id="51"/>
      </w:r>
      <w:commentRangeEnd w:id="52"/>
      <w:r>
        <w:rPr>
          <w:rStyle w:val="CommentReference"/>
        </w:rPr>
        <w:commentReference w:id="52"/>
      </w:r>
    </w:p>
    <w:p w14:paraId="7280FBEE" w14:textId="5B295C53" w:rsidR="47C8A120" w:rsidRDefault="79174297" w:rsidP="59B11EB5">
      <w:pPr>
        <w:rPr>
          <w:rFonts w:ascii="Times New Roman" w:eastAsia="Times New Roman" w:hAnsi="Times New Roman" w:cs="Times New Roman"/>
          <w:sz w:val="24"/>
          <w:szCs w:val="24"/>
          <w:highlight w:val="yellow"/>
        </w:rPr>
      </w:pPr>
      <w:r w:rsidRPr="59B11EB5">
        <w:rPr>
          <w:rFonts w:ascii="Times New Roman" w:eastAsia="Times New Roman" w:hAnsi="Times New Roman" w:cs="Times New Roman"/>
          <w:sz w:val="24"/>
          <w:szCs w:val="24"/>
          <w:highlight w:val="yellow"/>
        </w:rPr>
        <w:t>Recruitment Flow Chart</w:t>
      </w:r>
    </w:p>
    <w:p w14:paraId="239F4649" w14:textId="27685209" w:rsidR="007152BC" w:rsidRDefault="007152BC" w:rsidP="3B9295B8">
      <w:pPr>
        <w:rPr>
          <w:rFonts w:ascii="Times New Roman" w:eastAsia="Times New Roman" w:hAnsi="Times New Roman" w:cs="Times New Roman"/>
          <w:b/>
          <w:bCs/>
          <w:sz w:val="32"/>
          <w:szCs w:val="32"/>
        </w:rPr>
      </w:pPr>
      <w:commentRangeStart w:id="55"/>
      <w:commentRangeStart w:id="56"/>
      <w:r w:rsidRPr="60562C62">
        <w:rPr>
          <w:rFonts w:ascii="Times New Roman" w:eastAsia="Times New Roman" w:hAnsi="Times New Roman" w:cs="Times New Roman"/>
          <w:b/>
          <w:bCs/>
          <w:sz w:val="28"/>
          <w:szCs w:val="28"/>
        </w:rPr>
        <w:t>Timeline</w:t>
      </w:r>
      <w:commentRangeEnd w:id="55"/>
      <w:r>
        <w:rPr>
          <w:rStyle w:val="CommentReference"/>
        </w:rPr>
        <w:commentReference w:id="55"/>
      </w:r>
      <w:commentRangeEnd w:id="56"/>
      <w:r>
        <w:rPr>
          <w:rStyle w:val="CommentReference"/>
        </w:rPr>
        <w:commentReference w:id="56"/>
      </w:r>
    </w:p>
    <w:p w14:paraId="60814F95" w14:textId="23F5804A" w:rsidR="56B99849" w:rsidRDefault="56B99849" w:rsidP="59B11EB5">
      <w:pPr>
        <w:rPr>
          <w:rFonts w:ascii="Times New Roman" w:eastAsia="Times New Roman" w:hAnsi="Times New Roman" w:cs="Times New Roman"/>
          <w:sz w:val="24"/>
          <w:szCs w:val="24"/>
        </w:rPr>
      </w:pPr>
      <w:r w:rsidRPr="59B11EB5">
        <w:rPr>
          <w:rFonts w:ascii="Times New Roman" w:eastAsia="Times New Roman" w:hAnsi="Times New Roman" w:cs="Times New Roman"/>
          <w:sz w:val="24"/>
          <w:szCs w:val="24"/>
        </w:rPr>
        <w:t>This table shows the timeline by months of the study, with the first month beginning in</w:t>
      </w:r>
      <w:r w:rsidR="65BFF8EA" w:rsidRPr="59B11EB5">
        <w:rPr>
          <w:rFonts w:ascii="Times New Roman" w:eastAsia="Times New Roman" w:hAnsi="Times New Roman" w:cs="Times New Roman"/>
          <w:sz w:val="24"/>
          <w:szCs w:val="24"/>
        </w:rPr>
        <w:t xml:space="preserve"> </w:t>
      </w:r>
      <w:r w:rsidR="0AF4CADA" w:rsidRPr="59B11EB5">
        <w:rPr>
          <w:rFonts w:ascii="Times New Roman" w:eastAsia="Times New Roman" w:hAnsi="Times New Roman" w:cs="Times New Roman"/>
          <w:sz w:val="24"/>
          <w:szCs w:val="24"/>
        </w:rPr>
        <w:t>September 2021</w:t>
      </w:r>
      <w:r w:rsidRPr="59B11EB5">
        <w:rPr>
          <w:rFonts w:ascii="Times New Roman" w:eastAsia="Times New Roman" w:hAnsi="Times New Roman" w:cs="Times New Roman"/>
          <w:sz w:val="24"/>
          <w:szCs w:val="24"/>
        </w:rPr>
        <w:t xml:space="preserve"> </w:t>
      </w:r>
      <w:r w:rsidR="12B680F8" w:rsidRPr="59B11EB5">
        <w:rPr>
          <w:rFonts w:ascii="Times New Roman" w:eastAsia="Times New Roman" w:hAnsi="Times New Roman" w:cs="Times New Roman"/>
          <w:sz w:val="24"/>
          <w:szCs w:val="24"/>
        </w:rPr>
        <w:t>and the 36</w:t>
      </w:r>
      <w:r w:rsidR="12B680F8" w:rsidRPr="59B11EB5">
        <w:rPr>
          <w:rFonts w:ascii="Times New Roman" w:eastAsia="Times New Roman" w:hAnsi="Times New Roman" w:cs="Times New Roman"/>
          <w:sz w:val="24"/>
          <w:szCs w:val="24"/>
          <w:vertAlign w:val="superscript"/>
        </w:rPr>
        <w:t>th</w:t>
      </w:r>
      <w:r w:rsidR="12B680F8" w:rsidRPr="59B11EB5">
        <w:rPr>
          <w:rFonts w:ascii="Times New Roman" w:eastAsia="Times New Roman" w:hAnsi="Times New Roman" w:cs="Times New Roman"/>
          <w:sz w:val="24"/>
          <w:szCs w:val="24"/>
        </w:rPr>
        <w:t xml:space="preserve"> month ending in </w:t>
      </w:r>
      <w:r w:rsidR="23631D94" w:rsidRPr="59B11EB5">
        <w:rPr>
          <w:rFonts w:ascii="Times New Roman" w:eastAsia="Times New Roman" w:hAnsi="Times New Roman" w:cs="Times New Roman"/>
          <w:sz w:val="24"/>
          <w:szCs w:val="24"/>
        </w:rPr>
        <w:t>August</w:t>
      </w:r>
      <w:r w:rsidR="492D7767" w:rsidRPr="59B11EB5">
        <w:rPr>
          <w:rFonts w:ascii="Times New Roman" w:eastAsia="Times New Roman" w:hAnsi="Times New Roman" w:cs="Times New Roman"/>
          <w:sz w:val="24"/>
          <w:szCs w:val="24"/>
        </w:rPr>
        <w:t>202</w:t>
      </w:r>
      <w:r w:rsidR="10E56CBF" w:rsidRPr="59B11EB5">
        <w:rPr>
          <w:rFonts w:ascii="Times New Roman" w:eastAsia="Times New Roman" w:hAnsi="Times New Roman" w:cs="Times New Roman"/>
          <w:sz w:val="24"/>
          <w:szCs w:val="24"/>
        </w:rPr>
        <w:t>4.</w:t>
      </w:r>
    </w:p>
    <w:tbl>
      <w:tblPr>
        <w:tblStyle w:val="TableGrid"/>
        <w:tblW w:w="0" w:type="auto"/>
        <w:tblInd w:w="135" w:type="dxa"/>
        <w:tblLayout w:type="fixed"/>
        <w:tblLook w:val="06A0" w:firstRow="1" w:lastRow="0" w:firstColumn="1" w:lastColumn="0" w:noHBand="1" w:noVBand="1"/>
      </w:tblPr>
      <w:tblGrid>
        <w:gridCol w:w="4319"/>
        <w:gridCol w:w="630"/>
        <w:gridCol w:w="551"/>
        <w:gridCol w:w="551"/>
        <w:gridCol w:w="551"/>
        <w:gridCol w:w="551"/>
        <w:gridCol w:w="551"/>
        <w:gridCol w:w="551"/>
        <w:gridCol w:w="551"/>
        <w:gridCol w:w="551"/>
      </w:tblGrid>
      <w:tr w:rsidR="3B9295B8" w14:paraId="463CD8DA" w14:textId="77777777" w:rsidTr="3B9295B8">
        <w:trPr>
          <w:trHeight w:val="180"/>
        </w:trPr>
        <w:tc>
          <w:tcPr>
            <w:tcW w:w="4319" w:type="dxa"/>
            <w:tcBorders>
              <w:top w:val="single" w:sz="8" w:space="0" w:color="auto"/>
              <w:left w:val="single" w:sz="8" w:space="0" w:color="auto"/>
              <w:bottom w:val="nil"/>
              <w:right w:val="single" w:sz="8" w:space="0" w:color="auto"/>
            </w:tcBorders>
            <w:tcMar>
              <w:left w:w="29" w:type="dxa"/>
              <w:right w:w="115" w:type="dxa"/>
            </w:tcMar>
          </w:tcPr>
          <w:p w14:paraId="351137EF" w14:textId="1DFF7086" w:rsidR="3B9295B8" w:rsidRDefault="3B9295B8" w:rsidP="3B9295B8">
            <w:pPr>
              <w:rPr>
                <w:rFonts w:ascii="Times New Roman" w:eastAsia="Times New Roman" w:hAnsi="Times New Roman" w:cs="Times New Roman"/>
                <w:b/>
                <w:bCs/>
                <w:color w:val="000000" w:themeColor="text1"/>
                <w:sz w:val="16"/>
                <w:szCs w:val="16"/>
              </w:rPr>
            </w:pPr>
          </w:p>
        </w:tc>
        <w:tc>
          <w:tcPr>
            <w:tcW w:w="5038" w:type="dxa"/>
            <w:gridSpan w:val="9"/>
            <w:tcBorders>
              <w:top w:val="single" w:sz="8" w:space="0" w:color="auto"/>
              <w:left w:val="single" w:sz="8" w:space="0" w:color="auto"/>
              <w:bottom w:val="single" w:sz="8" w:space="0" w:color="auto"/>
              <w:right w:val="single" w:sz="8" w:space="0" w:color="auto"/>
            </w:tcBorders>
            <w:tcMar>
              <w:left w:w="29" w:type="dxa"/>
              <w:right w:w="115" w:type="dxa"/>
            </w:tcMar>
          </w:tcPr>
          <w:p w14:paraId="0BBE4B14" w14:textId="3DABFBF1" w:rsidR="3B9295B8" w:rsidRDefault="3B9295B8" w:rsidP="3B9295B8">
            <w:pPr>
              <w:jc w:val="center"/>
              <w:rPr>
                <w:rFonts w:ascii="Times New Roman" w:eastAsia="Times New Roman" w:hAnsi="Times New Roman" w:cs="Times New Roman"/>
                <w:b/>
                <w:bCs/>
                <w:color w:val="000000" w:themeColor="text1"/>
                <w:sz w:val="16"/>
                <w:szCs w:val="16"/>
              </w:rPr>
            </w:pPr>
            <w:r w:rsidRPr="3B9295B8">
              <w:rPr>
                <w:rFonts w:ascii="Times New Roman" w:eastAsia="Times New Roman" w:hAnsi="Times New Roman" w:cs="Times New Roman"/>
                <w:b/>
                <w:bCs/>
                <w:color w:val="000000" w:themeColor="text1"/>
                <w:sz w:val="16"/>
                <w:szCs w:val="16"/>
              </w:rPr>
              <w:t>Months of Study</w:t>
            </w:r>
          </w:p>
        </w:tc>
      </w:tr>
      <w:tr w:rsidR="3B9295B8" w14:paraId="3EC53CF3" w14:textId="77777777" w:rsidTr="3B9295B8">
        <w:trPr>
          <w:trHeight w:val="180"/>
        </w:trPr>
        <w:tc>
          <w:tcPr>
            <w:tcW w:w="4319" w:type="dxa"/>
            <w:tcBorders>
              <w:top w:val="nil"/>
              <w:left w:val="single" w:sz="8" w:space="0" w:color="auto"/>
              <w:bottom w:val="single" w:sz="8" w:space="0" w:color="auto"/>
              <w:right w:val="single" w:sz="8" w:space="0" w:color="auto"/>
            </w:tcBorders>
            <w:tcMar>
              <w:left w:w="29" w:type="dxa"/>
              <w:right w:w="115" w:type="dxa"/>
            </w:tcMar>
            <w:vAlign w:val="center"/>
          </w:tcPr>
          <w:p w14:paraId="48A294A5" w14:textId="5B83C49B" w:rsidR="3B9295B8" w:rsidRDefault="3B9295B8" w:rsidP="3B9295B8">
            <w:pPr>
              <w:rPr>
                <w:rFonts w:ascii="Times New Roman" w:eastAsia="Times New Roman" w:hAnsi="Times New Roman" w:cs="Times New Roman"/>
                <w:b/>
                <w:bCs/>
                <w:color w:val="000000" w:themeColor="text1"/>
                <w:sz w:val="16"/>
                <w:szCs w:val="16"/>
              </w:rPr>
            </w:pPr>
            <w:r w:rsidRPr="3B9295B8">
              <w:rPr>
                <w:rFonts w:ascii="Times New Roman" w:eastAsia="Times New Roman" w:hAnsi="Times New Roman" w:cs="Times New Roman"/>
                <w:b/>
                <w:bCs/>
                <w:color w:val="000000" w:themeColor="text1"/>
                <w:sz w:val="16"/>
                <w:szCs w:val="16"/>
              </w:rPr>
              <w:t xml:space="preserve">Activity                        </w:t>
            </w:r>
          </w:p>
        </w:tc>
        <w:tc>
          <w:tcPr>
            <w:tcW w:w="630" w:type="dxa"/>
            <w:tcBorders>
              <w:top w:val="single" w:sz="8" w:space="0" w:color="auto"/>
              <w:left w:val="single" w:sz="8" w:space="0" w:color="auto"/>
              <w:bottom w:val="single" w:sz="8" w:space="0" w:color="auto"/>
              <w:right w:val="single" w:sz="8" w:space="0" w:color="auto"/>
            </w:tcBorders>
            <w:tcMar>
              <w:left w:w="29" w:type="dxa"/>
              <w:right w:w="115" w:type="dxa"/>
            </w:tcMar>
          </w:tcPr>
          <w:p w14:paraId="7788ABE3" w14:textId="6E331568" w:rsidR="3B9295B8" w:rsidRDefault="3B9295B8" w:rsidP="3B9295B8">
            <w:pPr>
              <w:jc w:val="center"/>
              <w:rPr>
                <w:rFonts w:ascii="Times New Roman" w:eastAsia="Times New Roman" w:hAnsi="Times New Roman" w:cs="Times New Roman"/>
                <w:b/>
                <w:bCs/>
                <w:color w:val="000000" w:themeColor="text1"/>
                <w:sz w:val="16"/>
                <w:szCs w:val="16"/>
              </w:rPr>
            </w:pPr>
            <w:r w:rsidRPr="3B9295B8">
              <w:rPr>
                <w:rFonts w:ascii="Times New Roman" w:eastAsia="Times New Roman" w:hAnsi="Times New Roman" w:cs="Times New Roman"/>
                <w:b/>
                <w:bCs/>
                <w:color w:val="000000" w:themeColor="text1"/>
                <w:sz w:val="16"/>
                <w:szCs w:val="16"/>
              </w:rPr>
              <w:t>1-4</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69FCD8F6" w14:textId="318DD58F" w:rsidR="3B9295B8" w:rsidRDefault="3B9295B8" w:rsidP="3B9295B8">
            <w:pPr>
              <w:jc w:val="center"/>
              <w:rPr>
                <w:rFonts w:ascii="Times New Roman" w:eastAsia="Times New Roman" w:hAnsi="Times New Roman" w:cs="Times New Roman"/>
                <w:b/>
                <w:bCs/>
                <w:color w:val="000000" w:themeColor="text1"/>
                <w:sz w:val="16"/>
                <w:szCs w:val="16"/>
              </w:rPr>
            </w:pPr>
            <w:r w:rsidRPr="3B9295B8">
              <w:rPr>
                <w:rFonts w:ascii="Times New Roman" w:eastAsia="Times New Roman" w:hAnsi="Times New Roman" w:cs="Times New Roman"/>
                <w:b/>
                <w:bCs/>
                <w:color w:val="000000" w:themeColor="text1"/>
                <w:sz w:val="16"/>
                <w:szCs w:val="16"/>
              </w:rPr>
              <w:t>5-8</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71C9E1D6" w14:textId="11258B3C" w:rsidR="3B9295B8" w:rsidRDefault="3B9295B8" w:rsidP="3B9295B8">
            <w:pPr>
              <w:jc w:val="center"/>
              <w:rPr>
                <w:rFonts w:ascii="Times New Roman" w:eastAsia="Times New Roman" w:hAnsi="Times New Roman" w:cs="Times New Roman"/>
                <w:b/>
                <w:bCs/>
                <w:color w:val="000000" w:themeColor="text1"/>
                <w:sz w:val="16"/>
                <w:szCs w:val="16"/>
              </w:rPr>
            </w:pPr>
            <w:r w:rsidRPr="3B9295B8">
              <w:rPr>
                <w:rFonts w:ascii="Times New Roman" w:eastAsia="Times New Roman" w:hAnsi="Times New Roman" w:cs="Times New Roman"/>
                <w:b/>
                <w:bCs/>
                <w:color w:val="000000" w:themeColor="text1"/>
                <w:sz w:val="16"/>
                <w:szCs w:val="16"/>
              </w:rPr>
              <w:t>9-12</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47CD2E35" w14:textId="7AC2B268" w:rsidR="3B9295B8" w:rsidRDefault="3B9295B8" w:rsidP="3B9295B8">
            <w:pPr>
              <w:jc w:val="center"/>
              <w:rPr>
                <w:rFonts w:ascii="Times New Roman" w:eastAsia="Times New Roman" w:hAnsi="Times New Roman" w:cs="Times New Roman"/>
                <w:b/>
                <w:bCs/>
                <w:color w:val="000000" w:themeColor="text1"/>
                <w:sz w:val="16"/>
                <w:szCs w:val="16"/>
              </w:rPr>
            </w:pPr>
            <w:r w:rsidRPr="3B9295B8">
              <w:rPr>
                <w:rFonts w:ascii="Times New Roman" w:eastAsia="Times New Roman" w:hAnsi="Times New Roman" w:cs="Times New Roman"/>
                <w:b/>
                <w:bCs/>
                <w:color w:val="000000" w:themeColor="text1"/>
                <w:sz w:val="16"/>
                <w:szCs w:val="16"/>
              </w:rPr>
              <w:t>13-16</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5076E15A" w14:textId="7272FC60" w:rsidR="3B9295B8" w:rsidRDefault="3B9295B8" w:rsidP="3B9295B8">
            <w:pPr>
              <w:jc w:val="center"/>
              <w:rPr>
                <w:rFonts w:ascii="Times New Roman" w:eastAsia="Times New Roman" w:hAnsi="Times New Roman" w:cs="Times New Roman"/>
                <w:b/>
                <w:bCs/>
                <w:color w:val="000000" w:themeColor="text1"/>
                <w:sz w:val="16"/>
                <w:szCs w:val="16"/>
              </w:rPr>
            </w:pPr>
            <w:r w:rsidRPr="3B9295B8">
              <w:rPr>
                <w:rFonts w:ascii="Times New Roman" w:eastAsia="Times New Roman" w:hAnsi="Times New Roman" w:cs="Times New Roman"/>
                <w:b/>
                <w:bCs/>
                <w:color w:val="000000" w:themeColor="text1"/>
                <w:sz w:val="16"/>
                <w:szCs w:val="16"/>
              </w:rPr>
              <w:t>17-20</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15C11E66" w14:textId="0B54D6FD" w:rsidR="3B9295B8" w:rsidRDefault="3B9295B8" w:rsidP="3B9295B8">
            <w:pPr>
              <w:jc w:val="center"/>
              <w:rPr>
                <w:rFonts w:ascii="Times New Roman" w:eastAsia="Times New Roman" w:hAnsi="Times New Roman" w:cs="Times New Roman"/>
                <w:b/>
                <w:bCs/>
                <w:color w:val="000000" w:themeColor="text1"/>
                <w:sz w:val="16"/>
                <w:szCs w:val="16"/>
              </w:rPr>
            </w:pPr>
            <w:r w:rsidRPr="3B9295B8">
              <w:rPr>
                <w:rFonts w:ascii="Times New Roman" w:eastAsia="Times New Roman" w:hAnsi="Times New Roman" w:cs="Times New Roman"/>
                <w:b/>
                <w:bCs/>
                <w:color w:val="000000" w:themeColor="text1"/>
                <w:sz w:val="16"/>
                <w:szCs w:val="16"/>
              </w:rPr>
              <w:t>21-24</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229800E5" w14:textId="20B99AC2" w:rsidR="3B9295B8" w:rsidRDefault="3B9295B8" w:rsidP="3B9295B8">
            <w:pPr>
              <w:jc w:val="center"/>
              <w:rPr>
                <w:rFonts w:ascii="Times New Roman" w:eastAsia="Times New Roman" w:hAnsi="Times New Roman" w:cs="Times New Roman"/>
                <w:b/>
                <w:bCs/>
                <w:color w:val="000000" w:themeColor="text1"/>
                <w:sz w:val="16"/>
                <w:szCs w:val="16"/>
              </w:rPr>
            </w:pPr>
            <w:r w:rsidRPr="3B9295B8">
              <w:rPr>
                <w:rFonts w:ascii="Times New Roman" w:eastAsia="Times New Roman" w:hAnsi="Times New Roman" w:cs="Times New Roman"/>
                <w:b/>
                <w:bCs/>
                <w:color w:val="000000" w:themeColor="text1"/>
                <w:sz w:val="16"/>
                <w:szCs w:val="16"/>
              </w:rPr>
              <w:t>25-28</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251B2CCC" w14:textId="51E4BF21" w:rsidR="3B9295B8" w:rsidRDefault="3B9295B8" w:rsidP="3B9295B8">
            <w:pPr>
              <w:jc w:val="center"/>
              <w:rPr>
                <w:rFonts w:ascii="Times New Roman" w:eastAsia="Times New Roman" w:hAnsi="Times New Roman" w:cs="Times New Roman"/>
                <w:b/>
                <w:bCs/>
                <w:color w:val="000000" w:themeColor="text1"/>
                <w:sz w:val="16"/>
                <w:szCs w:val="16"/>
              </w:rPr>
            </w:pPr>
            <w:r w:rsidRPr="3B9295B8">
              <w:rPr>
                <w:rFonts w:ascii="Times New Roman" w:eastAsia="Times New Roman" w:hAnsi="Times New Roman" w:cs="Times New Roman"/>
                <w:b/>
                <w:bCs/>
                <w:color w:val="000000" w:themeColor="text1"/>
                <w:sz w:val="16"/>
                <w:szCs w:val="16"/>
              </w:rPr>
              <w:t>29-32</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1103BE58" w14:textId="2BECB031" w:rsidR="3B9295B8" w:rsidRDefault="3B9295B8" w:rsidP="3B9295B8">
            <w:pPr>
              <w:jc w:val="center"/>
              <w:rPr>
                <w:rFonts w:ascii="Times New Roman" w:eastAsia="Times New Roman" w:hAnsi="Times New Roman" w:cs="Times New Roman"/>
                <w:b/>
                <w:bCs/>
                <w:color w:val="000000" w:themeColor="text1"/>
                <w:sz w:val="16"/>
                <w:szCs w:val="16"/>
              </w:rPr>
            </w:pPr>
            <w:r w:rsidRPr="3B9295B8">
              <w:rPr>
                <w:rFonts w:ascii="Times New Roman" w:eastAsia="Times New Roman" w:hAnsi="Times New Roman" w:cs="Times New Roman"/>
                <w:b/>
                <w:bCs/>
                <w:color w:val="000000" w:themeColor="text1"/>
                <w:sz w:val="16"/>
                <w:szCs w:val="16"/>
              </w:rPr>
              <w:t>33-36</w:t>
            </w:r>
          </w:p>
        </w:tc>
      </w:tr>
      <w:tr w:rsidR="3B9295B8" w14:paraId="0BDF2ED3" w14:textId="77777777" w:rsidTr="3B9295B8">
        <w:trPr>
          <w:trHeight w:val="180"/>
        </w:trPr>
        <w:tc>
          <w:tcPr>
            <w:tcW w:w="4319" w:type="dxa"/>
            <w:tcBorders>
              <w:top w:val="single" w:sz="8" w:space="0" w:color="auto"/>
              <w:left w:val="single" w:sz="8" w:space="0" w:color="auto"/>
              <w:bottom w:val="single" w:sz="8" w:space="0" w:color="auto"/>
              <w:right w:val="single" w:sz="8" w:space="0" w:color="auto"/>
            </w:tcBorders>
            <w:tcMar>
              <w:left w:w="29" w:type="dxa"/>
              <w:right w:w="115" w:type="dxa"/>
            </w:tcMar>
          </w:tcPr>
          <w:p w14:paraId="4F6C84D9" w14:textId="259A92B1" w:rsidR="3B9295B8" w:rsidRDefault="3B9295B8" w:rsidP="3B9295B8">
            <w:pP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Project setup</w:t>
            </w:r>
          </w:p>
        </w:tc>
        <w:tc>
          <w:tcPr>
            <w:tcW w:w="630"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29" w:type="dxa"/>
              <w:right w:w="115" w:type="dxa"/>
            </w:tcMar>
          </w:tcPr>
          <w:p w14:paraId="114DBB7B" w14:textId="44D719FF" w:rsidR="3B9295B8" w:rsidRDefault="3B9295B8" w:rsidP="3B9295B8">
            <w:pP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582F3DFB" w14:textId="6BFF9401" w:rsidR="3B9295B8" w:rsidRDefault="3B9295B8" w:rsidP="3B9295B8">
            <w:pP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74A5812F" w14:textId="258B58F4" w:rsidR="3B9295B8" w:rsidRDefault="3B9295B8" w:rsidP="3B9295B8">
            <w:pP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23FDFB57" w14:textId="069B6B27" w:rsidR="3B9295B8" w:rsidRDefault="3B9295B8" w:rsidP="3B9295B8">
            <w:pPr>
              <w:jc w:val="cente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0B66C7F5" w14:textId="60FA6679" w:rsidR="3B9295B8" w:rsidRDefault="3B9295B8" w:rsidP="3B9295B8">
            <w:pPr>
              <w:jc w:val="cente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37734CF9" w14:textId="7DA42D00" w:rsidR="3B9295B8" w:rsidRDefault="3B9295B8" w:rsidP="3B9295B8">
            <w:pPr>
              <w:jc w:val="cente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30DED8D5" w14:textId="0C2399FD" w:rsidR="3B9295B8" w:rsidRDefault="3B9295B8" w:rsidP="3B9295B8">
            <w:pPr>
              <w:jc w:val="cente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1B9C27B5" w14:textId="21389084" w:rsidR="3B9295B8" w:rsidRDefault="3B9295B8" w:rsidP="3B9295B8">
            <w:pPr>
              <w:jc w:val="cente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1CECE223" w14:textId="32F9BA0E" w:rsidR="3B9295B8" w:rsidRDefault="3B9295B8" w:rsidP="3B9295B8">
            <w:pPr>
              <w:jc w:val="cente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r>
      <w:tr w:rsidR="3B9295B8" w14:paraId="53C1A21B" w14:textId="77777777" w:rsidTr="3B9295B8">
        <w:trPr>
          <w:trHeight w:val="180"/>
        </w:trPr>
        <w:tc>
          <w:tcPr>
            <w:tcW w:w="4319" w:type="dxa"/>
            <w:tcBorders>
              <w:top w:val="single" w:sz="8" w:space="0" w:color="auto"/>
              <w:left w:val="single" w:sz="8" w:space="0" w:color="auto"/>
              <w:bottom w:val="single" w:sz="8" w:space="0" w:color="auto"/>
              <w:right w:val="single" w:sz="8" w:space="0" w:color="auto"/>
            </w:tcBorders>
            <w:tcMar>
              <w:left w:w="29" w:type="dxa"/>
              <w:right w:w="115" w:type="dxa"/>
            </w:tcMar>
          </w:tcPr>
          <w:p w14:paraId="627AE119" w14:textId="1BE67CDD" w:rsidR="3B9295B8" w:rsidRDefault="3B9295B8" w:rsidP="3B9295B8">
            <w:pP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Refine ACHESS-C and FamCHESS-C interface and training</w:t>
            </w:r>
          </w:p>
        </w:tc>
        <w:tc>
          <w:tcPr>
            <w:tcW w:w="630"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29" w:type="dxa"/>
              <w:right w:w="115" w:type="dxa"/>
            </w:tcMar>
          </w:tcPr>
          <w:p w14:paraId="5006F008" w14:textId="36A00094" w:rsidR="3B9295B8" w:rsidRDefault="3B9295B8" w:rsidP="3B9295B8">
            <w:pP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5134EF47" w14:textId="0DD0DEF9" w:rsidR="3B9295B8" w:rsidRDefault="3B9295B8" w:rsidP="3B9295B8">
            <w:pP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568416EB" w14:textId="0E71C2F8" w:rsidR="3B9295B8" w:rsidRDefault="3B9295B8" w:rsidP="3B9295B8">
            <w:pP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5D549A92" w14:textId="74BA4E5C" w:rsidR="3B9295B8" w:rsidRDefault="3B9295B8" w:rsidP="3B9295B8">
            <w:pPr>
              <w:jc w:val="cente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09E46BAC" w14:textId="3A15650E" w:rsidR="3B9295B8" w:rsidRDefault="3B9295B8" w:rsidP="3B9295B8">
            <w:pPr>
              <w:jc w:val="cente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49523F1F" w14:textId="7302104E" w:rsidR="3B9295B8" w:rsidRDefault="3B9295B8" w:rsidP="3B9295B8">
            <w:pPr>
              <w:jc w:val="cente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1A3E317F" w14:textId="6FAAEABD" w:rsidR="3B9295B8" w:rsidRDefault="3B9295B8" w:rsidP="3B9295B8">
            <w:pPr>
              <w:jc w:val="cente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215E0668" w14:textId="0A933669" w:rsidR="3B9295B8" w:rsidRDefault="3B9295B8" w:rsidP="3B9295B8">
            <w:pPr>
              <w:jc w:val="cente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4E68324D" w14:textId="0DA19FA2" w:rsidR="3B9295B8" w:rsidRDefault="3B9295B8" w:rsidP="3B9295B8">
            <w:pPr>
              <w:jc w:val="cente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r>
      <w:tr w:rsidR="3B9295B8" w14:paraId="25D992A7" w14:textId="77777777" w:rsidTr="3B9295B8">
        <w:trPr>
          <w:trHeight w:val="180"/>
        </w:trPr>
        <w:tc>
          <w:tcPr>
            <w:tcW w:w="4319" w:type="dxa"/>
            <w:tcBorders>
              <w:top w:val="single" w:sz="8" w:space="0" w:color="auto"/>
              <w:left w:val="single" w:sz="8" w:space="0" w:color="auto"/>
              <w:bottom w:val="single" w:sz="8" w:space="0" w:color="auto"/>
              <w:right w:val="single" w:sz="8" w:space="0" w:color="auto"/>
            </w:tcBorders>
            <w:tcMar>
              <w:left w:w="29" w:type="dxa"/>
              <w:right w:w="115" w:type="dxa"/>
            </w:tcMar>
          </w:tcPr>
          <w:p w14:paraId="6612F8BA" w14:textId="19A5852B" w:rsidR="3B9295B8" w:rsidRDefault="3B9295B8" w:rsidP="3B9295B8">
            <w:pP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Finalize protocols and data collection plans</w:t>
            </w:r>
          </w:p>
        </w:tc>
        <w:tc>
          <w:tcPr>
            <w:tcW w:w="630"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29" w:type="dxa"/>
              <w:right w:w="115" w:type="dxa"/>
            </w:tcMar>
          </w:tcPr>
          <w:p w14:paraId="1A9C3511" w14:textId="2BBCDC9D" w:rsidR="3B9295B8" w:rsidRDefault="3B9295B8" w:rsidP="3B9295B8">
            <w:pP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3AB13984" w14:textId="7261D430" w:rsidR="3B9295B8" w:rsidRDefault="3B9295B8" w:rsidP="3B9295B8">
            <w:pP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6BAF5D8D" w14:textId="406BEABB" w:rsidR="3B9295B8" w:rsidRDefault="3B9295B8" w:rsidP="3B9295B8">
            <w:pP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7C9999C9" w14:textId="120060EB" w:rsidR="3B9295B8" w:rsidRDefault="3B9295B8" w:rsidP="3B9295B8">
            <w:pPr>
              <w:jc w:val="cente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2E780926" w14:textId="1B13730C" w:rsidR="3B9295B8" w:rsidRDefault="3B9295B8" w:rsidP="3B9295B8">
            <w:pPr>
              <w:jc w:val="cente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57656A72" w14:textId="312B0D61" w:rsidR="3B9295B8" w:rsidRDefault="3B9295B8" w:rsidP="3B9295B8">
            <w:pPr>
              <w:jc w:val="cente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56DBD46D" w14:textId="380448FC" w:rsidR="3B9295B8" w:rsidRDefault="3B9295B8" w:rsidP="3B9295B8">
            <w:pPr>
              <w:jc w:val="cente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44B99D7D" w14:textId="64BE6992" w:rsidR="3B9295B8" w:rsidRDefault="3B9295B8" w:rsidP="3B9295B8">
            <w:pPr>
              <w:jc w:val="cente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13A342EA" w14:textId="50059750" w:rsidR="3B9295B8" w:rsidRDefault="3B9295B8" w:rsidP="3B9295B8">
            <w:pPr>
              <w:jc w:val="cente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r>
      <w:tr w:rsidR="3B9295B8" w14:paraId="26A34F0D" w14:textId="77777777" w:rsidTr="3B9295B8">
        <w:trPr>
          <w:trHeight w:val="180"/>
        </w:trPr>
        <w:tc>
          <w:tcPr>
            <w:tcW w:w="4319" w:type="dxa"/>
            <w:tcBorders>
              <w:top w:val="single" w:sz="8" w:space="0" w:color="auto"/>
              <w:left w:val="single" w:sz="8" w:space="0" w:color="auto"/>
              <w:bottom w:val="single" w:sz="8" w:space="0" w:color="auto"/>
              <w:right w:val="single" w:sz="8" w:space="0" w:color="auto"/>
            </w:tcBorders>
            <w:tcMar>
              <w:left w:w="29" w:type="dxa"/>
              <w:right w:w="115" w:type="dxa"/>
            </w:tcMar>
          </w:tcPr>
          <w:p w14:paraId="72515633" w14:textId="4B332611" w:rsidR="3B9295B8" w:rsidRDefault="3B9295B8" w:rsidP="3B9295B8">
            <w:pP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Train staff</w:t>
            </w:r>
          </w:p>
        </w:tc>
        <w:tc>
          <w:tcPr>
            <w:tcW w:w="630"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29" w:type="dxa"/>
              <w:right w:w="115" w:type="dxa"/>
            </w:tcMar>
          </w:tcPr>
          <w:p w14:paraId="406A1D7C" w14:textId="4A35A995" w:rsidR="3B9295B8" w:rsidRDefault="3B9295B8" w:rsidP="3B9295B8">
            <w:pP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3F98907C" w14:textId="59AF6AFE" w:rsidR="3B9295B8" w:rsidRDefault="3B9295B8" w:rsidP="3B9295B8">
            <w:pP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2CE4A4A4" w14:textId="444DF66B" w:rsidR="3B9295B8" w:rsidRDefault="3B9295B8" w:rsidP="3B9295B8">
            <w:pP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55E2C42B" w14:textId="3C0FFBB5" w:rsidR="3B9295B8" w:rsidRDefault="3B9295B8" w:rsidP="3B9295B8">
            <w:pPr>
              <w:jc w:val="cente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43B5AC11" w14:textId="18DE56EF" w:rsidR="3B9295B8" w:rsidRDefault="3B9295B8" w:rsidP="3B9295B8">
            <w:pPr>
              <w:jc w:val="cente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63A0A821" w14:textId="526A2AA7" w:rsidR="3B9295B8" w:rsidRDefault="3B9295B8" w:rsidP="3B9295B8">
            <w:pPr>
              <w:jc w:val="cente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624F3070" w14:textId="55303938" w:rsidR="3B9295B8" w:rsidRDefault="3B9295B8" w:rsidP="3B9295B8">
            <w:pPr>
              <w:jc w:val="cente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13CB7708" w14:textId="4F58E2A4" w:rsidR="3B9295B8" w:rsidRDefault="3B9295B8" w:rsidP="3B9295B8">
            <w:pPr>
              <w:jc w:val="cente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750438F3" w14:textId="4EA75CBD" w:rsidR="3B9295B8" w:rsidRDefault="3B9295B8" w:rsidP="3B9295B8">
            <w:pPr>
              <w:jc w:val="cente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r>
      <w:tr w:rsidR="3B9295B8" w14:paraId="0DBC4FD3" w14:textId="77777777" w:rsidTr="3B9295B8">
        <w:trPr>
          <w:trHeight w:val="180"/>
        </w:trPr>
        <w:tc>
          <w:tcPr>
            <w:tcW w:w="4319" w:type="dxa"/>
            <w:tcBorders>
              <w:top w:val="single" w:sz="8" w:space="0" w:color="auto"/>
              <w:left w:val="single" w:sz="8" w:space="0" w:color="auto"/>
              <w:bottom w:val="single" w:sz="8" w:space="0" w:color="auto"/>
              <w:right w:val="single" w:sz="8" w:space="0" w:color="auto"/>
            </w:tcBorders>
            <w:tcMar>
              <w:left w:w="29" w:type="dxa"/>
              <w:right w:w="115" w:type="dxa"/>
            </w:tcMar>
          </w:tcPr>
          <w:p w14:paraId="51EC2191" w14:textId="318F9A00" w:rsidR="3B9295B8" w:rsidRDefault="3B9295B8" w:rsidP="3B9295B8">
            <w:pP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Recruit, set up, and train dyads</w:t>
            </w:r>
          </w:p>
        </w:tc>
        <w:tc>
          <w:tcPr>
            <w:tcW w:w="630" w:type="dxa"/>
            <w:tcBorders>
              <w:top w:val="single" w:sz="8" w:space="0" w:color="auto"/>
              <w:left w:val="single" w:sz="8" w:space="0" w:color="auto"/>
              <w:bottom w:val="single" w:sz="8" w:space="0" w:color="auto"/>
              <w:right w:val="single" w:sz="8" w:space="0" w:color="auto"/>
            </w:tcBorders>
            <w:tcMar>
              <w:left w:w="29" w:type="dxa"/>
              <w:right w:w="115" w:type="dxa"/>
            </w:tcMar>
          </w:tcPr>
          <w:p w14:paraId="427E608A" w14:textId="0F43F9B7" w:rsidR="3B9295B8" w:rsidRDefault="3B9295B8" w:rsidP="3B9295B8">
            <w:pP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29" w:type="dxa"/>
              <w:right w:w="115" w:type="dxa"/>
            </w:tcMar>
          </w:tcPr>
          <w:p w14:paraId="083E7D2A" w14:textId="0B4A1BCB" w:rsidR="3B9295B8" w:rsidRDefault="3B9295B8" w:rsidP="3B9295B8">
            <w:pP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29" w:type="dxa"/>
              <w:right w:w="115" w:type="dxa"/>
            </w:tcMar>
          </w:tcPr>
          <w:p w14:paraId="5C01ECDF" w14:textId="5F345C4C" w:rsidR="3B9295B8" w:rsidRDefault="3B9295B8" w:rsidP="3B9295B8">
            <w:pP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29" w:type="dxa"/>
              <w:right w:w="115" w:type="dxa"/>
            </w:tcMar>
          </w:tcPr>
          <w:p w14:paraId="706CF0ED" w14:textId="728AA83B" w:rsidR="3B9295B8" w:rsidRDefault="3B9295B8" w:rsidP="3B9295B8">
            <w:pP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29" w:type="dxa"/>
              <w:right w:w="115" w:type="dxa"/>
            </w:tcMar>
          </w:tcPr>
          <w:p w14:paraId="5FC8A2BB" w14:textId="4E927FB3" w:rsidR="3B9295B8" w:rsidRDefault="3B9295B8" w:rsidP="3B9295B8">
            <w:pPr>
              <w:jc w:val="cente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273ED4DE" w14:textId="5435FF55" w:rsidR="3B9295B8" w:rsidRDefault="3B9295B8" w:rsidP="3B9295B8">
            <w:pPr>
              <w:jc w:val="cente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4D5E2A07" w14:textId="4AA21DFB" w:rsidR="3B9295B8" w:rsidRDefault="3B9295B8" w:rsidP="3B9295B8">
            <w:pPr>
              <w:jc w:val="cente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3956DCFD" w14:textId="69AC2EC5" w:rsidR="3B9295B8" w:rsidRDefault="3B9295B8" w:rsidP="3B9295B8">
            <w:pPr>
              <w:jc w:val="cente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6FD6ECA3" w14:textId="4DF84018" w:rsidR="3B9295B8" w:rsidRDefault="3B9295B8" w:rsidP="3B9295B8">
            <w:pPr>
              <w:jc w:val="cente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r>
      <w:tr w:rsidR="3B9295B8" w14:paraId="70B9E19C" w14:textId="77777777" w:rsidTr="3B9295B8">
        <w:trPr>
          <w:trHeight w:val="180"/>
        </w:trPr>
        <w:tc>
          <w:tcPr>
            <w:tcW w:w="4319" w:type="dxa"/>
            <w:tcBorders>
              <w:top w:val="single" w:sz="8" w:space="0" w:color="auto"/>
              <w:left w:val="single" w:sz="8" w:space="0" w:color="auto"/>
              <w:bottom w:val="single" w:sz="8" w:space="0" w:color="auto"/>
              <w:right w:val="single" w:sz="8" w:space="0" w:color="auto"/>
            </w:tcBorders>
            <w:tcMar>
              <w:left w:w="29" w:type="dxa"/>
              <w:right w:w="115" w:type="dxa"/>
            </w:tcMar>
          </w:tcPr>
          <w:p w14:paraId="6BC4078D" w14:textId="273B2DB5" w:rsidR="3B9295B8" w:rsidRDefault="3B9295B8" w:rsidP="3B9295B8">
            <w:pP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Operate PartnerCHESS &amp; ACHESS</w:t>
            </w:r>
          </w:p>
        </w:tc>
        <w:tc>
          <w:tcPr>
            <w:tcW w:w="630" w:type="dxa"/>
            <w:tcBorders>
              <w:top w:val="single" w:sz="8" w:space="0" w:color="auto"/>
              <w:left w:val="single" w:sz="8" w:space="0" w:color="auto"/>
              <w:bottom w:val="single" w:sz="8" w:space="0" w:color="auto"/>
              <w:right w:val="single" w:sz="8" w:space="0" w:color="auto"/>
            </w:tcBorders>
            <w:tcMar>
              <w:left w:w="29" w:type="dxa"/>
              <w:right w:w="115" w:type="dxa"/>
            </w:tcMar>
          </w:tcPr>
          <w:p w14:paraId="32BC6F98" w14:textId="10365463" w:rsidR="3B9295B8" w:rsidRDefault="3B9295B8" w:rsidP="3B9295B8">
            <w:pP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29" w:type="dxa"/>
              <w:right w:w="115" w:type="dxa"/>
            </w:tcMar>
          </w:tcPr>
          <w:p w14:paraId="1E929432" w14:textId="34953312" w:rsidR="3B9295B8" w:rsidRDefault="3B9295B8" w:rsidP="3B9295B8">
            <w:pP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29" w:type="dxa"/>
              <w:right w:w="115" w:type="dxa"/>
            </w:tcMar>
          </w:tcPr>
          <w:p w14:paraId="0FDEBC24" w14:textId="521AFBD6" w:rsidR="3B9295B8" w:rsidRDefault="3B9295B8" w:rsidP="3B9295B8">
            <w:pP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29" w:type="dxa"/>
              <w:right w:w="115" w:type="dxa"/>
            </w:tcMar>
          </w:tcPr>
          <w:p w14:paraId="15BFA07A" w14:textId="5FDEE6C0" w:rsidR="3B9295B8" w:rsidRDefault="3B9295B8" w:rsidP="3B9295B8">
            <w:pP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29" w:type="dxa"/>
              <w:right w:w="115" w:type="dxa"/>
            </w:tcMar>
          </w:tcPr>
          <w:p w14:paraId="20321DDE" w14:textId="039BA49B" w:rsidR="3B9295B8" w:rsidRDefault="3B9295B8" w:rsidP="3B9295B8">
            <w:pPr>
              <w:jc w:val="cente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29" w:type="dxa"/>
              <w:right w:w="115" w:type="dxa"/>
            </w:tcMar>
          </w:tcPr>
          <w:p w14:paraId="3C404F0A" w14:textId="4543FA95" w:rsidR="3B9295B8" w:rsidRDefault="3B9295B8" w:rsidP="3B9295B8">
            <w:pPr>
              <w:jc w:val="cente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29" w:type="dxa"/>
              <w:right w:w="115" w:type="dxa"/>
            </w:tcMar>
          </w:tcPr>
          <w:p w14:paraId="1526BCA0" w14:textId="4A04439C" w:rsidR="3B9295B8" w:rsidRDefault="3B9295B8" w:rsidP="3B9295B8">
            <w:pPr>
              <w:jc w:val="cente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6F3245B0" w14:textId="154925BD" w:rsidR="3B9295B8" w:rsidRDefault="3B9295B8" w:rsidP="3B9295B8">
            <w:pPr>
              <w:jc w:val="cente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3768719D" w14:textId="721D1309" w:rsidR="3B9295B8" w:rsidRDefault="3B9295B8" w:rsidP="3B9295B8">
            <w:pPr>
              <w:jc w:val="cente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r>
      <w:tr w:rsidR="3B9295B8" w14:paraId="31B41FE2" w14:textId="77777777" w:rsidTr="3B9295B8">
        <w:trPr>
          <w:trHeight w:val="180"/>
        </w:trPr>
        <w:tc>
          <w:tcPr>
            <w:tcW w:w="4319" w:type="dxa"/>
            <w:tcBorders>
              <w:top w:val="single" w:sz="8" w:space="0" w:color="auto"/>
              <w:left w:val="single" w:sz="8" w:space="0" w:color="auto"/>
              <w:bottom w:val="single" w:sz="8" w:space="0" w:color="auto"/>
              <w:right w:val="single" w:sz="8" w:space="0" w:color="auto"/>
            </w:tcBorders>
            <w:tcMar>
              <w:left w:w="29" w:type="dxa"/>
              <w:right w:w="115" w:type="dxa"/>
            </w:tcMar>
          </w:tcPr>
          <w:p w14:paraId="3FE34E7C" w14:textId="3940FAE7" w:rsidR="3B9295B8" w:rsidRDefault="3B9295B8" w:rsidP="3B9295B8">
            <w:pP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Refresh content including COVID</w:t>
            </w:r>
          </w:p>
        </w:tc>
        <w:tc>
          <w:tcPr>
            <w:tcW w:w="630" w:type="dxa"/>
            <w:tcBorders>
              <w:top w:val="single" w:sz="8" w:space="0" w:color="auto"/>
              <w:left w:val="single" w:sz="8" w:space="0" w:color="auto"/>
              <w:bottom w:val="single" w:sz="8" w:space="0" w:color="auto"/>
              <w:right w:val="single" w:sz="8" w:space="0" w:color="auto"/>
            </w:tcBorders>
            <w:tcMar>
              <w:left w:w="29" w:type="dxa"/>
              <w:right w:w="115" w:type="dxa"/>
            </w:tcMar>
          </w:tcPr>
          <w:p w14:paraId="628C3413" w14:textId="6ABBD007" w:rsidR="3B9295B8" w:rsidRDefault="3B9295B8" w:rsidP="3B9295B8">
            <w:pP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29" w:type="dxa"/>
              <w:right w:w="115" w:type="dxa"/>
            </w:tcMar>
          </w:tcPr>
          <w:p w14:paraId="7A52B255" w14:textId="5924402B" w:rsidR="3B9295B8" w:rsidRDefault="3B9295B8" w:rsidP="3B9295B8">
            <w:pP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29" w:type="dxa"/>
              <w:right w:w="115" w:type="dxa"/>
            </w:tcMar>
          </w:tcPr>
          <w:p w14:paraId="402A4DED" w14:textId="4C553A06" w:rsidR="3B9295B8" w:rsidRDefault="3B9295B8" w:rsidP="3B9295B8">
            <w:pP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29" w:type="dxa"/>
              <w:right w:w="115" w:type="dxa"/>
            </w:tcMar>
          </w:tcPr>
          <w:p w14:paraId="62D33063" w14:textId="5AF6437F" w:rsidR="3B9295B8" w:rsidRDefault="3B9295B8" w:rsidP="3B9295B8">
            <w:pPr>
              <w:jc w:val="cente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29" w:type="dxa"/>
              <w:right w:w="115" w:type="dxa"/>
            </w:tcMar>
          </w:tcPr>
          <w:p w14:paraId="10185413" w14:textId="3019F388" w:rsidR="3B9295B8" w:rsidRDefault="3B9295B8" w:rsidP="3B9295B8">
            <w:pPr>
              <w:jc w:val="cente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29" w:type="dxa"/>
              <w:right w:w="115" w:type="dxa"/>
            </w:tcMar>
          </w:tcPr>
          <w:p w14:paraId="0622284D" w14:textId="5A176C14" w:rsidR="3B9295B8" w:rsidRDefault="3B9295B8" w:rsidP="3B9295B8">
            <w:pPr>
              <w:jc w:val="cente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29" w:type="dxa"/>
              <w:right w:w="115" w:type="dxa"/>
            </w:tcMar>
          </w:tcPr>
          <w:p w14:paraId="238039CA" w14:textId="397B722C" w:rsidR="3B9295B8" w:rsidRDefault="3B9295B8" w:rsidP="3B9295B8">
            <w:pPr>
              <w:jc w:val="cente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64FE2D11" w14:textId="3FA721B2" w:rsidR="3B9295B8" w:rsidRDefault="3B9295B8" w:rsidP="3B9295B8">
            <w:pPr>
              <w:jc w:val="cente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67376D1F" w14:textId="0A3AE516" w:rsidR="3B9295B8" w:rsidRDefault="3B9295B8" w:rsidP="3B9295B8">
            <w:pPr>
              <w:jc w:val="cente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r>
      <w:tr w:rsidR="3B9295B8" w14:paraId="536E9461" w14:textId="77777777" w:rsidTr="3B9295B8">
        <w:trPr>
          <w:trHeight w:val="180"/>
        </w:trPr>
        <w:tc>
          <w:tcPr>
            <w:tcW w:w="4319" w:type="dxa"/>
            <w:tcBorders>
              <w:top w:val="single" w:sz="8" w:space="0" w:color="auto"/>
              <w:left w:val="single" w:sz="8" w:space="0" w:color="auto"/>
              <w:bottom w:val="single" w:sz="8" w:space="0" w:color="auto"/>
              <w:right w:val="single" w:sz="8" w:space="0" w:color="auto"/>
            </w:tcBorders>
            <w:tcMar>
              <w:left w:w="29" w:type="dxa"/>
              <w:right w:w="115" w:type="dxa"/>
            </w:tcMar>
          </w:tcPr>
          <w:p w14:paraId="7D096D27" w14:textId="2F433F09" w:rsidR="3B9295B8" w:rsidRDefault="3B9295B8" w:rsidP="3B9295B8">
            <w:pP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Collect RCT data</w:t>
            </w:r>
          </w:p>
        </w:tc>
        <w:tc>
          <w:tcPr>
            <w:tcW w:w="630" w:type="dxa"/>
            <w:tcBorders>
              <w:top w:val="single" w:sz="8" w:space="0" w:color="auto"/>
              <w:left w:val="single" w:sz="8" w:space="0" w:color="auto"/>
              <w:bottom w:val="single" w:sz="8" w:space="0" w:color="auto"/>
              <w:right w:val="single" w:sz="8" w:space="0" w:color="auto"/>
            </w:tcBorders>
            <w:tcMar>
              <w:left w:w="29" w:type="dxa"/>
              <w:right w:w="115" w:type="dxa"/>
            </w:tcMar>
          </w:tcPr>
          <w:p w14:paraId="576915B7" w14:textId="54EE5206" w:rsidR="3B9295B8" w:rsidRDefault="3B9295B8" w:rsidP="3B9295B8">
            <w:pP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29" w:type="dxa"/>
              <w:right w:w="115" w:type="dxa"/>
            </w:tcMar>
          </w:tcPr>
          <w:p w14:paraId="398722ED" w14:textId="78A8A6C6" w:rsidR="3B9295B8" w:rsidRDefault="3B9295B8" w:rsidP="3B9295B8">
            <w:pP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29" w:type="dxa"/>
              <w:right w:w="115" w:type="dxa"/>
            </w:tcMar>
          </w:tcPr>
          <w:p w14:paraId="25D0013B" w14:textId="74A273E2" w:rsidR="3B9295B8" w:rsidRDefault="3B9295B8" w:rsidP="3B9295B8">
            <w:pP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29" w:type="dxa"/>
              <w:right w:w="115" w:type="dxa"/>
            </w:tcMar>
          </w:tcPr>
          <w:p w14:paraId="45D7AD78" w14:textId="79B93F1E" w:rsidR="3B9295B8" w:rsidRDefault="3B9295B8" w:rsidP="3B9295B8">
            <w:pPr>
              <w:jc w:val="cente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29" w:type="dxa"/>
              <w:right w:w="115" w:type="dxa"/>
            </w:tcMar>
          </w:tcPr>
          <w:p w14:paraId="3006288C" w14:textId="0B25E3E3" w:rsidR="3B9295B8" w:rsidRDefault="3B9295B8" w:rsidP="3B9295B8">
            <w:pPr>
              <w:jc w:val="cente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29" w:type="dxa"/>
              <w:right w:w="115" w:type="dxa"/>
            </w:tcMar>
          </w:tcPr>
          <w:p w14:paraId="5FAB8E8E" w14:textId="4EE214E3" w:rsidR="3B9295B8" w:rsidRDefault="3B9295B8" w:rsidP="3B9295B8">
            <w:pPr>
              <w:jc w:val="cente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29" w:type="dxa"/>
              <w:right w:w="115" w:type="dxa"/>
            </w:tcMar>
          </w:tcPr>
          <w:p w14:paraId="06D5C4CD" w14:textId="509826D9" w:rsidR="3B9295B8" w:rsidRDefault="3B9295B8" w:rsidP="3B9295B8">
            <w:pPr>
              <w:jc w:val="cente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29" w:type="dxa"/>
              <w:right w:w="115" w:type="dxa"/>
            </w:tcMar>
          </w:tcPr>
          <w:p w14:paraId="6BBA353F" w14:textId="1FB9805E" w:rsidR="3B9295B8" w:rsidRDefault="3B9295B8" w:rsidP="3B9295B8">
            <w:pPr>
              <w:jc w:val="cente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2B697D7B" w14:textId="1116C295" w:rsidR="3B9295B8" w:rsidRDefault="3B9295B8" w:rsidP="3B9295B8">
            <w:pPr>
              <w:jc w:val="cente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 xml:space="preserve"> </w:t>
            </w:r>
          </w:p>
        </w:tc>
      </w:tr>
      <w:tr w:rsidR="3B9295B8" w14:paraId="705BAFFA" w14:textId="77777777" w:rsidTr="3B9295B8">
        <w:trPr>
          <w:trHeight w:val="180"/>
        </w:trPr>
        <w:tc>
          <w:tcPr>
            <w:tcW w:w="4319" w:type="dxa"/>
            <w:tcBorders>
              <w:top w:val="single" w:sz="8" w:space="0" w:color="auto"/>
              <w:left w:val="single" w:sz="8" w:space="0" w:color="auto"/>
              <w:bottom w:val="single" w:sz="8" w:space="0" w:color="auto"/>
              <w:right w:val="single" w:sz="8" w:space="0" w:color="auto"/>
            </w:tcBorders>
            <w:tcMar>
              <w:left w:w="29" w:type="dxa"/>
              <w:right w:w="115" w:type="dxa"/>
            </w:tcMar>
          </w:tcPr>
          <w:p w14:paraId="33EDD643" w14:textId="6D42E819" w:rsidR="3B9295B8" w:rsidRDefault="3B9295B8" w:rsidP="3B9295B8">
            <w:pP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Data cleaning and preparation</w:t>
            </w:r>
          </w:p>
        </w:tc>
        <w:tc>
          <w:tcPr>
            <w:tcW w:w="630" w:type="dxa"/>
            <w:tcBorders>
              <w:top w:val="single" w:sz="8" w:space="0" w:color="auto"/>
              <w:left w:val="single" w:sz="8" w:space="0" w:color="auto"/>
              <w:bottom w:val="single" w:sz="8" w:space="0" w:color="auto"/>
              <w:right w:val="single" w:sz="8" w:space="0" w:color="auto"/>
            </w:tcBorders>
            <w:tcMar>
              <w:left w:w="29" w:type="dxa"/>
              <w:right w:w="115" w:type="dxa"/>
            </w:tcMar>
          </w:tcPr>
          <w:p w14:paraId="25E4F72B" w14:textId="7E2AF903" w:rsidR="3B9295B8" w:rsidRDefault="3B9295B8" w:rsidP="3B9295B8">
            <w:pPr>
              <w:rPr>
                <w:rFonts w:ascii="Times New Roman" w:eastAsia="Times New Roman" w:hAnsi="Times New Roman" w:cs="Times New Roman"/>
                <w:color w:val="ED7D31" w:themeColor="accent2"/>
                <w:sz w:val="16"/>
                <w:szCs w:val="16"/>
              </w:rPr>
            </w:pPr>
            <w:r w:rsidRPr="3B9295B8">
              <w:rPr>
                <w:rFonts w:ascii="Times New Roman" w:eastAsia="Times New Roman" w:hAnsi="Times New Roman" w:cs="Times New Roman"/>
                <w:color w:val="ED7D31" w:themeColor="accent2"/>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4325B176" w14:textId="17784DC7" w:rsidR="3B9295B8" w:rsidRDefault="3B9295B8" w:rsidP="3B9295B8">
            <w:pPr>
              <w:rPr>
                <w:rFonts w:ascii="Times New Roman" w:eastAsia="Times New Roman" w:hAnsi="Times New Roman" w:cs="Times New Roman"/>
                <w:color w:val="ED7D31" w:themeColor="accent2"/>
                <w:sz w:val="16"/>
                <w:szCs w:val="16"/>
              </w:rPr>
            </w:pPr>
            <w:r w:rsidRPr="3B9295B8">
              <w:rPr>
                <w:rFonts w:ascii="Times New Roman" w:eastAsia="Times New Roman" w:hAnsi="Times New Roman" w:cs="Times New Roman"/>
                <w:color w:val="ED7D31" w:themeColor="accent2"/>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29" w:type="dxa"/>
              <w:right w:w="115" w:type="dxa"/>
            </w:tcMar>
          </w:tcPr>
          <w:p w14:paraId="61EF4281" w14:textId="39526477" w:rsidR="3B9295B8" w:rsidRDefault="3B9295B8" w:rsidP="3B9295B8">
            <w:pPr>
              <w:rPr>
                <w:rFonts w:ascii="Times New Roman" w:eastAsia="Times New Roman" w:hAnsi="Times New Roman" w:cs="Times New Roman"/>
                <w:color w:val="ED7D31" w:themeColor="accent2"/>
                <w:sz w:val="16"/>
                <w:szCs w:val="16"/>
              </w:rPr>
            </w:pPr>
            <w:r w:rsidRPr="3B9295B8">
              <w:rPr>
                <w:rFonts w:ascii="Times New Roman" w:eastAsia="Times New Roman" w:hAnsi="Times New Roman" w:cs="Times New Roman"/>
                <w:color w:val="ED7D31" w:themeColor="accent2"/>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29" w:type="dxa"/>
              <w:right w:w="115" w:type="dxa"/>
            </w:tcMar>
          </w:tcPr>
          <w:p w14:paraId="33BC5158" w14:textId="1418EF80" w:rsidR="3B9295B8" w:rsidRDefault="3B9295B8" w:rsidP="3B9295B8">
            <w:pPr>
              <w:jc w:val="center"/>
              <w:rPr>
                <w:rFonts w:ascii="Times New Roman" w:eastAsia="Times New Roman" w:hAnsi="Times New Roman" w:cs="Times New Roman"/>
                <w:color w:val="ED7D31" w:themeColor="accent2"/>
                <w:sz w:val="16"/>
                <w:szCs w:val="16"/>
              </w:rPr>
            </w:pPr>
            <w:r w:rsidRPr="3B9295B8">
              <w:rPr>
                <w:rFonts w:ascii="Times New Roman" w:eastAsia="Times New Roman" w:hAnsi="Times New Roman" w:cs="Times New Roman"/>
                <w:color w:val="ED7D31" w:themeColor="accent2"/>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29" w:type="dxa"/>
              <w:right w:w="115" w:type="dxa"/>
            </w:tcMar>
          </w:tcPr>
          <w:p w14:paraId="0512F936" w14:textId="61B43276" w:rsidR="3B9295B8" w:rsidRDefault="3B9295B8" w:rsidP="3B9295B8">
            <w:pPr>
              <w:jc w:val="center"/>
              <w:rPr>
                <w:rFonts w:ascii="Times New Roman" w:eastAsia="Times New Roman" w:hAnsi="Times New Roman" w:cs="Times New Roman"/>
                <w:color w:val="ED7D31" w:themeColor="accent2"/>
                <w:sz w:val="16"/>
                <w:szCs w:val="16"/>
              </w:rPr>
            </w:pPr>
            <w:r w:rsidRPr="3B9295B8">
              <w:rPr>
                <w:rFonts w:ascii="Times New Roman" w:eastAsia="Times New Roman" w:hAnsi="Times New Roman" w:cs="Times New Roman"/>
                <w:color w:val="ED7D31" w:themeColor="accent2"/>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29" w:type="dxa"/>
              <w:right w:w="115" w:type="dxa"/>
            </w:tcMar>
          </w:tcPr>
          <w:p w14:paraId="1A87814A" w14:textId="3B4F9F31" w:rsidR="3B9295B8" w:rsidRDefault="3B9295B8" w:rsidP="3B9295B8">
            <w:pPr>
              <w:jc w:val="center"/>
              <w:rPr>
                <w:rFonts w:ascii="Times New Roman" w:eastAsia="Times New Roman" w:hAnsi="Times New Roman" w:cs="Times New Roman"/>
                <w:color w:val="ED7D31" w:themeColor="accent2"/>
                <w:sz w:val="16"/>
                <w:szCs w:val="16"/>
              </w:rPr>
            </w:pPr>
            <w:r w:rsidRPr="3B9295B8">
              <w:rPr>
                <w:rFonts w:ascii="Times New Roman" w:eastAsia="Times New Roman" w:hAnsi="Times New Roman" w:cs="Times New Roman"/>
                <w:color w:val="ED7D31" w:themeColor="accent2"/>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29" w:type="dxa"/>
              <w:right w:w="115" w:type="dxa"/>
            </w:tcMar>
          </w:tcPr>
          <w:p w14:paraId="2A17661C" w14:textId="6D45EF7F" w:rsidR="3B9295B8" w:rsidRDefault="3B9295B8" w:rsidP="3B9295B8">
            <w:pPr>
              <w:jc w:val="center"/>
              <w:rPr>
                <w:rFonts w:ascii="Times New Roman" w:eastAsia="Times New Roman" w:hAnsi="Times New Roman" w:cs="Times New Roman"/>
                <w:color w:val="ED7D31" w:themeColor="accent2"/>
                <w:sz w:val="16"/>
                <w:szCs w:val="16"/>
              </w:rPr>
            </w:pPr>
            <w:r w:rsidRPr="3B9295B8">
              <w:rPr>
                <w:rFonts w:ascii="Times New Roman" w:eastAsia="Times New Roman" w:hAnsi="Times New Roman" w:cs="Times New Roman"/>
                <w:color w:val="ED7D31" w:themeColor="accent2"/>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29" w:type="dxa"/>
              <w:right w:w="115" w:type="dxa"/>
            </w:tcMar>
          </w:tcPr>
          <w:p w14:paraId="38FC03EA" w14:textId="27D445B2" w:rsidR="3B9295B8" w:rsidRDefault="3B9295B8" w:rsidP="3B9295B8">
            <w:pPr>
              <w:jc w:val="center"/>
              <w:rPr>
                <w:rFonts w:ascii="Times New Roman" w:eastAsia="Times New Roman" w:hAnsi="Times New Roman" w:cs="Times New Roman"/>
                <w:color w:val="ED7D31" w:themeColor="accent2"/>
                <w:sz w:val="16"/>
                <w:szCs w:val="16"/>
              </w:rPr>
            </w:pPr>
            <w:r w:rsidRPr="3B9295B8">
              <w:rPr>
                <w:rFonts w:ascii="Times New Roman" w:eastAsia="Times New Roman" w:hAnsi="Times New Roman" w:cs="Times New Roman"/>
                <w:color w:val="ED7D31" w:themeColor="accent2"/>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54577A55" w14:textId="120281DD" w:rsidR="3B9295B8" w:rsidRDefault="3B9295B8" w:rsidP="3B9295B8">
            <w:pPr>
              <w:jc w:val="center"/>
              <w:rPr>
                <w:rFonts w:ascii="Times New Roman" w:eastAsia="Times New Roman" w:hAnsi="Times New Roman" w:cs="Times New Roman"/>
                <w:color w:val="ED7D31" w:themeColor="accent2"/>
                <w:sz w:val="16"/>
                <w:szCs w:val="16"/>
              </w:rPr>
            </w:pPr>
            <w:r w:rsidRPr="3B9295B8">
              <w:rPr>
                <w:rFonts w:ascii="Times New Roman" w:eastAsia="Times New Roman" w:hAnsi="Times New Roman" w:cs="Times New Roman"/>
                <w:color w:val="ED7D31" w:themeColor="accent2"/>
                <w:sz w:val="16"/>
                <w:szCs w:val="16"/>
              </w:rPr>
              <w:t xml:space="preserve"> </w:t>
            </w:r>
          </w:p>
        </w:tc>
      </w:tr>
      <w:tr w:rsidR="3B9295B8" w14:paraId="12C2DD6B" w14:textId="77777777" w:rsidTr="3B9295B8">
        <w:trPr>
          <w:trHeight w:val="180"/>
        </w:trPr>
        <w:tc>
          <w:tcPr>
            <w:tcW w:w="4319" w:type="dxa"/>
            <w:tcBorders>
              <w:top w:val="single" w:sz="8" w:space="0" w:color="auto"/>
              <w:left w:val="single" w:sz="8" w:space="0" w:color="auto"/>
              <w:bottom w:val="single" w:sz="8" w:space="0" w:color="auto"/>
              <w:right w:val="single" w:sz="8" w:space="0" w:color="auto"/>
            </w:tcBorders>
            <w:tcMar>
              <w:left w:w="29" w:type="dxa"/>
              <w:right w:w="115" w:type="dxa"/>
            </w:tcMar>
          </w:tcPr>
          <w:p w14:paraId="01CE27B8" w14:textId="6B7DB769" w:rsidR="3B9295B8" w:rsidRDefault="3B9295B8" w:rsidP="3B9295B8">
            <w:pP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ACHESS-C and FamCHESS-C use analysis</w:t>
            </w:r>
          </w:p>
        </w:tc>
        <w:tc>
          <w:tcPr>
            <w:tcW w:w="630" w:type="dxa"/>
            <w:tcBorders>
              <w:top w:val="single" w:sz="8" w:space="0" w:color="auto"/>
              <w:left w:val="single" w:sz="8" w:space="0" w:color="auto"/>
              <w:bottom w:val="single" w:sz="8" w:space="0" w:color="auto"/>
              <w:right w:val="single" w:sz="8" w:space="0" w:color="auto"/>
            </w:tcBorders>
            <w:tcMar>
              <w:left w:w="29" w:type="dxa"/>
              <w:right w:w="115" w:type="dxa"/>
            </w:tcMar>
          </w:tcPr>
          <w:p w14:paraId="4F42AEFD" w14:textId="203E1131" w:rsidR="3B9295B8" w:rsidRDefault="3B9295B8" w:rsidP="3B9295B8">
            <w:pPr>
              <w:rPr>
                <w:rFonts w:ascii="Times New Roman" w:eastAsia="Times New Roman" w:hAnsi="Times New Roman" w:cs="Times New Roman"/>
                <w:color w:val="ED7D31" w:themeColor="accent2"/>
                <w:sz w:val="16"/>
                <w:szCs w:val="16"/>
              </w:rPr>
            </w:pPr>
            <w:r w:rsidRPr="3B9295B8">
              <w:rPr>
                <w:rFonts w:ascii="Times New Roman" w:eastAsia="Times New Roman" w:hAnsi="Times New Roman" w:cs="Times New Roman"/>
                <w:color w:val="ED7D31" w:themeColor="accent2"/>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04FD17EF" w14:textId="07AB8CD4" w:rsidR="3B9295B8" w:rsidRDefault="3B9295B8" w:rsidP="3B9295B8">
            <w:pPr>
              <w:rPr>
                <w:rFonts w:ascii="Times New Roman" w:eastAsia="Times New Roman" w:hAnsi="Times New Roman" w:cs="Times New Roman"/>
                <w:color w:val="ED7D31" w:themeColor="accent2"/>
                <w:sz w:val="16"/>
                <w:szCs w:val="16"/>
              </w:rPr>
            </w:pPr>
            <w:r w:rsidRPr="3B9295B8">
              <w:rPr>
                <w:rFonts w:ascii="Times New Roman" w:eastAsia="Times New Roman" w:hAnsi="Times New Roman" w:cs="Times New Roman"/>
                <w:color w:val="ED7D31" w:themeColor="accent2"/>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78740746" w14:textId="214047B5" w:rsidR="3B9295B8" w:rsidRDefault="3B9295B8" w:rsidP="3B9295B8">
            <w:pPr>
              <w:rPr>
                <w:rFonts w:ascii="Times New Roman" w:eastAsia="Times New Roman" w:hAnsi="Times New Roman" w:cs="Times New Roman"/>
                <w:color w:val="ED7D31" w:themeColor="accent2"/>
                <w:sz w:val="16"/>
                <w:szCs w:val="16"/>
              </w:rPr>
            </w:pPr>
            <w:r w:rsidRPr="3B9295B8">
              <w:rPr>
                <w:rFonts w:ascii="Times New Roman" w:eastAsia="Times New Roman" w:hAnsi="Times New Roman" w:cs="Times New Roman"/>
                <w:color w:val="ED7D31" w:themeColor="accent2"/>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026D3370" w14:textId="6E1FADE2" w:rsidR="3B9295B8" w:rsidRDefault="3B9295B8" w:rsidP="3B9295B8">
            <w:pPr>
              <w:jc w:val="center"/>
              <w:rPr>
                <w:rFonts w:ascii="Times New Roman" w:eastAsia="Times New Roman" w:hAnsi="Times New Roman" w:cs="Times New Roman"/>
                <w:color w:val="ED7D31" w:themeColor="accent2"/>
                <w:sz w:val="16"/>
                <w:szCs w:val="16"/>
              </w:rPr>
            </w:pPr>
            <w:r w:rsidRPr="3B9295B8">
              <w:rPr>
                <w:rFonts w:ascii="Times New Roman" w:eastAsia="Times New Roman" w:hAnsi="Times New Roman" w:cs="Times New Roman"/>
                <w:color w:val="ED7D31" w:themeColor="accent2"/>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7ECA4F2C" w14:textId="2D5A53C3" w:rsidR="3B9295B8" w:rsidRDefault="3B9295B8" w:rsidP="3B9295B8">
            <w:pPr>
              <w:jc w:val="center"/>
              <w:rPr>
                <w:rFonts w:ascii="Times New Roman" w:eastAsia="Times New Roman" w:hAnsi="Times New Roman" w:cs="Times New Roman"/>
                <w:color w:val="ED7D31" w:themeColor="accent2"/>
                <w:sz w:val="16"/>
                <w:szCs w:val="16"/>
              </w:rPr>
            </w:pPr>
            <w:r w:rsidRPr="3B9295B8">
              <w:rPr>
                <w:rFonts w:ascii="Times New Roman" w:eastAsia="Times New Roman" w:hAnsi="Times New Roman" w:cs="Times New Roman"/>
                <w:color w:val="ED7D31" w:themeColor="accent2"/>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3EE96A80" w14:textId="60EBEFFB" w:rsidR="3B9295B8" w:rsidRDefault="3B9295B8" w:rsidP="3B9295B8">
            <w:pPr>
              <w:jc w:val="center"/>
              <w:rPr>
                <w:rFonts w:ascii="Times New Roman" w:eastAsia="Times New Roman" w:hAnsi="Times New Roman" w:cs="Times New Roman"/>
                <w:color w:val="ED7D31" w:themeColor="accent2"/>
                <w:sz w:val="16"/>
                <w:szCs w:val="16"/>
              </w:rPr>
            </w:pPr>
            <w:r w:rsidRPr="3B9295B8">
              <w:rPr>
                <w:rFonts w:ascii="Times New Roman" w:eastAsia="Times New Roman" w:hAnsi="Times New Roman" w:cs="Times New Roman"/>
                <w:color w:val="ED7D31" w:themeColor="accent2"/>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29" w:type="dxa"/>
              <w:right w:w="115" w:type="dxa"/>
            </w:tcMar>
          </w:tcPr>
          <w:p w14:paraId="5D8EB6C8" w14:textId="00F82D00" w:rsidR="3B9295B8" w:rsidRDefault="3B9295B8" w:rsidP="3B9295B8">
            <w:pPr>
              <w:jc w:val="center"/>
              <w:rPr>
                <w:rFonts w:ascii="Times New Roman" w:eastAsia="Times New Roman" w:hAnsi="Times New Roman" w:cs="Times New Roman"/>
                <w:color w:val="ED7D31" w:themeColor="accent2"/>
                <w:sz w:val="16"/>
                <w:szCs w:val="16"/>
              </w:rPr>
            </w:pPr>
            <w:r w:rsidRPr="3B9295B8">
              <w:rPr>
                <w:rFonts w:ascii="Times New Roman" w:eastAsia="Times New Roman" w:hAnsi="Times New Roman" w:cs="Times New Roman"/>
                <w:color w:val="ED7D31" w:themeColor="accent2"/>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29" w:type="dxa"/>
              <w:right w:w="115" w:type="dxa"/>
            </w:tcMar>
          </w:tcPr>
          <w:p w14:paraId="3D5C24CC" w14:textId="3703AB93" w:rsidR="3B9295B8" w:rsidRDefault="3B9295B8" w:rsidP="3B9295B8">
            <w:pPr>
              <w:jc w:val="center"/>
              <w:rPr>
                <w:rFonts w:ascii="Times New Roman" w:eastAsia="Times New Roman" w:hAnsi="Times New Roman" w:cs="Times New Roman"/>
                <w:color w:val="ED7D31" w:themeColor="accent2"/>
                <w:sz w:val="16"/>
                <w:szCs w:val="16"/>
              </w:rPr>
            </w:pPr>
            <w:r w:rsidRPr="3B9295B8">
              <w:rPr>
                <w:rFonts w:ascii="Times New Roman" w:eastAsia="Times New Roman" w:hAnsi="Times New Roman" w:cs="Times New Roman"/>
                <w:color w:val="ED7D31" w:themeColor="accent2"/>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4A79FCF4" w14:textId="23492925" w:rsidR="3B9295B8" w:rsidRDefault="3B9295B8" w:rsidP="3B9295B8">
            <w:pPr>
              <w:jc w:val="center"/>
              <w:rPr>
                <w:rFonts w:ascii="Times New Roman" w:eastAsia="Times New Roman" w:hAnsi="Times New Roman" w:cs="Times New Roman"/>
                <w:color w:val="ED7D31" w:themeColor="accent2"/>
                <w:sz w:val="16"/>
                <w:szCs w:val="16"/>
              </w:rPr>
            </w:pPr>
            <w:r w:rsidRPr="3B9295B8">
              <w:rPr>
                <w:rFonts w:ascii="Times New Roman" w:eastAsia="Times New Roman" w:hAnsi="Times New Roman" w:cs="Times New Roman"/>
                <w:color w:val="ED7D31" w:themeColor="accent2"/>
                <w:sz w:val="16"/>
                <w:szCs w:val="16"/>
              </w:rPr>
              <w:t xml:space="preserve"> </w:t>
            </w:r>
          </w:p>
        </w:tc>
      </w:tr>
      <w:tr w:rsidR="3B9295B8" w14:paraId="45725B5B" w14:textId="77777777" w:rsidTr="3B9295B8">
        <w:trPr>
          <w:trHeight w:val="180"/>
        </w:trPr>
        <w:tc>
          <w:tcPr>
            <w:tcW w:w="4319" w:type="dxa"/>
            <w:tcBorders>
              <w:top w:val="single" w:sz="8" w:space="0" w:color="auto"/>
              <w:left w:val="single" w:sz="8" w:space="0" w:color="auto"/>
              <w:bottom w:val="single" w:sz="8" w:space="0" w:color="auto"/>
              <w:right w:val="single" w:sz="8" w:space="0" w:color="auto"/>
            </w:tcBorders>
            <w:tcMar>
              <w:left w:w="29" w:type="dxa"/>
              <w:right w:w="115" w:type="dxa"/>
            </w:tcMar>
          </w:tcPr>
          <w:p w14:paraId="1FB78444" w14:textId="7BEA1901" w:rsidR="3B9295B8" w:rsidRDefault="3B9295B8" w:rsidP="3B9295B8">
            <w:pP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Data analyses</w:t>
            </w:r>
          </w:p>
        </w:tc>
        <w:tc>
          <w:tcPr>
            <w:tcW w:w="630" w:type="dxa"/>
            <w:tcBorders>
              <w:top w:val="single" w:sz="8" w:space="0" w:color="auto"/>
              <w:left w:val="single" w:sz="8" w:space="0" w:color="auto"/>
              <w:bottom w:val="single" w:sz="8" w:space="0" w:color="auto"/>
              <w:right w:val="single" w:sz="8" w:space="0" w:color="auto"/>
            </w:tcBorders>
            <w:tcMar>
              <w:left w:w="29" w:type="dxa"/>
              <w:right w:w="115" w:type="dxa"/>
            </w:tcMar>
          </w:tcPr>
          <w:p w14:paraId="62C51BE9" w14:textId="021A66B7" w:rsidR="3B9295B8" w:rsidRDefault="3B9295B8" w:rsidP="3B9295B8">
            <w:pPr>
              <w:rPr>
                <w:rFonts w:ascii="Times New Roman" w:eastAsia="Times New Roman" w:hAnsi="Times New Roman" w:cs="Times New Roman"/>
                <w:color w:val="ED7D31" w:themeColor="accent2"/>
                <w:sz w:val="16"/>
                <w:szCs w:val="16"/>
              </w:rPr>
            </w:pPr>
            <w:r w:rsidRPr="3B9295B8">
              <w:rPr>
                <w:rFonts w:ascii="Times New Roman" w:eastAsia="Times New Roman" w:hAnsi="Times New Roman" w:cs="Times New Roman"/>
                <w:color w:val="ED7D31" w:themeColor="accent2"/>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2680A2E8" w14:textId="719F77BD" w:rsidR="3B9295B8" w:rsidRDefault="3B9295B8" w:rsidP="3B9295B8">
            <w:pPr>
              <w:rPr>
                <w:rFonts w:ascii="Times New Roman" w:eastAsia="Times New Roman" w:hAnsi="Times New Roman" w:cs="Times New Roman"/>
                <w:color w:val="ED7D31" w:themeColor="accent2"/>
                <w:sz w:val="16"/>
                <w:szCs w:val="16"/>
              </w:rPr>
            </w:pPr>
            <w:r w:rsidRPr="3B9295B8">
              <w:rPr>
                <w:rFonts w:ascii="Times New Roman" w:eastAsia="Times New Roman" w:hAnsi="Times New Roman" w:cs="Times New Roman"/>
                <w:color w:val="ED7D31" w:themeColor="accent2"/>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672B9D65" w14:textId="0570895E" w:rsidR="3B9295B8" w:rsidRDefault="3B9295B8" w:rsidP="3B9295B8">
            <w:pPr>
              <w:rPr>
                <w:rFonts w:ascii="Times New Roman" w:eastAsia="Times New Roman" w:hAnsi="Times New Roman" w:cs="Times New Roman"/>
                <w:color w:val="ED7D31" w:themeColor="accent2"/>
                <w:sz w:val="16"/>
                <w:szCs w:val="16"/>
              </w:rPr>
            </w:pPr>
            <w:r w:rsidRPr="3B9295B8">
              <w:rPr>
                <w:rFonts w:ascii="Times New Roman" w:eastAsia="Times New Roman" w:hAnsi="Times New Roman" w:cs="Times New Roman"/>
                <w:color w:val="ED7D31" w:themeColor="accent2"/>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462C7280" w14:textId="7D641661" w:rsidR="3B9295B8" w:rsidRDefault="3B9295B8" w:rsidP="3B9295B8">
            <w:pPr>
              <w:jc w:val="center"/>
              <w:rPr>
                <w:rFonts w:ascii="Times New Roman" w:eastAsia="Times New Roman" w:hAnsi="Times New Roman" w:cs="Times New Roman"/>
                <w:color w:val="ED7D31" w:themeColor="accent2"/>
                <w:sz w:val="16"/>
                <w:szCs w:val="16"/>
              </w:rPr>
            </w:pPr>
            <w:r w:rsidRPr="3B9295B8">
              <w:rPr>
                <w:rFonts w:ascii="Times New Roman" w:eastAsia="Times New Roman" w:hAnsi="Times New Roman" w:cs="Times New Roman"/>
                <w:color w:val="ED7D31" w:themeColor="accent2"/>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12B84BA0" w14:textId="5B6DD552" w:rsidR="3B9295B8" w:rsidRDefault="3B9295B8" w:rsidP="3B9295B8">
            <w:pPr>
              <w:jc w:val="center"/>
              <w:rPr>
                <w:rFonts w:ascii="Times New Roman" w:eastAsia="Times New Roman" w:hAnsi="Times New Roman" w:cs="Times New Roman"/>
                <w:color w:val="ED7D31" w:themeColor="accent2"/>
                <w:sz w:val="16"/>
                <w:szCs w:val="16"/>
              </w:rPr>
            </w:pPr>
            <w:r w:rsidRPr="3B9295B8">
              <w:rPr>
                <w:rFonts w:ascii="Times New Roman" w:eastAsia="Times New Roman" w:hAnsi="Times New Roman" w:cs="Times New Roman"/>
                <w:color w:val="ED7D31" w:themeColor="accent2"/>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1423BA50" w14:textId="59D2E4C2" w:rsidR="3B9295B8" w:rsidRDefault="3B9295B8" w:rsidP="3B9295B8">
            <w:pPr>
              <w:jc w:val="center"/>
              <w:rPr>
                <w:rFonts w:ascii="Times New Roman" w:eastAsia="Times New Roman" w:hAnsi="Times New Roman" w:cs="Times New Roman"/>
                <w:color w:val="ED7D31" w:themeColor="accent2"/>
                <w:sz w:val="16"/>
                <w:szCs w:val="16"/>
              </w:rPr>
            </w:pPr>
            <w:r w:rsidRPr="3B9295B8">
              <w:rPr>
                <w:rFonts w:ascii="Times New Roman" w:eastAsia="Times New Roman" w:hAnsi="Times New Roman" w:cs="Times New Roman"/>
                <w:color w:val="ED7D31" w:themeColor="accent2"/>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56E7B19C" w14:textId="0BFF3294" w:rsidR="3B9295B8" w:rsidRDefault="3B9295B8" w:rsidP="3B9295B8">
            <w:pPr>
              <w:jc w:val="center"/>
              <w:rPr>
                <w:rFonts w:ascii="Times New Roman" w:eastAsia="Times New Roman" w:hAnsi="Times New Roman" w:cs="Times New Roman"/>
                <w:color w:val="ED7D31" w:themeColor="accent2"/>
                <w:sz w:val="16"/>
                <w:szCs w:val="16"/>
              </w:rPr>
            </w:pPr>
            <w:r w:rsidRPr="3B9295B8">
              <w:rPr>
                <w:rFonts w:ascii="Times New Roman" w:eastAsia="Times New Roman" w:hAnsi="Times New Roman" w:cs="Times New Roman"/>
                <w:color w:val="ED7D31" w:themeColor="accent2"/>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29" w:type="dxa"/>
              <w:right w:w="115" w:type="dxa"/>
            </w:tcMar>
          </w:tcPr>
          <w:p w14:paraId="5128FA54" w14:textId="43422B03" w:rsidR="3B9295B8" w:rsidRDefault="3B9295B8" w:rsidP="3B9295B8">
            <w:pPr>
              <w:jc w:val="center"/>
              <w:rPr>
                <w:rFonts w:ascii="Times New Roman" w:eastAsia="Times New Roman" w:hAnsi="Times New Roman" w:cs="Times New Roman"/>
                <w:color w:val="ED7D31" w:themeColor="accent2"/>
                <w:sz w:val="16"/>
                <w:szCs w:val="16"/>
              </w:rPr>
            </w:pPr>
            <w:r w:rsidRPr="3B9295B8">
              <w:rPr>
                <w:rFonts w:ascii="Times New Roman" w:eastAsia="Times New Roman" w:hAnsi="Times New Roman" w:cs="Times New Roman"/>
                <w:color w:val="ED7D31" w:themeColor="accent2"/>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29" w:type="dxa"/>
              <w:right w:w="115" w:type="dxa"/>
            </w:tcMar>
          </w:tcPr>
          <w:p w14:paraId="21CFA522" w14:textId="38F2AC6B" w:rsidR="3B9295B8" w:rsidRDefault="3B9295B8" w:rsidP="3B9295B8">
            <w:pPr>
              <w:jc w:val="center"/>
              <w:rPr>
                <w:rFonts w:ascii="Times New Roman" w:eastAsia="Times New Roman" w:hAnsi="Times New Roman" w:cs="Times New Roman"/>
                <w:color w:val="ED7D31" w:themeColor="accent2"/>
                <w:sz w:val="16"/>
                <w:szCs w:val="16"/>
              </w:rPr>
            </w:pPr>
            <w:r w:rsidRPr="3B9295B8">
              <w:rPr>
                <w:rFonts w:ascii="Times New Roman" w:eastAsia="Times New Roman" w:hAnsi="Times New Roman" w:cs="Times New Roman"/>
                <w:color w:val="ED7D31" w:themeColor="accent2"/>
                <w:sz w:val="16"/>
                <w:szCs w:val="16"/>
              </w:rPr>
              <w:t xml:space="preserve"> </w:t>
            </w:r>
          </w:p>
        </w:tc>
      </w:tr>
      <w:tr w:rsidR="3B9295B8" w14:paraId="3DC48D9E" w14:textId="77777777" w:rsidTr="3B9295B8">
        <w:trPr>
          <w:trHeight w:val="180"/>
        </w:trPr>
        <w:tc>
          <w:tcPr>
            <w:tcW w:w="4319" w:type="dxa"/>
            <w:tcBorders>
              <w:top w:val="single" w:sz="8" w:space="0" w:color="auto"/>
              <w:left w:val="single" w:sz="8" w:space="0" w:color="auto"/>
              <w:bottom w:val="single" w:sz="8" w:space="0" w:color="auto"/>
              <w:right w:val="single" w:sz="8" w:space="0" w:color="auto"/>
            </w:tcBorders>
            <w:tcMar>
              <w:left w:w="29" w:type="dxa"/>
              <w:right w:w="115" w:type="dxa"/>
            </w:tcMar>
          </w:tcPr>
          <w:p w14:paraId="1F6E9868" w14:textId="24B28C54" w:rsidR="3B9295B8" w:rsidRDefault="3B9295B8" w:rsidP="3B9295B8">
            <w:pPr>
              <w:rPr>
                <w:rFonts w:ascii="Times New Roman" w:eastAsia="Times New Roman" w:hAnsi="Times New Roman" w:cs="Times New Roman"/>
                <w:color w:val="000000" w:themeColor="text1"/>
                <w:sz w:val="16"/>
                <w:szCs w:val="16"/>
              </w:rPr>
            </w:pPr>
            <w:r w:rsidRPr="3B9295B8">
              <w:rPr>
                <w:rFonts w:ascii="Times New Roman" w:eastAsia="Times New Roman" w:hAnsi="Times New Roman" w:cs="Times New Roman"/>
                <w:color w:val="000000" w:themeColor="text1"/>
                <w:sz w:val="16"/>
                <w:szCs w:val="16"/>
              </w:rPr>
              <w:t>Prepare publications</w:t>
            </w:r>
          </w:p>
        </w:tc>
        <w:tc>
          <w:tcPr>
            <w:tcW w:w="630" w:type="dxa"/>
            <w:tcBorders>
              <w:top w:val="single" w:sz="8" w:space="0" w:color="auto"/>
              <w:left w:val="single" w:sz="8" w:space="0" w:color="auto"/>
              <w:bottom w:val="single" w:sz="8" w:space="0" w:color="auto"/>
              <w:right w:val="single" w:sz="8" w:space="0" w:color="auto"/>
            </w:tcBorders>
            <w:tcMar>
              <w:left w:w="29" w:type="dxa"/>
              <w:right w:w="115" w:type="dxa"/>
            </w:tcMar>
          </w:tcPr>
          <w:p w14:paraId="272684C4" w14:textId="603EF415" w:rsidR="3B9295B8" w:rsidRDefault="3B9295B8" w:rsidP="3B9295B8">
            <w:pPr>
              <w:rPr>
                <w:rFonts w:ascii="Times New Roman" w:eastAsia="Times New Roman" w:hAnsi="Times New Roman" w:cs="Times New Roman"/>
                <w:color w:val="ED7D31" w:themeColor="accent2"/>
                <w:sz w:val="16"/>
                <w:szCs w:val="16"/>
              </w:rPr>
            </w:pPr>
            <w:r w:rsidRPr="3B9295B8">
              <w:rPr>
                <w:rFonts w:ascii="Times New Roman" w:eastAsia="Times New Roman" w:hAnsi="Times New Roman" w:cs="Times New Roman"/>
                <w:color w:val="ED7D31" w:themeColor="accent2"/>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5E964F9D" w14:textId="3F8FD906" w:rsidR="3B9295B8" w:rsidRDefault="3B9295B8" w:rsidP="3B9295B8">
            <w:pPr>
              <w:rPr>
                <w:rFonts w:ascii="Times New Roman" w:eastAsia="Times New Roman" w:hAnsi="Times New Roman" w:cs="Times New Roman"/>
                <w:color w:val="ED7D31" w:themeColor="accent2"/>
                <w:sz w:val="16"/>
                <w:szCs w:val="16"/>
              </w:rPr>
            </w:pPr>
            <w:r w:rsidRPr="3B9295B8">
              <w:rPr>
                <w:rFonts w:ascii="Times New Roman" w:eastAsia="Times New Roman" w:hAnsi="Times New Roman" w:cs="Times New Roman"/>
                <w:color w:val="ED7D31" w:themeColor="accent2"/>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5DE6D605" w14:textId="633C0C48" w:rsidR="3B9295B8" w:rsidRDefault="3B9295B8" w:rsidP="3B9295B8">
            <w:pPr>
              <w:rPr>
                <w:rFonts w:ascii="Times New Roman" w:eastAsia="Times New Roman" w:hAnsi="Times New Roman" w:cs="Times New Roman"/>
                <w:color w:val="ED7D31" w:themeColor="accent2"/>
                <w:sz w:val="16"/>
                <w:szCs w:val="16"/>
              </w:rPr>
            </w:pPr>
            <w:r w:rsidRPr="3B9295B8">
              <w:rPr>
                <w:rFonts w:ascii="Times New Roman" w:eastAsia="Times New Roman" w:hAnsi="Times New Roman" w:cs="Times New Roman"/>
                <w:color w:val="ED7D31" w:themeColor="accent2"/>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6D8F66F9" w14:textId="66B80345" w:rsidR="3B9295B8" w:rsidRDefault="3B9295B8" w:rsidP="3B9295B8">
            <w:pPr>
              <w:jc w:val="center"/>
              <w:rPr>
                <w:rFonts w:ascii="Times New Roman" w:eastAsia="Times New Roman" w:hAnsi="Times New Roman" w:cs="Times New Roman"/>
                <w:color w:val="ED7D31" w:themeColor="accent2"/>
                <w:sz w:val="16"/>
                <w:szCs w:val="16"/>
              </w:rPr>
            </w:pPr>
            <w:r w:rsidRPr="3B9295B8">
              <w:rPr>
                <w:rFonts w:ascii="Times New Roman" w:eastAsia="Times New Roman" w:hAnsi="Times New Roman" w:cs="Times New Roman"/>
                <w:color w:val="ED7D31" w:themeColor="accent2"/>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4E642984" w14:textId="50863F51" w:rsidR="3B9295B8" w:rsidRDefault="3B9295B8" w:rsidP="3B9295B8">
            <w:pPr>
              <w:jc w:val="center"/>
              <w:rPr>
                <w:rFonts w:ascii="Times New Roman" w:eastAsia="Times New Roman" w:hAnsi="Times New Roman" w:cs="Times New Roman"/>
                <w:color w:val="ED7D31" w:themeColor="accent2"/>
                <w:sz w:val="16"/>
                <w:szCs w:val="16"/>
              </w:rPr>
            </w:pPr>
            <w:r w:rsidRPr="3B9295B8">
              <w:rPr>
                <w:rFonts w:ascii="Times New Roman" w:eastAsia="Times New Roman" w:hAnsi="Times New Roman" w:cs="Times New Roman"/>
                <w:color w:val="ED7D31" w:themeColor="accent2"/>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6DF6B99C" w14:textId="0626FDA4" w:rsidR="3B9295B8" w:rsidRDefault="3B9295B8" w:rsidP="3B9295B8">
            <w:pPr>
              <w:jc w:val="center"/>
              <w:rPr>
                <w:rFonts w:ascii="Times New Roman" w:eastAsia="Times New Roman" w:hAnsi="Times New Roman" w:cs="Times New Roman"/>
                <w:color w:val="ED7D31" w:themeColor="accent2"/>
                <w:sz w:val="16"/>
                <w:szCs w:val="16"/>
              </w:rPr>
            </w:pPr>
            <w:r w:rsidRPr="3B9295B8">
              <w:rPr>
                <w:rFonts w:ascii="Times New Roman" w:eastAsia="Times New Roman" w:hAnsi="Times New Roman" w:cs="Times New Roman"/>
                <w:color w:val="ED7D31" w:themeColor="accent2"/>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tcMar>
              <w:left w:w="29" w:type="dxa"/>
              <w:right w:w="115" w:type="dxa"/>
            </w:tcMar>
          </w:tcPr>
          <w:p w14:paraId="5F2A2B45" w14:textId="51A2B6F1" w:rsidR="3B9295B8" w:rsidRDefault="3B9295B8" w:rsidP="3B9295B8">
            <w:pPr>
              <w:jc w:val="center"/>
              <w:rPr>
                <w:rFonts w:ascii="Times New Roman" w:eastAsia="Times New Roman" w:hAnsi="Times New Roman" w:cs="Times New Roman"/>
                <w:color w:val="ED7D31" w:themeColor="accent2"/>
                <w:sz w:val="16"/>
                <w:szCs w:val="16"/>
              </w:rPr>
            </w:pPr>
            <w:r w:rsidRPr="3B9295B8">
              <w:rPr>
                <w:rFonts w:ascii="Times New Roman" w:eastAsia="Times New Roman" w:hAnsi="Times New Roman" w:cs="Times New Roman"/>
                <w:color w:val="ED7D31" w:themeColor="accent2"/>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29" w:type="dxa"/>
              <w:right w:w="115" w:type="dxa"/>
            </w:tcMar>
          </w:tcPr>
          <w:p w14:paraId="0F9BCF66" w14:textId="0123C29A" w:rsidR="3B9295B8" w:rsidRDefault="3B9295B8" w:rsidP="3B9295B8">
            <w:pPr>
              <w:jc w:val="center"/>
              <w:rPr>
                <w:rFonts w:ascii="Times New Roman" w:eastAsia="Times New Roman" w:hAnsi="Times New Roman" w:cs="Times New Roman"/>
                <w:color w:val="ED7D31" w:themeColor="accent2"/>
                <w:sz w:val="16"/>
                <w:szCs w:val="16"/>
              </w:rPr>
            </w:pPr>
            <w:r w:rsidRPr="3B9295B8">
              <w:rPr>
                <w:rFonts w:ascii="Times New Roman" w:eastAsia="Times New Roman" w:hAnsi="Times New Roman" w:cs="Times New Roman"/>
                <w:color w:val="ED7D31" w:themeColor="accent2"/>
                <w:sz w:val="16"/>
                <w:szCs w:val="16"/>
              </w:rPr>
              <w:t xml:space="preserve"> </w:t>
            </w:r>
          </w:p>
        </w:tc>
        <w:tc>
          <w:tcPr>
            <w:tcW w:w="551"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left w:w="29" w:type="dxa"/>
              <w:right w:w="115" w:type="dxa"/>
            </w:tcMar>
          </w:tcPr>
          <w:p w14:paraId="6A07F1F2" w14:textId="422771C0" w:rsidR="3B9295B8" w:rsidRDefault="3B9295B8" w:rsidP="3B9295B8">
            <w:pPr>
              <w:jc w:val="center"/>
              <w:rPr>
                <w:rFonts w:ascii="Times New Roman" w:eastAsia="Times New Roman" w:hAnsi="Times New Roman" w:cs="Times New Roman"/>
                <w:color w:val="ED7D31" w:themeColor="accent2"/>
                <w:sz w:val="16"/>
                <w:szCs w:val="16"/>
              </w:rPr>
            </w:pPr>
          </w:p>
        </w:tc>
      </w:tr>
    </w:tbl>
    <w:p w14:paraId="7727A538" w14:textId="6C8A8D67" w:rsidR="3B9295B8" w:rsidRDefault="3B9295B8" w:rsidP="3B9295B8">
      <w:pPr>
        <w:rPr>
          <w:rFonts w:ascii="Times New Roman" w:eastAsia="Times New Roman" w:hAnsi="Times New Roman" w:cs="Times New Roman"/>
          <w:sz w:val="24"/>
          <w:szCs w:val="24"/>
        </w:rPr>
      </w:pPr>
    </w:p>
    <w:p w14:paraId="4E00ED05" w14:textId="135145F0" w:rsidR="007152BC" w:rsidRDefault="00E8359C" w:rsidP="3B9295B8">
      <w:pPr>
        <w:rPr>
          <w:rFonts w:ascii="Times New Roman" w:eastAsia="Times New Roman" w:hAnsi="Times New Roman" w:cs="Times New Roman"/>
          <w:b/>
          <w:bCs/>
          <w:i/>
          <w:iCs/>
          <w:sz w:val="24"/>
          <w:szCs w:val="24"/>
        </w:rPr>
      </w:pPr>
      <w:r w:rsidRPr="3B9295B8">
        <w:rPr>
          <w:rFonts w:ascii="Times New Roman" w:eastAsia="Times New Roman" w:hAnsi="Times New Roman" w:cs="Times New Roman"/>
          <w:b/>
          <w:bCs/>
          <w:sz w:val="28"/>
          <w:szCs w:val="28"/>
        </w:rPr>
        <w:t>Intervention</w:t>
      </w:r>
    </w:p>
    <w:p w14:paraId="0B5EC2F3" w14:textId="2BE61AE7" w:rsidR="5816D59A" w:rsidRDefault="5816D59A" w:rsidP="3B9295B8">
      <w:pPr>
        <w:pStyle w:val="BodyText3"/>
        <w:spacing w:before="160" w:line="480" w:lineRule="auto"/>
        <w:rPr>
          <w:rStyle w:val="apple-converted-space"/>
        </w:rPr>
      </w:pPr>
      <w:bookmarkStart w:id="57" w:name="_Hlk112229779"/>
      <w:bookmarkEnd w:id="57"/>
      <w:r w:rsidRPr="3B9295B8">
        <w:rPr>
          <w:rStyle w:val="apple-converted-space"/>
          <w:b/>
          <w:bCs/>
        </w:rPr>
        <w:t>Background</w:t>
      </w:r>
    </w:p>
    <w:p w14:paraId="07F2E648" w14:textId="279E9E31" w:rsidR="1ECB9513" w:rsidRDefault="1ECB9513" w:rsidP="3B9295B8">
      <w:pPr>
        <w:rPr>
          <w:rFonts w:ascii="Times New Roman" w:eastAsia="Times New Roman" w:hAnsi="Times New Roman" w:cs="Times New Roman"/>
          <w:sz w:val="24"/>
          <w:szCs w:val="24"/>
        </w:rPr>
      </w:pPr>
      <w:r w:rsidRPr="60562C62">
        <w:rPr>
          <w:rFonts w:ascii="Times New Roman" w:eastAsia="Times New Roman" w:hAnsi="Times New Roman" w:cs="Times New Roman"/>
          <w:sz w:val="24"/>
          <w:szCs w:val="24"/>
        </w:rPr>
        <w:t>CHESS (Comprehensive Health Enhancement Support System) is the overarching name for a variety of eHealth systems built to support continuing care for chronic diseases. All CHESS</w:t>
      </w:r>
      <w:r w:rsidR="51CA5675" w:rsidRPr="60562C62">
        <w:rPr>
          <w:rFonts w:ascii="Times New Roman" w:eastAsia="Times New Roman" w:hAnsi="Times New Roman" w:cs="Times New Roman"/>
          <w:sz w:val="24"/>
          <w:szCs w:val="24"/>
        </w:rPr>
        <w:t xml:space="preserve"> </w:t>
      </w:r>
      <w:r w:rsidRPr="60562C62">
        <w:rPr>
          <w:rFonts w:ascii="Times New Roman" w:eastAsia="Times New Roman" w:hAnsi="Times New Roman" w:cs="Times New Roman"/>
          <w:sz w:val="24"/>
          <w:szCs w:val="24"/>
        </w:rPr>
        <w:t>systems are based on principles of Self-Determination Theory (SDT), providing tools to enhance coping competence, intrinsic motivation, and social relatedness.</w:t>
      </w:r>
      <w:r w:rsidRPr="60562C62">
        <w:rPr>
          <w:rFonts w:ascii="Times New Roman" w:hAnsi="Times New Roman" w:cs="Times New Roman"/>
          <w:sz w:val="24"/>
          <w:szCs w:val="24"/>
        </w:rPr>
        <w:fldChar w:fldCharType="begin"/>
      </w:r>
      <w:r w:rsidRPr="60562C62">
        <w:rPr>
          <w:rFonts w:ascii="Times New Roman" w:hAnsi="Times New Roman" w:cs="Times New Roman"/>
          <w:sz w:val="24"/>
          <w:szCs w:val="24"/>
        </w:rPr>
        <w:instrText xml:space="preserve"> ADDIN ZOTERO_ITEM CSL_CITATION {"citationID":"hq4WYzbg","properties":{"formattedCitation":"\\super 31\\nosupersub{}","plainCitation":"31","noteIndex":0},"citationItems":[{"id":200,"uris":["http://zotero.org/users/8933076/items/Y9GLF6XX"],"itemData":{"id":200,"type":"article-journal","abstract":"Human beings can be proactive and engaged or, alternatively, passive and alienated, largely as a function of the social conditions in which they develop and function. Accordingly, research guided by self-determination theory 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needs--competence, autonomy, and relatedness--which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psychotherapy.","container-title":"The American Psychologist","DOI":"10.1037//0003-066x.55.1.68","ISSN":"0003-066X","issue":"1","journalAbbreviation":"Am Psychol","language":"eng","note":"PMID: 11392867","page":"68-78","source":"PubMed","title":"Self-determination theory and the facilitation of intrinsic motivation, social development, and well-being","volume":"55","author":[{"family":"Ryan","given":"R. M."},{"family":"Deci","given":"E. L."}],"issued":{"date-parts":[["2000",1]]}}}],"schema":"https://github.com/citation-style-language/schema/raw/master/csl-citation.json"} </w:instrText>
      </w:r>
      <w:r w:rsidRPr="60562C62">
        <w:rPr>
          <w:rFonts w:ascii="Times New Roman" w:hAnsi="Times New Roman" w:cs="Times New Roman"/>
          <w:sz w:val="24"/>
          <w:szCs w:val="24"/>
        </w:rPr>
        <w:fldChar w:fldCharType="separate"/>
      </w:r>
      <w:r w:rsidRPr="60562C62">
        <w:rPr>
          <w:rFonts w:ascii="Times New Roman" w:hAnsi="Times New Roman" w:cs="Times New Roman"/>
          <w:sz w:val="24"/>
          <w:szCs w:val="24"/>
          <w:vertAlign w:val="superscript"/>
        </w:rPr>
        <w:t>31</w:t>
      </w:r>
      <w:r w:rsidRPr="60562C62">
        <w:rPr>
          <w:rFonts w:ascii="Times New Roman" w:hAnsi="Times New Roman" w:cs="Times New Roman"/>
          <w:sz w:val="24"/>
          <w:szCs w:val="24"/>
        </w:rPr>
        <w:fldChar w:fldCharType="end"/>
      </w:r>
      <w:r w:rsidRPr="60562C62">
        <w:rPr>
          <w:rFonts w:ascii="Times New Roman" w:eastAsia="Times New Roman" w:hAnsi="Times New Roman" w:cs="Times New Roman"/>
          <w:sz w:val="24"/>
          <w:szCs w:val="24"/>
        </w:rPr>
        <w:t xml:space="preserve"> Previous randomized clinical</w:t>
      </w:r>
      <w:r w:rsidR="515B6629" w:rsidRPr="60562C62">
        <w:rPr>
          <w:rFonts w:ascii="Times New Roman" w:eastAsia="Times New Roman" w:hAnsi="Times New Roman" w:cs="Times New Roman"/>
          <w:sz w:val="24"/>
          <w:szCs w:val="24"/>
        </w:rPr>
        <w:t xml:space="preserve"> </w:t>
      </w:r>
      <w:r w:rsidRPr="60562C62">
        <w:rPr>
          <w:rFonts w:ascii="Times New Roman" w:eastAsia="Times New Roman" w:hAnsi="Times New Roman" w:cs="Times New Roman"/>
          <w:sz w:val="24"/>
          <w:szCs w:val="24"/>
        </w:rPr>
        <w:t>trials (RCTs) have found that CHESS significantly improved: 1) asthma control</w:t>
      </w:r>
      <w:r w:rsidRPr="60562C62">
        <w:rPr>
          <w:rFonts w:ascii="Times New Roman" w:hAnsi="Times New Roman" w:cs="Times New Roman"/>
          <w:sz w:val="24"/>
          <w:szCs w:val="24"/>
        </w:rPr>
        <w:fldChar w:fldCharType="begin"/>
      </w:r>
      <w:r w:rsidRPr="60562C62">
        <w:rPr>
          <w:rFonts w:ascii="Times New Roman" w:hAnsi="Times New Roman" w:cs="Times New Roman"/>
          <w:sz w:val="24"/>
          <w:szCs w:val="24"/>
        </w:rPr>
        <w:instrText xml:space="preserve"> ADDIN ZOTERO_ITEM CSL_CITATION {"citationID":"v2DtxPwu","properties":{"formattedCitation":"\\super 32\\nosupersub{}","plainCitation":"32","noteIndex":0},"citationItems":[{"id":202,"uris":["http://zotero.org/users/8933076/items/CKEFJMSW"],"itemData":{"id":202,"type":"article-journal","abstract":"Background\nAsthma is the most common pediatric illness in the United States, burdening low-income and minority families disproportionately and contributing to high health care costs. Clinic-based asthma education and telephone case management have had mixed results on asthma control, as have eHealth programs and online games.\n\nObjectives\nTo test the effects of (1) CHESS+CM, a system for parents and children ages 4–12 years with poorly controlled asthma, on asthma control and medication adherence, and (2) competence, self-efficacy, and social support as mediators. CHESS+CM included a fully automated eHealth component (Comprehensive Health Enhancement Support System [CHESS]) plus monthly nurse case management (CM) via phone. CHESS, based on self-determination theory, was designed to improve competence, social support, and intrinsic motivation of parents and children.\n\nMethods\nWe identified eligible parent–child dyads from files of managed care organizations in Madison and Milwaukee, Wisconsin, USA, sent them recruitment letters, and randomly assigned them (unblinded) to a control group of treatment as usual plus asthma information or to CHESS+CM. Asthma control was measured by the Asthma Control Questionnaire (ACQ) and self-reported symptom-free days. Medication adherence was a composite of pharmacy refill data and medication taking. Social support, information competence, and self-efficacy were self-assessed in questionnaires. All data were collected at 0, 3, 6, 9, and 12 months. Asthma diaries kept during a 3-week run-in period before randomization provided baseline data.\n\nResults\nOf 305 parent–child dyads enrolled, 301 were randomly assigned, 153 to the control group and 148 to CHESS+CM. Most parents were female (283/301, 94%), African American (150/301, 49.8%), and had a low income as indicated by child’s Medicaid status (154/301, 51.2%); 146 (48.5%) were single and 96 of 301 (31.9%) had a high school education or less. Completion rates were 127 of 153 control group dyads (83.0%) and 132 of 148 CHESS+CM group dyads (89.2%). CHESS+CM group children had significantly better asthma control on the ACQ (d = –0.31, 95% confidence limits [CL] –0.56, –0.06, P = .011), but not as measured by symptom-free days (d = 0.18, 95% CL –0.88, 1.60, P = 1.00). The composite adherence scores did not differ significantly between groups (d = 1.48%, 95% CL –8.15, 11.11, P = .76). Social support was a significant mediator for CHESS+CM’s effect on asthma control (alpha = .200, P = .01; beta = .210, P = .03). Self-efficacy was not significant (alpha = .080, P = .14; beta = .476, P = .01); neither was information competence (alpha = .079, P = .09; beta = .063, P = .64).\n\nConclusions\nIntegrating telephone case management with eHealth benefited pediatric asthma control, though not medication adherence. Improved methods of measuring medication adherence are needed. Social support appears to be more effective than information in improving pediatric asthma control.\n\nTrial Registration\nClinicaltrials.gov NCT00214383; http://clinicaltrials.gov/ct2/show/NCT00214383 (Archived by WebCite at http://www.webcitation.org/68OVwqMPz)","container-title":"Journal of Medical Internet Research","DOI":"10.2196/jmir.1964","ISSN":"1439-4456","issue":"4","journalAbbreviation":"J Med Internet Res","note":"PMID: 22835804\nPMCID: PMC3409549","page":"e101","source":"PubMed Central","title":"The Effects of Combining Web-Based eHealth With Telephone Nurse Case Management for Pediatric Asthma Control: A Randomized Controlled Trial","title-short":"The Effects of Combining Web-Based eHealth With Telephone Nurse Case Management for Pediatric Asthma Control","volume":"14","author":[{"family":"Gustafson","given":"David"},{"family":"Wise","given":"Meg"},{"family":"Bhattacharya","given":"Abhik"},{"family":"Pulvermacher","given":"Alice"},{"family":"Shanovich","given":"Kathleen"},{"family":"Phillips","given":"Brenda"},{"family":"Lehman","given":"Erik"},{"family":"Chinchilli","given":"Vernon"},{"family":"Hawkins","given":"Robert"},{"family":"Kim","given":"Jee-Seon"}],"issued":{"date-parts":[["2012",7,26]]}}}],"schema":"https://github.com/citation-style-language/schema/raw/master/csl-citation.json"} </w:instrText>
      </w:r>
      <w:r w:rsidRPr="60562C62">
        <w:rPr>
          <w:rFonts w:ascii="Times New Roman" w:hAnsi="Times New Roman" w:cs="Times New Roman"/>
          <w:sz w:val="24"/>
          <w:szCs w:val="24"/>
        </w:rPr>
        <w:fldChar w:fldCharType="separate"/>
      </w:r>
      <w:r w:rsidRPr="60562C62">
        <w:rPr>
          <w:rFonts w:ascii="Times New Roman" w:hAnsi="Times New Roman" w:cs="Times New Roman"/>
          <w:sz w:val="24"/>
          <w:szCs w:val="24"/>
          <w:vertAlign w:val="superscript"/>
        </w:rPr>
        <w:t>32</w:t>
      </w:r>
      <w:r w:rsidRPr="60562C62">
        <w:rPr>
          <w:rFonts w:ascii="Times New Roman" w:hAnsi="Times New Roman" w:cs="Times New Roman"/>
          <w:sz w:val="24"/>
          <w:szCs w:val="24"/>
        </w:rPr>
        <w:fldChar w:fldCharType="end"/>
      </w:r>
      <w:r w:rsidRPr="60562C62">
        <w:rPr>
          <w:rFonts w:ascii="Times New Roman" w:eastAsia="Times New Roman" w:hAnsi="Times New Roman" w:cs="Times New Roman"/>
          <w:sz w:val="24"/>
          <w:szCs w:val="24"/>
        </w:rPr>
        <w:t>; 2) quality of life and cost of care in HIV patients</w:t>
      </w:r>
      <w:r w:rsidRPr="60562C62">
        <w:rPr>
          <w:rFonts w:ascii="Times New Roman" w:hAnsi="Times New Roman" w:cs="Times New Roman"/>
          <w:sz w:val="24"/>
          <w:szCs w:val="24"/>
        </w:rPr>
        <w:fldChar w:fldCharType="begin"/>
      </w:r>
      <w:r w:rsidRPr="60562C62">
        <w:rPr>
          <w:rFonts w:ascii="Times New Roman" w:hAnsi="Times New Roman" w:cs="Times New Roman"/>
          <w:sz w:val="24"/>
          <w:szCs w:val="24"/>
        </w:rPr>
        <w:instrText xml:space="preserve"> ADDIN ZOTERO_ITEM CSL_CITATION {"citationID":"SGlfqLpA","properties":{"formattedCitation":"\\super 33\\nosupersub{}","plainCitation":"33","noteIndex":0},"citationItems":[{"id":204,"uris":["http://zotero.org/users/8933076/items/BT9RPNDV"],"itemData":{"id":204,"type":"article-journal","abstract":"CHESS (the Comprehensive Health Enhancement Support System) is an interactive, computer-based system to support people facing AIDS/HIV Infection and other health-related crises or concerns. CHESS provides information, referral to service providers, support in making tough decisions and networking to experts and others facing the same concerns. CHESS is designed to improve access to health and human services for people who would otherwise face psychological, social, economic or geographic barriers to receiving services. CHESS has been evaluated in a random-assignment study with over 200 men and women living with AIDS and HIV infection. When CHESS was placed in subjects' homes for 3-6 months, use of CHESS was extremely heavy, with the average subject using CHESS 138 times for 39 hours. Compared with a control group which did not receive CHESS, subjects who used CHESS reported significantly higher quality of life in several dimensions, including social support and cognitive functioning. Users also reported significant reductions in some types of health care costs, especially inpatient services (hospitalizations). All segments of the study population used and benefited from CHESS, including women, minorities and those subjects with lower levels of education. Thus, CHESS appears to be an effective means of delivering education and support to the diverse populations which are affected by AIDS and HIV infection.","container-title":"Proceedings of the Annual Symposium on Computer Application in Medical Care","ISSN":"0195-4210","journalAbbreviation":"Proc Annu Symp Comput Appl Med Care","note":"PMID: 7949999\nPMCID: PMC2247754","page":"604-608","source":"PubMed Central","title":"The use and impact of a computer-based support system for people living with AIDS and HIV infection.","author":[{"family":"Gustafson","given":"D. H."},{"family":"Hawkins","given":"R. P."},{"family":"Boberg","given":"E. W."},{"family":"Bricker","given":"E."},{"family":"Pingree","given":"S."},{"family":"Chan","given":"C. L."}],"issued":{"date-parts":[["1994"]]}}}],"schema":"https://github.com/citation-style-language/schema/raw/master/csl-citation.json"} </w:instrText>
      </w:r>
      <w:r w:rsidRPr="60562C62">
        <w:rPr>
          <w:rFonts w:ascii="Times New Roman" w:hAnsi="Times New Roman" w:cs="Times New Roman"/>
          <w:sz w:val="24"/>
          <w:szCs w:val="24"/>
        </w:rPr>
        <w:fldChar w:fldCharType="separate"/>
      </w:r>
      <w:r w:rsidRPr="60562C62">
        <w:rPr>
          <w:rFonts w:ascii="Times New Roman" w:hAnsi="Times New Roman" w:cs="Times New Roman"/>
          <w:sz w:val="24"/>
          <w:szCs w:val="24"/>
          <w:vertAlign w:val="superscript"/>
        </w:rPr>
        <w:t>33</w:t>
      </w:r>
      <w:r w:rsidRPr="60562C62">
        <w:rPr>
          <w:rFonts w:ascii="Times New Roman" w:hAnsi="Times New Roman" w:cs="Times New Roman"/>
          <w:sz w:val="24"/>
          <w:szCs w:val="24"/>
        </w:rPr>
        <w:fldChar w:fldCharType="end"/>
      </w:r>
      <w:r w:rsidRPr="60562C62">
        <w:rPr>
          <w:rFonts w:ascii="Times New Roman" w:eastAsia="Times New Roman" w:hAnsi="Times New Roman" w:cs="Times New Roman"/>
          <w:sz w:val="24"/>
          <w:szCs w:val="24"/>
        </w:rPr>
        <w:t>; 3) quality of life and self-efficacy in breast cancer patients compared with control</w:t>
      </w:r>
      <w:r w:rsidRPr="60562C62">
        <w:rPr>
          <w:rFonts w:ascii="Times New Roman" w:hAnsi="Times New Roman" w:cs="Times New Roman"/>
          <w:sz w:val="24"/>
          <w:szCs w:val="24"/>
          <w:highlight w:val="yellow"/>
        </w:rPr>
        <w:fldChar w:fldCharType="begin"/>
      </w:r>
      <w:r w:rsidRPr="60562C62">
        <w:rPr>
          <w:rFonts w:ascii="Times New Roman" w:hAnsi="Times New Roman" w:cs="Times New Roman"/>
          <w:sz w:val="24"/>
          <w:szCs w:val="24"/>
          <w:highlight w:val="yellow"/>
        </w:rPr>
        <w:instrText xml:space="preserve"> ADDIN ZOTERO_ITEM CSL_CITATION {"citationID":"l1e8iJDJ","properties":{"formattedCitation":"\\super 34\\nosupersub{}","plainCitation":"34","noteIndex":0},"citationItems":[{"id":207,"uris":["http://zotero.org/users/8933076/items/VDU8DX7T"],"itemData":{"id":207,"type":"article-journal","abstract":"BACKGROUND: Consumer health information systems potentially improve a patient's quality of life and activate patient self-care.\nOBJECTIVES: Test a computerized system (CHESS: Comprehensive Health Enhancement Support System), which, in this application, provided HIV-positive patients with information, decision support, and connections to experts and other patients. Would patients given in-home access to computers use the system, improve their quality of life, reduce health-risk behaviors, and use medical services more efficiently?\nRESEARCH DESIGN: Randomized controlled trial: CHESS computers in experimental subjects' homes in Madison or Milwaukee, Wisconsin, for 3 or 6 months; controls received no intervention. Subjects were compensated for self-report surveys completed before, during, and after CHESS installation.\nSUBJECTS: Of 204 HIV-positive patients recruited (90% male, 84% white, average education some college, and 65% experiencing HIV-related symptoms), 90% completed the study.\nMEASURES: Self-reports of quality of life and frequency and duration of use of medical services.\nRESULTS: CHESS was used daily with little difference between demographic subgroups. While CHESS was in the home, its users reported quality-of-life improvements: active life, negative emotions, cognitive function, social support, and participation in health care. They also reported spending less time during ambulatory care visits, making more phone calls to providers, and experiencing fewer and shorter hospitalizations.\nCONCLUSIONS: A computer-based personal health support system can improve a patient's quality of life and promote more efficient use of health care.","container-title":"American Journal of Preventive Medicine","DOI":"10.1016/s0749-3797(98)00108-1","ISSN":"0749-3797","issue":"1","journalAbbreviation":"Am J Prev Med","language":"eng","note":"PMID: 9894548","page":"1-9","source":"PubMed","title":"Impact of a patient-centered, computer-based health information/support system","volume":"16","author":[{"family":"Gustafson","given":"D. H."},{"family":"Hawkins","given":"R."},{"family":"Boberg","given":"E."},{"family":"Pingree","given":"S."},{"family":"Serlin","given":"R. E."},{"family":"Graziano","given":"F."},{"family":"Chan","given":"C. L."}],"issued":{"date-parts":[["1999",1]]}}}],"schema":"https://github.com/citation-style-language/schema/raw/master/csl-citation.json"} </w:instrText>
      </w:r>
      <w:r w:rsidRPr="60562C62">
        <w:rPr>
          <w:rFonts w:ascii="Times New Roman" w:hAnsi="Times New Roman" w:cs="Times New Roman"/>
          <w:sz w:val="24"/>
          <w:szCs w:val="24"/>
          <w:highlight w:val="yellow"/>
        </w:rPr>
        <w:fldChar w:fldCharType="separate"/>
      </w:r>
      <w:r w:rsidRPr="60562C62">
        <w:rPr>
          <w:rFonts w:ascii="Times New Roman" w:hAnsi="Times New Roman" w:cs="Times New Roman"/>
          <w:sz w:val="24"/>
          <w:szCs w:val="24"/>
          <w:vertAlign w:val="superscript"/>
        </w:rPr>
        <w:t>34</w:t>
      </w:r>
      <w:r w:rsidRPr="60562C62">
        <w:rPr>
          <w:rFonts w:ascii="Times New Roman" w:hAnsi="Times New Roman" w:cs="Times New Roman"/>
          <w:sz w:val="24"/>
          <w:szCs w:val="24"/>
          <w:highlight w:val="yellow"/>
        </w:rPr>
        <w:fldChar w:fldCharType="end"/>
      </w:r>
      <w:r w:rsidRPr="60562C62">
        <w:rPr>
          <w:rFonts w:ascii="Times New Roman" w:eastAsia="Times New Roman" w:hAnsi="Times New Roman" w:cs="Times New Roman"/>
          <w:sz w:val="24"/>
          <w:szCs w:val="24"/>
        </w:rPr>
        <w:t xml:space="preserve"> and internet</w:t>
      </w:r>
      <w:r w:rsidRPr="60562C62">
        <w:rPr>
          <w:rFonts w:ascii="Times New Roman" w:hAnsi="Times New Roman" w:cs="Times New Roman"/>
          <w:sz w:val="24"/>
          <w:szCs w:val="24"/>
          <w:highlight w:val="yellow"/>
        </w:rPr>
        <w:fldChar w:fldCharType="begin"/>
      </w:r>
      <w:r w:rsidRPr="60562C62">
        <w:rPr>
          <w:rFonts w:ascii="Times New Roman" w:hAnsi="Times New Roman" w:cs="Times New Roman"/>
          <w:sz w:val="24"/>
          <w:szCs w:val="24"/>
          <w:highlight w:val="yellow"/>
        </w:rPr>
        <w:instrText xml:space="preserve"> ADDIN ZOTERO_ITEM CSL_CITATION {"citationID":"9CM0Bync","properties":{"formattedCitation":"\\super 35\\nosupersub{}","plainCitation":"35","noteIndex":0},"citationItems":[{"id":209,"uris":["http://zotero.org/users/8933076/items/8ZD82BM7"],"itemData":{"id":209,"type":"article-journal","abstract":"OBJECTIVE: Assess impact of a computer-based patient support system on quality of life in younger women with breast cancer, with particular emphasis on assisting the underserved.\nDESIGN: Randomized controlled trial conducted between 1995 and 1998.\nSETTING: Five sites: two teaching hospitals (Madison, Wis, and Chicago, Ill), two nonteaching hospitals (Chicago), and a cancer resource center (Indianapolis, Ill). The latter three sites treat many underserved patients.\nPARTICIPANTS: Newly diagnosed breast cancer patients (N = 246) under age 60.\nINTERVENTIONS: Experimental group received Comprehensive Health Enhancement Support System (CHESS), a home-based computer system providing information, decision-making, and emotional support.\nMEASUREMENTS AND MAIN RESULTS: Pretest and two post-test surveys (at two- and five-month follow-up) measured aspects of participation in care, social/information support, and quality of life. At two-month follow-up, the CHESS group was significantly more competent at seeking information, more comfortable participating in care, and had greater confidence in doctor(s). At five-month follow-up, the CHESS group had significantly better social support and also greater information competence. In addition, experimental assignment interacted with several indicators of medical underservice (race, education, and lack of insurance), such that CHESS benefits were greater for the disadvantaged than the advantaged group.\nCONCLUSIONS: Computer-based patient support systems such as CHESS may benefit patients by providing information and social support, and increasing their participation in health care. These benefits may be largest for currently underserved populations.","container-title":"Journal of General Internal Medicine","DOI":"10.1046/j.1525-1497.2001.016007435.x","ISSN":"0884-8734","issue":"7","journalAbbreviation":"J Gen Intern Med","language":"eng","note":"PMID: 11520380\nPMCID: PMC1495237","page":"435-445","source":"PubMed","title":"Effect of computer support on younger women with breast cancer","volume":"16","author":[{"family":"Gustafson","given":"D. H."},{"family":"Hawkins","given":"R."},{"family":"Pingree","given":"S."},{"family":"McTavish","given":"F."},{"family":"Arora","given":"N. K."},{"family":"Mendenhall","given":"J."},{"family":"Cella","given":"D. F."},{"family":"Serlin","given":"R. C."},{"family":"Apantaku","given":"F. M."},{"family":"Stewart","given":"J."},{"family":"Salner","given":"A."}],"issued":{"date-parts":[["2001",7]]}}}],"schema":"https://github.com/citation-style-language/schema/raw/master/csl-citation.json"} </w:instrText>
      </w:r>
      <w:r w:rsidRPr="60562C62">
        <w:rPr>
          <w:rFonts w:ascii="Times New Roman" w:hAnsi="Times New Roman" w:cs="Times New Roman"/>
          <w:sz w:val="24"/>
          <w:szCs w:val="24"/>
          <w:highlight w:val="yellow"/>
        </w:rPr>
        <w:fldChar w:fldCharType="separate"/>
      </w:r>
      <w:r w:rsidRPr="60562C62">
        <w:rPr>
          <w:rFonts w:ascii="Times New Roman" w:hAnsi="Times New Roman" w:cs="Times New Roman"/>
          <w:sz w:val="24"/>
          <w:szCs w:val="24"/>
          <w:vertAlign w:val="superscript"/>
        </w:rPr>
        <w:t>35</w:t>
      </w:r>
      <w:r w:rsidRPr="60562C62">
        <w:rPr>
          <w:rFonts w:ascii="Times New Roman" w:hAnsi="Times New Roman" w:cs="Times New Roman"/>
          <w:sz w:val="24"/>
          <w:szCs w:val="24"/>
          <w:highlight w:val="yellow"/>
        </w:rPr>
        <w:fldChar w:fldCharType="end"/>
      </w:r>
      <w:r w:rsidRPr="60562C62">
        <w:rPr>
          <w:rFonts w:ascii="Times New Roman" w:eastAsia="Times New Roman" w:hAnsi="Times New Roman" w:cs="Times New Roman"/>
          <w:sz w:val="24"/>
          <w:szCs w:val="24"/>
        </w:rPr>
        <w:t>; 4) risky drinking</w:t>
      </w:r>
      <w:r w:rsidRPr="60562C62">
        <w:rPr>
          <w:rFonts w:ascii="Times New Roman" w:hAnsi="Times New Roman" w:cs="Times New Roman"/>
          <w:sz w:val="24"/>
          <w:szCs w:val="24"/>
          <w:highlight w:val="yellow"/>
        </w:rPr>
        <w:fldChar w:fldCharType="begin"/>
      </w:r>
      <w:r w:rsidRPr="60562C62">
        <w:rPr>
          <w:rFonts w:ascii="Times New Roman" w:hAnsi="Times New Roman" w:cs="Times New Roman"/>
          <w:sz w:val="24"/>
          <w:szCs w:val="24"/>
          <w:highlight w:val="yellow"/>
        </w:rPr>
        <w:instrText xml:space="preserve"> ADDIN ZOTERO_ITEM CSL_CITATION {"citationID":"LoYvf17o","properties":{"formattedCitation":"\\super 36\\nosupersub{}","plainCitation":"36","noteIndex":0},"citationItems":[{"id":64,"uris":["http://zotero.org/users/8933076/items/EJQGYQVY"],"itemData":{"id":64,"type":"article-journal","abstract":"IMPORTANCE: Patients leaving residential treatment for alcohol use disorders are not typically offered evidence-based continuing care, although research suggests that continuing care is associated with better outcomes. A smartphone-based application could provide effective continuing care.\nOBJECTIVE: To determine whether patients leaving residential treatment for alcohol use disorders with a smartphone application to support recovery have fewer risky drinking days than control patients.\nDESIGN, SETTING, AND PARTICIPANTS: An unmasked randomized clinical trial involving 3 residential programs operated by 1 nonprofit treatment organization in the Midwestern United States and 2 residential programs operated by 1 nonprofit organization in the Northeastern United States. In total, 349 patients who met the criteria for DSM-IV alcohol dependence when they entered residential treatment were randomized to treatment as usual (n = 179) or treatment as usual plus a smartphone (n = 170) with the Addiction-Comprehensive Health Enhancement Support System (A-CHESS), an application designed to improve continuing care for alcohol use disorders.\nINTERVENTIONS: Treatment as usual varied across programs; none offered patients coordinated continuing care after discharge. A-CHESS provides monitoring, information, communication, and support services to patients, including ways for patients and counselors to stay in contact. The intervention and follow-up period lasted 8 and 4 months, respectively.\nMAIN OUTCOMES AND MEASURES: Risky drinking days--the number of days during which a patient's drinking in a 2-hour period exceeded 4 standard drinks for men and 3 standard drinks for women, with standard drink defined as one that contains roughly 14 g of pure alcohol (12 oz of regular beer, 5 oz of wine, or 1.5 oz of distilled spirits). Patients were asked to report their risky drinking days in the previous 30 days on surveys taken 4, 8, and 12 months after discharge from residential treatment.\nRESULTS: For the 8 months of the intervention and 4 months of follow-up, patients in the A-CHESS group reported significantly fewer risky drinking days than did patients in the control group, with a mean of 1.39 vs 2.75 days (mean difference, 1.37; 95% CI, 0.46-2.27; P = .003).\nCONCLUSIONS AND RELEVANCE: The findings suggest that a multifeatured smartphone application may have significant benefit to patients in continuing care for alcohol use disorders.\nTRIAL REGISTRATION: clinicaltrials.gov Identifier: NCT01003119.","container-title":"JAMA psychiatry","DOI":"10.1001/jamapsychiatry.2013.4642","ISSN":"2168-6238","issue":"5","journalAbbreviation":"JAMA Psychiatry","language":"eng","note":"PMID: 24671165\nPMCID: PMC4016167","page":"566-572","source":"PubMed","title":"A smartphone application to support recovery from alcoholism: a randomized clinical trial","title-short":"A smartphone application to support recovery from alcoholism","volume":"71","author":[{"family":"Gustafson","given":"David H."},{"family":"McTavish","given":"Fiona M."},{"family":"Chih","given":"Ming-Yuan"},{"family":"Atwood","given":"Amy K."},{"family":"Johnson","given":"Roberta A."},{"family":"Boyle","given":"Michael G."},{"family":"Levy","given":"Michael S."},{"family":"Driscoll","given":"Hilary"},{"family":"Chisholm","given":"Steven M."},{"family":"Dillenburg","given":"Lisa"},{"family":"Isham","given":"Andrew"},{"family":"Shah","given":"Dhavan"}],"issued":{"date-parts":[["2014",5]]}}}],"schema":"https://github.com/citation-style-language/schema/raw/master/csl-citation.json"} </w:instrText>
      </w:r>
      <w:r w:rsidRPr="60562C62">
        <w:rPr>
          <w:rFonts w:ascii="Times New Roman" w:hAnsi="Times New Roman" w:cs="Times New Roman"/>
          <w:sz w:val="24"/>
          <w:szCs w:val="24"/>
          <w:highlight w:val="yellow"/>
        </w:rPr>
        <w:fldChar w:fldCharType="separate"/>
      </w:r>
      <w:r w:rsidRPr="60562C62">
        <w:rPr>
          <w:rFonts w:ascii="Times New Roman" w:hAnsi="Times New Roman" w:cs="Times New Roman"/>
          <w:sz w:val="24"/>
          <w:szCs w:val="24"/>
          <w:vertAlign w:val="superscript"/>
        </w:rPr>
        <w:t>36</w:t>
      </w:r>
      <w:r w:rsidRPr="60562C62">
        <w:rPr>
          <w:rFonts w:ascii="Times New Roman" w:hAnsi="Times New Roman" w:cs="Times New Roman"/>
          <w:sz w:val="24"/>
          <w:szCs w:val="24"/>
          <w:highlight w:val="yellow"/>
        </w:rPr>
        <w:fldChar w:fldCharType="end"/>
      </w:r>
      <w:r w:rsidRPr="60562C62">
        <w:rPr>
          <w:rFonts w:ascii="Times New Roman" w:eastAsia="Times New Roman" w:hAnsi="Times New Roman" w:cs="Times New Roman"/>
          <w:sz w:val="24"/>
          <w:szCs w:val="24"/>
        </w:rPr>
        <w:t>; and 5) caregiver burden, symptom distress, and median length of survival in lung cancer patients.</w:t>
      </w:r>
      <w:r w:rsidRPr="60562C62">
        <w:rPr>
          <w:rFonts w:ascii="Times New Roman" w:hAnsi="Times New Roman" w:cs="Times New Roman"/>
          <w:sz w:val="24"/>
          <w:szCs w:val="24"/>
        </w:rPr>
        <w:fldChar w:fldCharType="begin"/>
      </w:r>
      <w:r w:rsidRPr="60562C62">
        <w:rPr>
          <w:rFonts w:ascii="Times New Roman" w:hAnsi="Times New Roman" w:cs="Times New Roman"/>
          <w:sz w:val="24"/>
          <w:szCs w:val="24"/>
        </w:rPr>
        <w:instrText xml:space="preserve"> ADDIN ZOTERO_ITEM CSL_CITATION {"citationID":"JZM6TRmy","properties":{"formattedCitation":"\\super 37\\nosupersub{}","plainCitation":"37","noteIndex":0},"citationItems":[{"id":215,"uris":["http://zotero.org/users/8933076/items/I277E8E6"],"itemData":{"id":215,"type":"article-journal","abstract":"BACKGROUND: In this study, the authors examined the effectiveness of an online support system (Comprehensive Health Enhancement Support System [CHESS]) versus the Internet in relieving physical symptom distress in patients with non-small cell lung cancer (NSCLC).\nMETHODS: In total, 285 informal caregiver-patient dyads were assigned randomly to receive, for up to 25 months, standard care plus training on and access to either use of the Internet and a list of Internet sites about lung cancer (the Internet arm) or CHESS (the CHESS arm). Caregivers agreed to use CHESS or the Internet and to complete bimonthly surveys; for patients, these tasks were optional. The primary endpoint-patient symptom distress-was measured by caregiver reports using a modified Edmonton Symptom Assessment Scale.\nRESULTS: Caregivers in the CHESS arm consistently reported lower patient physical symptom distress than caregivers in the Internet arm. Significant differences were observed at 4 months (P = .031; Cohen d = .42) and at 6 months (P = .004; d = .61). Similar but marginally significant effects were observed at 2 months (P = .051; d = .39) and at 8 months (P = .061; d = .43). Exploratory analyses indicated that survival curves did not differ significantly between the arms (log-rank P = .172), although a survival difference in an exploratory subgroup analysis suggested an avenue for further study.\nCONCLUSIONS: The current results indicated that an online support system may reduce patient symptom distress. The effect on survival bears further investigation.","container-title":"Cancer","DOI":"10.1002/cncr.27939","ISSN":"1097-0142","issue":"9","journalAbbreviation":"Cancer","language":"eng","note":"PMID: 23355273\nPMCID: PMC3684251","page":"1744-1751","source":"PubMed","title":"An eHealth system supporting palliative care for patients with non-small cell lung cancer: a randomized trial","title-short":"An eHealth system supporting palliative care for patients with non-small cell lung cancer","volume":"119","author":[{"family":"Gustafson","given":"David H."},{"family":"DuBenske","given":"Lori L."},{"family":"Namkoong","given":"Kang"},{"family":"Hawkins","given":"Robert"},{"family":"Chih","given":"Ming-Yuan"},{"family":"Atwood","given":"Amy K."},{"family":"Johnson","given":"Roberta"},{"family":"Bhattacharya","given":"Abhik"},{"family":"Carmack","given":"Cindy L."},{"family":"Traynor","given":"Anne M."},{"family":"Campbell","given":"Toby C."},{"family":"Buss","given":"Mary K."},{"family":"Govindan","given":"Ramaswamy"},{"family":"Schiller","given":"Joan H."},{"family":"Cleary","given":"James F."}],"issued":{"date-parts":[["2013",5,1]]}}}],"schema":"https://github.com/citation-style-language/schema/raw/master/csl-citation.json"} </w:instrText>
      </w:r>
      <w:r w:rsidRPr="60562C62">
        <w:rPr>
          <w:rFonts w:ascii="Times New Roman" w:hAnsi="Times New Roman" w:cs="Times New Roman"/>
          <w:sz w:val="24"/>
          <w:szCs w:val="24"/>
        </w:rPr>
        <w:fldChar w:fldCharType="separate"/>
      </w:r>
      <w:r w:rsidRPr="60562C62">
        <w:rPr>
          <w:rFonts w:ascii="Times New Roman" w:hAnsi="Times New Roman" w:cs="Times New Roman"/>
          <w:sz w:val="24"/>
          <w:szCs w:val="24"/>
          <w:vertAlign w:val="superscript"/>
        </w:rPr>
        <w:t>37</w:t>
      </w:r>
      <w:r w:rsidRPr="60562C62">
        <w:rPr>
          <w:rFonts w:ascii="Times New Roman" w:hAnsi="Times New Roman" w:cs="Times New Roman"/>
          <w:sz w:val="24"/>
          <w:szCs w:val="24"/>
        </w:rPr>
        <w:fldChar w:fldCharType="end"/>
      </w:r>
      <w:r w:rsidRPr="60562C62">
        <w:rPr>
          <w:rFonts w:ascii="Times New Roman" w:eastAsia="Times New Roman" w:hAnsi="Times New Roman" w:cs="Times New Roman"/>
          <w:sz w:val="24"/>
          <w:szCs w:val="24"/>
        </w:rPr>
        <w:t xml:space="preserve"> CHESS for lung cancer was aimed at caregivers as well as patients and was our first to integrate features of Cognitive </w:t>
      </w:r>
      <w:r w:rsidRPr="60562C62">
        <w:rPr>
          <w:rFonts w:ascii="Times New Roman" w:eastAsia="Times New Roman" w:hAnsi="Times New Roman" w:cs="Times New Roman"/>
          <w:sz w:val="24"/>
          <w:szCs w:val="24"/>
        </w:rPr>
        <w:lastRenderedPageBreak/>
        <w:t>Behavior Therapy (CBT),</w:t>
      </w:r>
      <w:r w:rsidRPr="60562C62">
        <w:rPr>
          <w:rFonts w:ascii="Times New Roman" w:hAnsi="Times New Roman" w:cs="Times New Roman"/>
          <w:sz w:val="24"/>
          <w:szCs w:val="24"/>
        </w:rPr>
        <w:fldChar w:fldCharType="begin"/>
      </w:r>
      <w:r w:rsidRPr="60562C62">
        <w:rPr>
          <w:rFonts w:ascii="Times New Roman" w:hAnsi="Times New Roman" w:cs="Times New Roman"/>
          <w:sz w:val="24"/>
          <w:szCs w:val="24"/>
        </w:rPr>
        <w:instrText xml:space="preserve"> ADDIN ZOTERO_ITEM CSL_CITATION {"citationID":"YuRv4Syx","properties":{"formattedCitation":"\\super 37\\nosupersub{}","plainCitation":"37","noteIndex":0},"citationItems":[{"id":215,"uris":["http://zotero.org/users/8933076/items/I277E8E6"],"itemData":{"id":215,"type":"article-journal","abstract":"BACKGROUND: In this study, the authors examined the effectiveness of an online support system (Comprehensive Health Enhancement Support System [CHESS]) versus the Internet in relieving physical symptom distress in patients with non-small cell lung cancer (NSCLC).\nMETHODS: In total, 285 informal caregiver-patient dyads were assigned randomly to receive, for up to 25 months, standard care plus training on and access to either use of the Internet and a list of Internet sites about lung cancer (the Internet arm) or CHESS (the CHESS arm). Caregivers agreed to use CHESS or the Internet and to complete bimonthly surveys; for patients, these tasks were optional. The primary endpoint-patient symptom distress-was measured by caregiver reports using a modified Edmonton Symptom Assessment Scale.\nRESULTS: Caregivers in the CHESS arm consistently reported lower patient physical symptom distress than caregivers in the Internet arm. Significant differences were observed at 4 months (P = .031; Cohen d = .42) and at 6 months (P = .004; d = .61). Similar but marginally significant effects were observed at 2 months (P = .051; d = .39) and at 8 months (P = .061; d = .43). Exploratory analyses indicated that survival curves did not differ significantly between the arms (log-rank P = .172), although a survival difference in an exploratory subgroup analysis suggested an avenue for further study.\nCONCLUSIONS: The current results indicated that an online support system may reduce patient symptom distress. The effect on survival bears further investigation.","container-title":"Cancer","DOI":"10.1002/cncr.27939","ISSN":"1097-0142","issue":"9","journalAbbreviation":"Cancer","language":"eng","note":"PMID: 23355273\nPMCID: PMC3684251","page":"1744-1751","source":"PubMed","title":"An eHealth system supporting palliative care for patients with non-small cell lung cancer: a randomized trial","title-short":"An eHealth system supporting palliative care for patients with non-small cell lung cancer","volume":"119","author":[{"family":"Gustafson","given":"David H."},{"family":"DuBenske","given":"Lori L."},{"family":"Namkoong","given":"Kang"},{"family":"Hawkins","given":"Robert"},{"family":"Chih","given":"Ming-Yuan"},{"family":"Atwood","given":"Amy K."},{"family":"Johnson","given":"Roberta"},{"family":"Bhattacharya","given":"Abhik"},{"family":"Carmack","given":"Cindy L."},{"family":"Traynor","given":"Anne M."},{"family":"Campbell","given":"Toby C."},{"family":"Buss","given":"Mary K."},{"family":"Govindan","given":"Ramaswamy"},{"family":"Schiller","given":"Joan H."},{"family":"Cleary","given":"James F."}],"issued":{"date-parts":[["2013",5,1]]}}}],"schema":"https://github.com/citation-style-language/schema/raw/master/csl-citation.json"} </w:instrText>
      </w:r>
      <w:r w:rsidRPr="60562C62">
        <w:rPr>
          <w:rFonts w:ascii="Times New Roman" w:hAnsi="Times New Roman" w:cs="Times New Roman"/>
          <w:sz w:val="24"/>
          <w:szCs w:val="24"/>
        </w:rPr>
        <w:fldChar w:fldCharType="separate"/>
      </w:r>
      <w:r w:rsidRPr="60562C62">
        <w:rPr>
          <w:rFonts w:ascii="Times New Roman" w:hAnsi="Times New Roman" w:cs="Times New Roman"/>
          <w:sz w:val="24"/>
          <w:szCs w:val="24"/>
          <w:vertAlign w:val="superscript"/>
        </w:rPr>
        <w:t>37</w:t>
      </w:r>
      <w:r w:rsidRPr="60562C62">
        <w:rPr>
          <w:rFonts w:ascii="Times New Roman" w:hAnsi="Times New Roman" w:cs="Times New Roman"/>
          <w:sz w:val="24"/>
          <w:szCs w:val="24"/>
        </w:rPr>
        <w:fldChar w:fldCharType="end"/>
      </w:r>
      <w:r w:rsidRPr="60562C62">
        <w:rPr>
          <w:rFonts w:ascii="Times New Roman" w:eastAsia="Times New Roman" w:hAnsi="Times New Roman" w:cs="Times New Roman"/>
          <w:sz w:val="24"/>
          <w:szCs w:val="24"/>
        </w:rPr>
        <w:t xml:space="preserve"> which is also a cornerstone of Alcohol Behavioral Couple Therapy (ABCT), features of which are integrated into this trial.</w:t>
      </w:r>
      <w:r w:rsidRPr="60562C62">
        <w:rPr>
          <w:rFonts w:ascii="Times New Roman" w:hAnsi="Times New Roman" w:cs="Times New Roman"/>
          <w:sz w:val="24"/>
          <w:szCs w:val="24"/>
        </w:rPr>
        <w:fldChar w:fldCharType="begin"/>
      </w:r>
      <w:r w:rsidRPr="60562C62">
        <w:rPr>
          <w:rFonts w:ascii="Times New Roman" w:hAnsi="Times New Roman" w:cs="Times New Roman"/>
          <w:sz w:val="24"/>
          <w:szCs w:val="24"/>
        </w:rPr>
        <w:instrText xml:space="preserve"> ADDIN ZOTERO_ITEM CSL_CITATION {"citationID":"nc3aaZrt","properties":{"formattedCitation":"\\super 38\\nosupersub{}","plainCitation":"38","noteIndex":0},"citationItems":[{"id":218,"uris":["http://zotero.org/users/8933076/items/2265CNIS"],"itemData":{"id":218,"type":"article-journal","container-title":"Journal of Substance Abuse Treatment","DOI":"10.1016/j.jsat.2019.01.018","ISSN":"0740-5472, 1873-6483","journalAbbreviation":"Journal of Substance Abuse Treatment","language":"English","note":"publisher: Elsevier\nPMID: 30797386","page":"139-148","source":"www.jsatjournal.com","title":"Alcohol Behavioral Couple Therapy: In-session behavior, active ingredients and mechanisms of behavior change","title-short":"Alcohol Behavioral Couple Therapy","volume":"99","author":[{"family":"McCrady","given":"Barbara S."},{"family":"Tonigan","given":"J. Scott"},{"family":"Ladd","given":"Benjamin O."},{"family":"Hallgren","given":"Kevin A."},{"family":"Pearson","given":"Matthew R."},{"family":"Owens","given":"Mandy D."},{"family":"Epstein","given":"Elizabeth E."}],"issued":{"date-parts":[["2019",4,1]]}}}],"schema":"https://github.com/citation-style-language/schema/raw/master/csl-citation.json"} </w:instrText>
      </w:r>
      <w:r w:rsidRPr="60562C62">
        <w:rPr>
          <w:rFonts w:ascii="Times New Roman" w:hAnsi="Times New Roman" w:cs="Times New Roman"/>
          <w:sz w:val="24"/>
          <w:szCs w:val="24"/>
        </w:rPr>
        <w:fldChar w:fldCharType="separate"/>
      </w:r>
      <w:r w:rsidRPr="60562C62">
        <w:rPr>
          <w:rFonts w:ascii="Times New Roman" w:hAnsi="Times New Roman" w:cs="Times New Roman"/>
          <w:sz w:val="24"/>
          <w:szCs w:val="24"/>
          <w:vertAlign w:val="superscript"/>
        </w:rPr>
        <w:t>38</w:t>
      </w:r>
      <w:r w:rsidRPr="60562C62">
        <w:rPr>
          <w:rFonts w:ascii="Times New Roman" w:hAnsi="Times New Roman" w:cs="Times New Roman"/>
          <w:sz w:val="24"/>
          <w:szCs w:val="24"/>
        </w:rPr>
        <w:fldChar w:fldCharType="end"/>
      </w:r>
    </w:p>
    <w:p w14:paraId="4C751088" w14:textId="352E2A9D" w:rsidR="5816D59A" w:rsidRDefault="5816D59A" w:rsidP="3B9295B8">
      <w:pPr>
        <w:pStyle w:val="BodyText3"/>
        <w:spacing w:before="160" w:line="480" w:lineRule="auto"/>
        <w:rPr>
          <w:rStyle w:val="apple-converted-space"/>
          <w:b/>
          <w:bCs/>
        </w:rPr>
      </w:pPr>
      <w:r w:rsidRPr="3B9295B8">
        <w:rPr>
          <w:rStyle w:val="apple-converted-space"/>
          <w:b/>
          <w:bCs/>
        </w:rPr>
        <w:t>System Overview</w:t>
      </w:r>
    </w:p>
    <w:p w14:paraId="4A7C16DC" w14:textId="2BED54FC" w:rsidR="156D0CAC" w:rsidRDefault="156D0CAC" w:rsidP="3B9295B8">
      <w:pPr>
        <w:rPr>
          <w:rFonts w:ascii="Times New Roman" w:eastAsia="Times New Roman" w:hAnsi="Times New Roman" w:cs="Times New Roman"/>
          <w:sz w:val="24"/>
          <w:szCs w:val="24"/>
        </w:rPr>
      </w:pPr>
      <w:r w:rsidRPr="59B11EB5">
        <w:rPr>
          <w:rFonts w:ascii="Times New Roman" w:eastAsia="Times New Roman" w:hAnsi="Times New Roman" w:cs="Times New Roman"/>
          <w:sz w:val="24"/>
          <w:szCs w:val="24"/>
        </w:rPr>
        <w:t>A-CHESS (Addiction–CHESS) is a smartphone app designed to prevent relapse after treatment for AUD/SUD.</w:t>
      </w:r>
      <w:r w:rsidRPr="59B11EB5">
        <w:rPr>
          <w:rFonts w:ascii="Times New Roman" w:hAnsi="Times New Roman" w:cs="Times New Roman"/>
          <w:sz w:val="24"/>
          <w:szCs w:val="24"/>
        </w:rPr>
        <w:fldChar w:fldCharType="begin"/>
      </w:r>
      <w:r w:rsidRPr="59B11EB5">
        <w:rPr>
          <w:rFonts w:ascii="Times New Roman" w:hAnsi="Times New Roman" w:cs="Times New Roman"/>
          <w:sz w:val="24"/>
          <w:szCs w:val="24"/>
        </w:rPr>
        <w:instrText xml:space="preserve"> ADDIN ZOTERO_ITEM CSL_CITATION {"citationID":"oXmJGXor","properties":{"formattedCitation":"\\super 36\\nosupersub{}","plainCitation":"36","noteIndex":0},"citationItems":[{"id":64,"uris":["http://zotero.org/users/8933076/items/EJQGYQVY"],"itemData":{"id":64,"type":"article-journal","abstract":"IMPORTANCE: Patients leaving residential treatment for alcohol use disorders are not typically offered evidence-based continuing care, although research suggests that continuing care is associated with better outcomes. A smartphone-based application could provide effective continuing care.\nOBJECTIVE: To determine whether patients leaving residential treatment for alcohol use disorders with a smartphone application to support recovery have fewer risky drinking days than control patients.\nDESIGN, SETTING, AND PARTICIPANTS: An unmasked randomized clinical trial involving 3 residential programs operated by 1 nonprofit treatment organization in the Midwestern United States and 2 residential programs operated by 1 nonprofit organization in the Northeastern United States. In total, 349 patients who met the criteria for DSM-IV alcohol dependence when they entered residential treatment were randomized to treatment as usual (n = 179) or treatment as usual plus a smartphone (n = 170) with the Addiction-Comprehensive Health Enhancement Support System (A-CHESS), an application designed to improve continuing care for alcohol use disorders.\nINTERVENTIONS: Treatment as usual varied across programs; none offered patients coordinated continuing care after discharge. A-CHESS provides monitoring, information, communication, and support services to patients, including ways for patients and counselors to stay in contact. The intervention and follow-up period lasted 8 and 4 months, respectively.\nMAIN OUTCOMES AND MEASURES: Risky drinking days--the number of days during which a patient's drinking in a 2-hour period exceeded 4 standard drinks for men and 3 standard drinks for women, with standard drink defined as one that contains roughly 14 g of pure alcohol (12 oz of regular beer, 5 oz of wine, or 1.5 oz of distilled spirits). Patients were asked to report their risky drinking days in the previous 30 days on surveys taken 4, 8, and 12 months after discharge from residential treatment.\nRESULTS: For the 8 months of the intervention and 4 months of follow-up, patients in the A-CHESS group reported significantly fewer risky drinking days than did patients in the control group, with a mean of 1.39 vs 2.75 days (mean difference, 1.37; 95% CI, 0.46-2.27; P = .003).\nCONCLUSIONS AND RELEVANCE: The findings suggest that a multifeatured smartphone application may have significant benefit to patients in continuing care for alcohol use disorders.\nTRIAL REGISTRATION: clinicaltrials.gov Identifier: NCT01003119.","container-title":"JAMA psychiatry","DOI":"10.1001/jamapsychiatry.2013.4642","ISSN":"2168-6238","issue":"5","journalAbbreviation":"JAMA Psychiatry","language":"eng","note":"PMID: 24671165\nPMCID: PMC4016167","page":"566-572","source":"PubMed","title":"A smartphone application to support recovery from alcoholism: a randomized clinical trial","title-short":"A smartphone application to support recovery from alcoholism","volume":"71","author":[{"family":"Gustafson","given":"David H."},{"family":"McTavish","given":"Fiona M."},{"family":"Chih","given":"Ming-Yuan"},{"family":"Atwood","given":"Amy K."},{"family":"Johnson","given":"Roberta A."},{"family":"Boyle","given":"Michael G."},{"family":"Levy","given":"Michael S."},{"family":"Driscoll","given":"Hilary"},{"family":"Chisholm","given":"Steven M."},{"family":"Dillenburg","given":"Lisa"},{"family":"Isham","given":"Andrew"},{"family":"Shah","given":"Dhavan"}],"issued":{"date-parts":[["2014",5]]}}}],"schema":"https://github.com/citation-style-language/schema/raw/master/csl-citation.json"} </w:instrText>
      </w:r>
      <w:r w:rsidRPr="59B11EB5">
        <w:rPr>
          <w:rFonts w:ascii="Times New Roman" w:hAnsi="Times New Roman" w:cs="Times New Roman"/>
          <w:sz w:val="24"/>
          <w:szCs w:val="24"/>
        </w:rPr>
        <w:fldChar w:fldCharType="separate"/>
      </w:r>
      <w:r w:rsidRPr="59B11EB5">
        <w:rPr>
          <w:rFonts w:ascii="Times New Roman" w:hAnsi="Times New Roman" w:cs="Times New Roman"/>
          <w:sz w:val="24"/>
          <w:szCs w:val="24"/>
          <w:vertAlign w:val="superscript"/>
        </w:rPr>
        <w:t>36</w:t>
      </w:r>
      <w:r w:rsidRPr="59B11EB5">
        <w:rPr>
          <w:rFonts w:ascii="Times New Roman" w:hAnsi="Times New Roman" w:cs="Times New Roman"/>
          <w:sz w:val="24"/>
          <w:szCs w:val="24"/>
        </w:rPr>
        <w:fldChar w:fldCharType="end"/>
      </w:r>
      <w:r w:rsidRPr="59B11EB5">
        <w:rPr>
          <w:rFonts w:ascii="Times New Roman" w:eastAsia="Times New Roman" w:hAnsi="Times New Roman" w:cs="Times New Roman"/>
          <w:sz w:val="24"/>
          <w:szCs w:val="24"/>
        </w:rPr>
        <w:t xml:space="preserve"> It offers emotional and instrumental support at any time and place. In a previous RCT, A-CHESS, compared with usual care, reduced risky drinking days by 47%, improved abstinence by 23%,</w:t>
      </w:r>
      <w:r w:rsidRPr="59B11EB5">
        <w:rPr>
          <w:rFonts w:ascii="Times New Roman" w:hAnsi="Times New Roman" w:cs="Times New Roman"/>
          <w:sz w:val="24"/>
          <w:szCs w:val="24"/>
        </w:rPr>
        <w:fldChar w:fldCharType="begin"/>
      </w:r>
      <w:r w:rsidRPr="59B11EB5">
        <w:rPr>
          <w:rFonts w:ascii="Times New Roman" w:hAnsi="Times New Roman" w:cs="Times New Roman"/>
          <w:sz w:val="24"/>
          <w:szCs w:val="24"/>
        </w:rPr>
        <w:instrText xml:space="preserve"> ADDIN ZOTERO_ITEM CSL_CITATION {"citationID":"bwI2Brcv","properties":{"formattedCitation":"\\super 36\\nosupersub{}","plainCitation":"36","noteIndex":0},"citationItems":[{"id":64,"uris":["http://zotero.org/users/8933076/items/EJQGYQVY"],"itemData":{"id":64,"type":"article-journal","abstract":"IMPORTANCE: Patients leaving residential treatment for alcohol use disorders are not typically offered evidence-based continuing care, although research suggests that continuing care is associated with better outcomes. A smartphone-based application could provide effective continuing care.\nOBJECTIVE: To determine whether patients leaving residential treatment for alcohol use disorders with a smartphone application to support recovery have fewer risky drinking days than control patients.\nDESIGN, SETTING, AND PARTICIPANTS: An unmasked randomized clinical trial involving 3 residential programs operated by 1 nonprofit treatment organization in the Midwestern United States and 2 residential programs operated by 1 nonprofit organization in the Northeastern United States. In total, 349 patients who met the criteria for DSM-IV alcohol dependence when they entered residential treatment were randomized to treatment as usual (n = 179) or treatment as usual plus a smartphone (n = 170) with the Addiction-Comprehensive Health Enhancement Support System (A-CHESS), an application designed to improve continuing care for alcohol use disorders.\nINTERVENTIONS: Treatment as usual varied across programs; none offered patients coordinated continuing care after discharge. A-CHESS provides monitoring, information, communication, and support services to patients, including ways for patients and counselors to stay in contact. The intervention and follow-up period lasted 8 and 4 months, respectively.\nMAIN OUTCOMES AND MEASURES: Risky drinking days--the number of days during which a patient's drinking in a 2-hour period exceeded 4 standard drinks for men and 3 standard drinks for women, with standard drink defined as one that contains roughly 14 g of pure alcohol (12 oz of regular beer, 5 oz of wine, or 1.5 oz of distilled spirits). Patients were asked to report their risky drinking days in the previous 30 days on surveys taken 4, 8, and 12 months after discharge from residential treatment.\nRESULTS: For the 8 months of the intervention and 4 months of follow-up, patients in the A-CHESS group reported significantly fewer risky drinking days than did patients in the control group, with a mean of 1.39 vs 2.75 days (mean difference, 1.37; 95% CI, 0.46-2.27; P = .003).\nCONCLUSIONS AND RELEVANCE: The findings suggest that a multifeatured smartphone application may have significant benefit to patients in continuing care for alcohol use disorders.\nTRIAL REGISTRATION: clinicaltrials.gov Identifier: NCT01003119.","container-title":"JAMA psychiatry","DOI":"10.1001/jamapsychiatry.2013.4642","ISSN":"2168-6238","issue":"5","journalAbbreviation":"JAMA Psychiatry","language":"eng","note":"PMID: 24671165\nPMCID: PMC4016167","page":"566-572","source":"PubMed","title":"A smartphone application to support recovery from alcoholism: a randomized clinical trial","title-short":"A smartphone application to support recovery from alcoholism","volume":"71","author":[{"family":"Gustafson","given":"David H."},{"family":"McTavish","given":"Fiona M."},{"family":"Chih","given":"Ming-Yuan"},{"family":"Atwood","given":"Amy K."},{"family":"Johnson","given":"Roberta A."},{"family":"Boyle","given":"Michael G."},{"family":"Levy","given":"Michael S."},{"family":"Driscoll","given":"Hilary"},{"family":"Chisholm","given":"Steven M."},{"family":"Dillenburg","given":"Lisa"},{"family":"Isham","given":"Andrew"},{"family":"Shah","given":"Dhavan"}],"issued":{"date-parts":[["2014",5]]}}}],"schema":"https://github.com/citation-style-language/schema/raw/master/csl-citation.json"} </w:instrText>
      </w:r>
      <w:r w:rsidRPr="59B11EB5">
        <w:rPr>
          <w:rFonts w:ascii="Times New Roman" w:hAnsi="Times New Roman" w:cs="Times New Roman"/>
          <w:sz w:val="24"/>
          <w:szCs w:val="24"/>
        </w:rPr>
        <w:fldChar w:fldCharType="separate"/>
      </w:r>
      <w:r w:rsidRPr="59B11EB5">
        <w:rPr>
          <w:rFonts w:ascii="Times New Roman" w:hAnsi="Times New Roman" w:cs="Times New Roman"/>
          <w:sz w:val="24"/>
          <w:szCs w:val="24"/>
          <w:vertAlign w:val="superscript"/>
        </w:rPr>
        <w:t>36</w:t>
      </w:r>
      <w:r w:rsidRPr="59B11EB5">
        <w:rPr>
          <w:rFonts w:ascii="Times New Roman" w:hAnsi="Times New Roman" w:cs="Times New Roman"/>
          <w:sz w:val="24"/>
          <w:szCs w:val="24"/>
        </w:rPr>
        <w:fldChar w:fldCharType="end"/>
      </w:r>
      <w:r w:rsidRPr="59B11EB5">
        <w:rPr>
          <w:rFonts w:ascii="Times New Roman" w:eastAsia="Times New Roman" w:hAnsi="Times New Roman" w:cs="Times New Roman"/>
          <w:sz w:val="24"/>
          <w:szCs w:val="24"/>
        </w:rPr>
        <w:t xml:space="preserve"> and significantly increased </w:t>
      </w:r>
      <w:commentRangeStart w:id="58"/>
      <w:commentRangeStart w:id="59"/>
      <w:r w:rsidRPr="59B11EB5">
        <w:rPr>
          <w:rFonts w:ascii="Times New Roman" w:eastAsia="Times New Roman" w:hAnsi="Times New Roman" w:cs="Times New Roman"/>
          <w:sz w:val="24"/>
          <w:szCs w:val="24"/>
        </w:rPr>
        <w:t>treatment retention at months 8 (OR=1.96, 95% CI=1.09-3.52) and 12 (OR=2.16, 95% CI=1.13-4.12)</w:t>
      </w:r>
      <w:commentRangeEnd w:id="58"/>
      <w:r>
        <w:rPr>
          <w:rStyle w:val="CommentReference"/>
        </w:rPr>
        <w:commentReference w:id="58"/>
      </w:r>
      <w:commentRangeEnd w:id="59"/>
      <w:r>
        <w:rPr>
          <w:rStyle w:val="CommentReference"/>
        </w:rPr>
        <w:commentReference w:id="59"/>
      </w:r>
      <w:r w:rsidRPr="59B11EB5">
        <w:rPr>
          <w:rFonts w:ascii="Times New Roman" w:eastAsia="Times New Roman" w:hAnsi="Times New Roman" w:cs="Times New Roman"/>
          <w:sz w:val="24"/>
          <w:szCs w:val="24"/>
        </w:rPr>
        <w:t>.</w:t>
      </w:r>
      <w:r w:rsidRPr="59B11EB5">
        <w:rPr>
          <w:rFonts w:ascii="Times New Roman" w:hAnsi="Times New Roman" w:cs="Times New Roman"/>
          <w:sz w:val="24"/>
          <w:szCs w:val="24"/>
        </w:rPr>
        <w:fldChar w:fldCharType="begin"/>
      </w:r>
      <w:r w:rsidRPr="59B11EB5">
        <w:rPr>
          <w:rFonts w:ascii="Times New Roman" w:hAnsi="Times New Roman" w:cs="Times New Roman"/>
          <w:sz w:val="24"/>
          <w:szCs w:val="24"/>
        </w:rPr>
        <w:instrText xml:space="preserve"> ADDIN ZOTERO_ITEM CSL_CITATION {"citationID":"1RUAFpAT","properties":{"formattedCitation":"\\super 39\\nosupersub{}","plainCitation":"39","noteIndex":0},"citationItems":[{"id":90,"uris":["http://zotero.org/users/8933076/items/9MK9RRR9"],"itemData":{"id":90,"type":"article-journal","abstract":"Background: We estimated the efﬁcacy of the Addiction-Comprehensive Health Enhancement Support System (A-CHESS) in increasing the use of services for addiction and examined the extent to which this use of services mediated the effects of A-CHESS on risky drinking days and abstinence from drinking.\nMethods: We conducted secondary data analyses of the A-CHESS randomized controlled trial. Recruitment occurred in ﬁve residential treatment programs operated by two addiction treatment organizations. Participants were 349 adults with alcohol use disorders recruited two weeks before discharge from residential treatment. We provided intervention arm participants with a smartphone, the A-CHESS application, and an 8-month service plan. Control arm participants received treatment as usual. Telephone interviews at 4, 8, and 12-month followups assessed past-month risky drinking days, past-month abstinence, and post-discharge service utilization (past-month outpatient addiction treatment and past-week mutual help including Alcoholics Anonymous and Narcotics Anonymous). Using mixed effects latent variable models, we estimated the indirect effects of ACHESS on drinking outcomes, as mediated by post-discharge service utilization.\nResults: Approximately 50.5% of participants reported outpatient addiction treatment and 75.5% reported mutual help at any follow-up interview in the year following randomization. Assignment to the A-CHESS intervention was associated with an increased odds of outpatient addiction treatment across follow-ups, but not mutual help. This use of outpatient addiction treatment mediated the effect of A-CHESS on risky drinking days, but not abstinence. The effect of A-CHESS through outpatient addiction treatment appeared to reduce the expected number of risky drinking days across follow-ups by 11%.\nConclusions: The mobile health (mHealth) intervention promoted the use of outpatient addiction treatment, which appeared to contribute to its efﬁcacy in reducing risky drinking. Future research should investigate how mHealth interventions could link patients to needed treatment services and promote the sustained use of these services.","container-title":"Journal of Substance Abuse Treatment","DOI":"10.1016/j.jsat.2017.03.011","ISSN":"07405472","journalAbbreviation":"Journal of Substance Abuse Treatment","language":"en","page":"57-66","source":"DOI.org (Crossref)","title":"Treatment seeking as a mechanism of change in a randomized controlled trial of a mobile health intervention to support recovery from alcohol use disorders","volume":"77","author":[{"family":"Glass","given":"Joseph E."},{"family":"McKay","given":"James R."},{"family":"Gustafson","given":"David H."},{"family":"Kornfield","given":"Rachel"},{"family":"Rathouz","given":"Paul J."},{"family":"McTavish","given":"Fiona M."},{"family":"Atwood","given":"Amy K."},{"family":"Isham","given":"Andrew"},{"family":"Quanbeck","given":"Andrew"},{"family":"Shah","given":"Dhavan"}],"issued":{"date-parts":[["2017",6]]}}}],"schema":"https://github.com/citation-style-language/schema/raw/master/csl-citation.json"} </w:instrText>
      </w:r>
      <w:r w:rsidRPr="59B11EB5">
        <w:rPr>
          <w:rFonts w:ascii="Times New Roman" w:hAnsi="Times New Roman" w:cs="Times New Roman"/>
          <w:sz w:val="24"/>
          <w:szCs w:val="24"/>
        </w:rPr>
        <w:fldChar w:fldCharType="separate"/>
      </w:r>
      <w:r w:rsidRPr="59B11EB5">
        <w:rPr>
          <w:rFonts w:ascii="Times New Roman" w:hAnsi="Times New Roman" w:cs="Times New Roman"/>
          <w:sz w:val="24"/>
          <w:szCs w:val="24"/>
          <w:vertAlign w:val="superscript"/>
        </w:rPr>
        <w:t>39</w:t>
      </w:r>
      <w:r w:rsidRPr="59B11EB5">
        <w:rPr>
          <w:rFonts w:ascii="Times New Roman" w:hAnsi="Times New Roman" w:cs="Times New Roman"/>
          <w:sz w:val="24"/>
          <w:szCs w:val="24"/>
        </w:rPr>
        <w:fldChar w:fldCharType="end"/>
      </w:r>
      <w:r w:rsidRPr="59B11EB5">
        <w:rPr>
          <w:rFonts w:ascii="Times New Roman" w:eastAsia="Times New Roman" w:hAnsi="Times New Roman" w:cs="Times New Roman"/>
          <w:sz w:val="24"/>
          <w:szCs w:val="24"/>
        </w:rPr>
        <w:t xml:space="preserve"> Further, a large (N=198) field test of A-CHESS in Appalachia found that individuals with A-CHESS averaged more than twice as many treatment service units (780 vs. 343) and remained in treatment more than 50% longer (410 vs. 262 days) versus a non-randomized comparison group.</w:t>
      </w:r>
      <w:r w:rsidRPr="59B11EB5">
        <w:rPr>
          <w:rFonts w:ascii="Times New Roman" w:hAnsi="Times New Roman" w:cs="Times New Roman"/>
          <w:sz w:val="24"/>
          <w:szCs w:val="24"/>
        </w:rPr>
        <w:fldChar w:fldCharType="begin"/>
      </w:r>
      <w:r w:rsidRPr="59B11EB5">
        <w:rPr>
          <w:rFonts w:ascii="Times New Roman" w:hAnsi="Times New Roman" w:cs="Times New Roman"/>
          <w:sz w:val="24"/>
          <w:szCs w:val="24"/>
        </w:rPr>
        <w:instrText xml:space="preserve"> ADDIN ZOTERO_ITEM CSL_CITATION {"citationID":"ZznSYjvk","properties":{"formattedCitation":"\\super 40\\nosupersub{}","plainCitation":"40","noteIndex":0},"citationItems":[{"id":224,"uris":["http://zotero.org/users/8933076/items/WC7PYC2X"],"itemData":{"id":224,"type":"article-journal","abstract":"OBJECTIVES: Longer retention in treatment is associated with positive outcomes. For women, who suffer worse drug-related problems than men, social technologies, which are more readily adopted by women, may offer promise. This naturalistic study examined whether a smartphone-based relapse-prevention system, A-CHESS (Addiction-Comprehensive Health Enhancement Support System), could improve retention for women with substance use disorders in an impoverished rural setting.\nMETHODS: A total of 98 women, age 18 to 40, in southeastern Kentucky and mandated to treatment, received A-CHESS with intensive outpatient treatment for 6 months. For comparison, data were obtained for a similar but non-equivalent group of 100 same-age women also mandated to treatment in the same clinics during the period. Electronic medical record data on length-of-stay and treatment service use for both groups were analyzed, with A-CHESS use data, to determine whether those using A-CHESS showed better retention than those without.\nRESULTS: Women with A-CHESS averaged 780 service units compared with 343 for the comparison group. For those with discharge dates prior to the study's end, A-CHESS patients stayed in treatment a mean of 410 vs 262 days for the comparison group.\nCONCLUSIONS: Given associations between retention and positive outcomes, mobile health technology such as A-CHESS may help improve outcomes among women, especially in settings where access to in-person services is difficult. The findings, based on a non-equivalent comparison, suggest the need for further exploration with rigorous experimental designs to determine whether and to what degree access to a smartphone with A-CHESS may extend and support recovery for women.","container-title":"Substance Abuse: Research and Treatment","DOI":"10.1177/1178221819861377","ISSN":"1178-2218","journalAbbreviation":"Subst Abuse","language":"eng","note":"PMID: 31312084\nPMCID: PMC6614935","page":"1178221819861377","source":"PubMed","title":"Using Smartphones to Improve Treatment Retention Among Impoverished Substance-Using Appalachian Women: A Naturalistic Study","title-short":"Using Smartphones to Improve Treatment Retention Among Impoverished Substance-Using Appalachian Women","volume":"13","author":[{"family":"Johnston","given":"Darcie C."},{"family":"Mathews","given":"W. David"},{"family":"Maus","given":"Adam"},{"family":"Gustafson","given":"David H."}],"issued":{"date-parts":[["2019"]]}}}],"schema":"https://github.com/citation-style-language/schema/raw/master/csl-citation.json"} </w:instrText>
      </w:r>
      <w:r w:rsidRPr="59B11EB5">
        <w:rPr>
          <w:rFonts w:ascii="Times New Roman" w:hAnsi="Times New Roman" w:cs="Times New Roman"/>
          <w:sz w:val="24"/>
          <w:szCs w:val="24"/>
        </w:rPr>
        <w:fldChar w:fldCharType="separate"/>
      </w:r>
      <w:r w:rsidRPr="59B11EB5">
        <w:rPr>
          <w:rFonts w:ascii="Times New Roman" w:hAnsi="Times New Roman" w:cs="Times New Roman"/>
          <w:sz w:val="24"/>
          <w:szCs w:val="24"/>
          <w:vertAlign w:val="superscript"/>
        </w:rPr>
        <w:t>40</w:t>
      </w:r>
      <w:r w:rsidRPr="59B11EB5">
        <w:rPr>
          <w:rFonts w:ascii="Times New Roman" w:hAnsi="Times New Roman" w:cs="Times New Roman"/>
          <w:sz w:val="24"/>
          <w:szCs w:val="24"/>
        </w:rPr>
        <w:fldChar w:fldCharType="end"/>
      </w:r>
      <w:r w:rsidRPr="59B11EB5">
        <w:rPr>
          <w:rFonts w:ascii="Times New Roman" w:eastAsia="Times New Roman" w:hAnsi="Times New Roman" w:cs="Times New Roman"/>
          <w:sz w:val="24"/>
          <w:szCs w:val="24"/>
        </w:rPr>
        <w:t xml:space="preserve"> An RCT (N=262) in Philadelphia that involved a mainly African American sample of individuals with SUDs found A-CHESS to be superior to a pure control (49% fewer risky drinking days at 4-, 8- and 12-month follow-ups).</w:t>
      </w:r>
      <w:ins w:id="60" w:author="Kasey F Thompson" w:date="2024-03-05T18:41:00Z">
        <w:r w:rsidR="47A04160" w:rsidRPr="59B11EB5">
          <w:rPr>
            <w:rFonts w:ascii="Times New Roman" w:eastAsia="Times New Roman" w:hAnsi="Times New Roman" w:cs="Times New Roman"/>
            <w:sz w:val="24"/>
            <w:szCs w:val="24"/>
            <w:vertAlign w:val="superscript"/>
          </w:rPr>
          <w:t>87</w:t>
        </w:r>
      </w:ins>
      <w:r w:rsidRPr="59B11EB5">
        <w:rPr>
          <w:rFonts w:ascii="Times New Roman" w:eastAsia="Times New Roman" w:hAnsi="Times New Roman" w:cs="Times New Roman"/>
          <w:sz w:val="24"/>
          <w:szCs w:val="24"/>
        </w:rPr>
        <w:t xml:space="preserve"> </w:t>
      </w:r>
      <w:commentRangeStart w:id="61"/>
      <w:commentRangeStart w:id="62"/>
      <w:commentRangeStart w:id="63"/>
      <w:r w:rsidRPr="59B11EB5">
        <w:rPr>
          <w:rFonts w:ascii="Times New Roman" w:eastAsia="Times New Roman" w:hAnsi="Times New Roman" w:cs="Times New Roman"/>
          <w:sz w:val="24"/>
          <w:szCs w:val="24"/>
          <w:highlight w:val="yellow"/>
        </w:rPr>
        <w:t>Source</w:t>
      </w:r>
      <w:r w:rsidRPr="59B11EB5">
        <w:rPr>
          <w:rFonts w:ascii="Times New Roman" w:eastAsia="Times New Roman" w:hAnsi="Times New Roman" w:cs="Times New Roman"/>
          <w:sz w:val="24"/>
          <w:szCs w:val="24"/>
        </w:rPr>
        <w:t>?</w:t>
      </w:r>
      <w:commentRangeEnd w:id="61"/>
      <w:r>
        <w:rPr>
          <w:rStyle w:val="CommentReference"/>
        </w:rPr>
        <w:commentReference w:id="61"/>
      </w:r>
      <w:commentRangeEnd w:id="62"/>
      <w:r>
        <w:rPr>
          <w:rStyle w:val="CommentReference"/>
        </w:rPr>
        <w:commentReference w:id="62"/>
      </w:r>
      <w:commentRangeEnd w:id="63"/>
      <w:r>
        <w:rPr>
          <w:rStyle w:val="CommentReference"/>
        </w:rPr>
        <w:commentReference w:id="63"/>
      </w:r>
    </w:p>
    <w:p w14:paraId="298F651B" w14:textId="19974755" w:rsidR="156D0CAC" w:rsidRDefault="156D0CAC" w:rsidP="3B9295B8">
      <w:pPr>
        <w:rPr>
          <w:rFonts w:ascii="Times New Roman" w:eastAsia="Times New Roman" w:hAnsi="Times New Roman" w:cs="Times New Roman"/>
          <w:sz w:val="24"/>
          <w:szCs w:val="24"/>
        </w:rPr>
      </w:pPr>
      <w:r w:rsidRPr="59B11EB5">
        <w:rPr>
          <w:rFonts w:ascii="Times New Roman" w:eastAsia="Times New Roman" w:hAnsi="Times New Roman" w:cs="Times New Roman"/>
          <w:sz w:val="24"/>
          <w:szCs w:val="24"/>
        </w:rPr>
        <w:t xml:space="preserve">A-CHESS does not involve partners in use of the app. In 2020, we adapted A-CHESS to incorporate COVID-19 related content, creating A-CHESS-C. This A-CHESS-C app will be the intervention for the </w:t>
      </w:r>
      <w:r w:rsidR="37839C97" w:rsidRPr="59B11EB5">
        <w:rPr>
          <w:rFonts w:ascii="Times New Roman" w:eastAsia="Times New Roman" w:hAnsi="Times New Roman" w:cs="Times New Roman"/>
          <w:sz w:val="24"/>
          <w:szCs w:val="24"/>
        </w:rPr>
        <w:t>IP</w:t>
      </w:r>
      <w:r w:rsidRPr="59B11EB5">
        <w:rPr>
          <w:rFonts w:ascii="Times New Roman" w:eastAsia="Times New Roman" w:hAnsi="Times New Roman" w:cs="Times New Roman"/>
          <w:sz w:val="24"/>
          <w:szCs w:val="24"/>
        </w:rPr>
        <w:t>-focused (A-CHESS-C) study arm for this proposed study.</w:t>
      </w:r>
    </w:p>
    <w:p w14:paraId="4F93E5CE" w14:textId="0BE9E65C" w:rsidR="156D0CAC" w:rsidRDefault="156D0CAC" w:rsidP="3B9295B8">
      <w:pPr>
        <w:rPr>
          <w:rFonts w:ascii="Times New Roman" w:eastAsia="Times New Roman" w:hAnsi="Times New Roman" w:cs="Times New Roman"/>
          <w:sz w:val="24"/>
          <w:szCs w:val="24"/>
        </w:rPr>
      </w:pPr>
      <w:r w:rsidRPr="59B11EB5">
        <w:rPr>
          <w:rFonts w:ascii="Times New Roman" w:eastAsia="Times New Roman" w:hAnsi="Times New Roman" w:cs="Times New Roman"/>
          <w:sz w:val="24"/>
          <w:szCs w:val="24"/>
        </w:rPr>
        <w:t>Our</w:t>
      </w:r>
      <w:r w:rsidR="279C0A1E" w:rsidRPr="59B11EB5">
        <w:rPr>
          <w:rFonts w:ascii="Times New Roman" w:eastAsia="Times New Roman" w:hAnsi="Times New Roman" w:cs="Times New Roman"/>
          <w:sz w:val="24"/>
          <w:szCs w:val="24"/>
        </w:rPr>
        <w:t xml:space="preserve"> </w:t>
      </w:r>
      <w:r w:rsidR="5AAE7755" w:rsidRPr="59B11EB5">
        <w:rPr>
          <w:rFonts w:ascii="Times New Roman" w:eastAsia="Times New Roman" w:hAnsi="Times New Roman" w:cs="Times New Roman"/>
          <w:sz w:val="24"/>
          <w:szCs w:val="24"/>
        </w:rPr>
        <w:t>National Institute on Alcohol Abuse and Alcoholism (</w:t>
      </w:r>
      <w:commentRangeStart w:id="64"/>
      <w:commentRangeStart w:id="65"/>
      <w:r w:rsidRPr="59B11EB5">
        <w:rPr>
          <w:rFonts w:ascii="Times New Roman" w:eastAsia="Times New Roman" w:hAnsi="Times New Roman" w:cs="Times New Roman"/>
          <w:sz w:val="24"/>
          <w:szCs w:val="24"/>
        </w:rPr>
        <w:t>NIAAA</w:t>
      </w:r>
      <w:r w:rsidR="161B229B" w:rsidRPr="59B11EB5">
        <w:rPr>
          <w:rFonts w:ascii="Times New Roman" w:eastAsia="Times New Roman" w:hAnsi="Times New Roman" w:cs="Times New Roman"/>
          <w:sz w:val="24"/>
          <w:szCs w:val="24"/>
        </w:rPr>
        <w:t>)</w:t>
      </w:r>
      <w:commentRangeEnd w:id="64"/>
      <w:r>
        <w:rPr>
          <w:rStyle w:val="CommentReference"/>
        </w:rPr>
        <w:commentReference w:id="64"/>
      </w:r>
      <w:commentRangeEnd w:id="65"/>
      <w:r>
        <w:rPr>
          <w:rStyle w:val="CommentReference"/>
        </w:rPr>
        <w:commentReference w:id="65"/>
      </w:r>
      <w:r w:rsidRPr="59B11EB5">
        <w:rPr>
          <w:rFonts w:ascii="Times New Roman" w:eastAsia="Times New Roman" w:hAnsi="Times New Roman" w:cs="Times New Roman"/>
          <w:sz w:val="24"/>
          <w:szCs w:val="24"/>
        </w:rPr>
        <w:t xml:space="preserve"> R34 funded us to combine ACHESS with a digital adaptation of ABCT</w:t>
      </w:r>
      <w:r w:rsidRPr="59B11EB5">
        <w:rPr>
          <w:rFonts w:ascii="Times New Roman" w:hAnsi="Times New Roman" w:cs="Times New Roman"/>
          <w:sz w:val="24"/>
          <w:szCs w:val="24"/>
        </w:rPr>
        <w:fldChar w:fldCharType="begin"/>
      </w:r>
      <w:r w:rsidRPr="59B11EB5">
        <w:rPr>
          <w:rFonts w:ascii="Times New Roman" w:hAnsi="Times New Roman" w:cs="Times New Roman"/>
          <w:sz w:val="24"/>
          <w:szCs w:val="24"/>
        </w:rPr>
        <w:instrText xml:space="preserve"> ADDIN ZOTERO_ITEM CSL_CITATION {"citationID":"0WW412dM","properties":{"formattedCitation":"\\super 38\\nosupersub{}","plainCitation":"38","noteIndex":0},"citationItems":[{"id":218,"uris":["http://zotero.org/users/8933076/items/2265CNIS"],"itemData":{"id":218,"type":"article-journal","container-title":"Journal of Substance Abuse Treatment","DOI":"10.1016/j.jsat.2019.01.018","ISSN":"0740-5472, 1873-6483","journalAbbreviation":"Journal of Substance Abuse Treatment","language":"English","note":"publisher: Elsevier\nPMID: 30797386","page":"139-148","source":"www.jsatjournal.com","title":"Alcohol Behavioral Couple Therapy: In-session behavior, active ingredients and mechanisms of behavior change","title-short":"Alcohol Behavioral Couple Therapy","volume":"99","author":[{"family":"McCrady","given":"Barbara S."},{"family":"Tonigan","given":"J. Scott"},{"family":"Ladd","given":"Benjamin O."},{"family":"Hallgren","given":"Kevin A."},{"family":"Pearson","given":"Matthew R."},{"family":"Owens","given":"Mandy D."},{"family":"Epstein","given":"Elizabeth E."}],"issued":{"date-parts":[["2019",4,1]]}}}],"schema":"https://github.com/citation-style-language/schema/raw/master/csl-citation.json"} </w:instrText>
      </w:r>
      <w:r w:rsidRPr="59B11EB5">
        <w:rPr>
          <w:rFonts w:ascii="Times New Roman" w:hAnsi="Times New Roman" w:cs="Times New Roman"/>
          <w:sz w:val="24"/>
          <w:szCs w:val="24"/>
        </w:rPr>
        <w:fldChar w:fldCharType="separate"/>
      </w:r>
      <w:r w:rsidRPr="59B11EB5">
        <w:rPr>
          <w:rFonts w:ascii="Times New Roman" w:hAnsi="Times New Roman" w:cs="Times New Roman"/>
          <w:sz w:val="24"/>
          <w:szCs w:val="24"/>
          <w:vertAlign w:val="superscript"/>
        </w:rPr>
        <w:t>38</w:t>
      </w:r>
      <w:r w:rsidRPr="59B11EB5">
        <w:rPr>
          <w:rFonts w:ascii="Times New Roman" w:hAnsi="Times New Roman" w:cs="Times New Roman"/>
          <w:sz w:val="24"/>
          <w:szCs w:val="24"/>
        </w:rPr>
        <w:fldChar w:fldCharType="end"/>
      </w:r>
      <w:r w:rsidRPr="59B11EB5">
        <w:rPr>
          <w:rFonts w:ascii="Times New Roman" w:eastAsia="Times New Roman" w:hAnsi="Times New Roman" w:cs="Times New Roman"/>
          <w:sz w:val="24"/>
          <w:szCs w:val="24"/>
        </w:rPr>
        <w:t xml:space="preserve"> to develop PartnerCHESS. </w:t>
      </w:r>
      <w:r w:rsidR="4E44005F" w:rsidRPr="59B11EB5">
        <w:rPr>
          <w:rFonts w:ascii="Times New Roman" w:eastAsia="Times New Roman" w:hAnsi="Times New Roman" w:cs="Times New Roman"/>
          <w:sz w:val="24"/>
          <w:szCs w:val="24"/>
        </w:rPr>
        <w:t>CSO</w:t>
      </w:r>
      <w:r w:rsidRPr="59B11EB5">
        <w:rPr>
          <w:rFonts w:ascii="Times New Roman" w:eastAsia="Times New Roman" w:hAnsi="Times New Roman" w:cs="Times New Roman"/>
          <w:sz w:val="24"/>
          <w:szCs w:val="24"/>
        </w:rPr>
        <w:t xml:space="preserve"> support can help prevent relapse because AUD problems and intimate relationships are reciprocally related. Distress in the relationship, along with </w:t>
      </w:r>
      <w:r w:rsidR="21D2A022" w:rsidRPr="59B11EB5">
        <w:rPr>
          <w:rFonts w:ascii="Times New Roman" w:eastAsia="Times New Roman" w:hAnsi="Times New Roman" w:cs="Times New Roman"/>
          <w:sz w:val="24"/>
          <w:szCs w:val="24"/>
        </w:rPr>
        <w:t xml:space="preserve">CSO </w:t>
      </w:r>
      <w:r w:rsidRPr="59B11EB5">
        <w:rPr>
          <w:rFonts w:ascii="Times New Roman" w:eastAsia="Times New Roman" w:hAnsi="Times New Roman" w:cs="Times New Roman"/>
          <w:sz w:val="24"/>
          <w:szCs w:val="24"/>
        </w:rPr>
        <w:t xml:space="preserve">attempts to control the IP’s drinking and </w:t>
      </w:r>
      <w:commentRangeStart w:id="66"/>
      <w:commentRangeStart w:id="67"/>
      <w:r w:rsidRPr="59B11EB5">
        <w:rPr>
          <w:rFonts w:ascii="Times New Roman" w:eastAsia="Times New Roman" w:hAnsi="Times New Roman" w:cs="Times New Roman"/>
          <w:sz w:val="24"/>
          <w:szCs w:val="24"/>
        </w:rPr>
        <w:t xml:space="preserve">substance </w:t>
      </w:r>
      <w:commentRangeEnd w:id="66"/>
      <w:r>
        <w:rPr>
          <w:rStyle w:val="CommentReference"/>
        </w:rPr>
        <w:commentReference w:id="66"/>
      </w:r>
      <w:commentRangeEnd w:id="67"/>
      <w:r>
        <w:rPr>
          <w:rStyle w:val="CommentReference"/>
        </w:rPr>
        <w:commentReference w:id="67"/>
      </w:r>
      <w:r w:rsidRPr="59B11EB5">
        <w:rPr>
          <w:rFonts w:ascii="Times New Roman" w:eastAsia="Times New Roman" w:hAnsi="Times New Roman" w:cs="Times New Roman"/>
          <w:sz w:val="24"/>
          <w:szCs w:val="24"/>
        </w:rPr>
        <w:t>use, may prompt craving and trigger relapse; alcohol and drug use are associated with greater relationship conflict, especially under the constraints of COVID mandates.</w:t>
      </w:r>
      <w:r w:rsidRPr="59B11EB5">
        <w:rPr>
          <w:rFonts w:ascii="Times New Roman" w:hAnsi="Times New Roman" w:cs="Times New Roman"/>
          <w:sz w:val="24"/>
          <w:szCs w:val="24"/>
        </w:rPr>
        <w:fldChar w:fldCharType="begin"/>
      </w:r>
      <w:r w:rsidRPr="59B11EB5">
        <w:rPr>
          <w:rFonts w:ascii="Times New Roman" w:hAnsi="Times New Roman" w:cs="Times New Roman"/>
          <w:sz w:val="24"/>
          <w:szCs w:val="24"/>
        </w:rPr>
        <w:instrText xml:space="preserve"> ADDIN ZOTERO_ITEM CSL_CITATION {"citationID":"IFsfKZPj","properties":{"formattedCitation":"\\super 41\\nosupersub{}","plainCitation":"41","noteIndex":0},"citationItems":[{"id":227,"uris":["http://zotero.org/users/8933076/items/MVZKLCGK"],"itemData":{"id":227,"type":"book","abstract":"If you or your partner is dealing with an alcohol problem, the program outlined in this book can help you both. Over the course of 12 sessions with a therapist, the drinking partner will be taught various skills and strategies for quitting drinking, as well as dealing with high-risk solutions in which there is strong temptation to drink. Throughout the program, the non-drinking partner will learn how to provide support and change certain behaviors that may contribute to the drinking partner's problem. As a couple, you will practice communication skills and participate in pleasant activities in order to improve your relationship and enhance intimacy. You and your partner will work together to overcome the drinking problem once and for all. Teamwork and dedication are required for a successful outcome. If you and your partner are willing to work together, you will no doubt find yourselves on the way to a healthier and happier relationship at the end of the treatment.TreatmentsThatWorkTM represents the gold standard of behavioral healthcare interventions!· All programs have been rigorously tested in clinical trials and are backed by years of research· A prestigious scientific advisory board, led by series Editor-In-Chief David H. Barlow, reviews and evaluates each intervention to ensure that it meets the highest standard of evidence so you can be confident that you are using the most effective treatment available to date· Our books are reliable and effective and make it easy for you to provide your clients with the best care available· Our corresponding workbooks contain psychoeducational information, forms and worksheets, and homework assignments to keep clients engaged and motivated· A companion website (www.oup.com/us/ttw) offers downloadable clinical tools and helpful resources· Continuing Education (CE) Credits are now available on select titles in collaboration with PsychoEducational Resources, Inc. (PER)","edition":"Illustrated edition","event-place":"Oxford, U.K. ; New York","ISBN":"978-0-19-532275-0","language":"English","number-of-pages":"232","publisher":"Oxford University Press","publisher-place":"Oxford, U.K. ; New York","source":"Amazon","title":"Overcoming Alcohol Problems: A Couples-Focused Program","title-short":"Overcoming Alcohol Problems","author":[{"family":"McCrady","given":"Barbara S."},{"family":"Epstein","given":"Elizabeth E."}],"issued":{"date-parts":[["2008",12,2]]}}}],"schema":"https://github.com/citation-style-language/schema/raw/master/csl-citation.json"} </w:instrText>
      </w:r>
      <w:r w:rsidRPr="59B11EB5">
        <w:rPr>
          <w:rFonts w:ascii="Times New Roman" w:hAnsi="Times New Roman" w:cs="Times New Roman"/>
          <w:sz w:val="24"/>
          <w:szCs w:val="24"/>
        </w:rPr>
        <w:fldChar w:fldCharType="separate"/>
      </w:r>
      <w:r w:rsidRPr="59B11EB5">
        <w:rPr>
          <w:rFonts w:ascii="Times New Roman" w:hAnsi="Times New Roman" w:cs="Times New Roman"/>
          <w:sz w:val="24"/>
          <w:szCs w:val="24"/>
          <w:vertAlign w:val="superscript"/>
        </w:rPr>
        <w:t>41</w:t>
      </w:r>
      <w:r w:rsidRPr="59B11EB5">
        <w:rPr>
          <w:rFonts w:ascii="Times New Roman" w:hAnsi="Times New Roman" w:cs="Times New Roman"/>
          <w:sz w:val="24"/>
          <w:szCs w:val="24"/>
        </w:rPr>
        <w:fldChar w:fldCharType="end"/>
      </w:r>
      <w:r w:rsidRPr="59B11EB5">
        <w:rPr>
          <w:rFonts w:ascii="Times New Roman" w:eastAsia="Times New Roman" w:hAnsi="Times New Roman" w:cs="Times New Roman"/>
          <w:sz w:val="24"/>
          <w:szCs w:val="24"/>
        </w:rPr>
        <w:t xml:space="preserve"> Further, recovery can destabilize relationships, as new patterns of interacting need to be negotiated to support each partner’s needs.</w:t>
      </w:r>
      <w:r w:rsidRPr="59B11EB5">
        <w:rPr>
          <w:rFonts w:ascii="Times New Roman" w:hAnsi="Times New Roman" w:cs="Times New Roman"/>
          <w:sz w:val="24"/>
          <w:szCs w:val="24"/>
        </w:rPr>
        <w:fldChar w:fldCharType="begin"/>
      </w:r>
      <w:r w:rsidRPr="59B11EB5">
        <w:rPr>
          <w:rFonts w:ascii="Times New Roman" w:hAnsi="Times New Roman" w:cs="Times New Roman"/>
          <w:sz w:val="24"/>
          <w:szCs w:val="24"/>
        </w:rPr>
        <w:instrText xml:space="preserve"> ADDIN ZOTERO_ITEM CSL_CITATION {"citationID":"FoP2fNxg","properties":{"formattedCitation":"\\super 42\\nosupersub{}","plainCitation":"42","noteIndex":0},"citationItems":[{"id":229,"uris":["http://zotero.org/users/8933076/items/ZPBZV4XU"],"itemData":{"id":229,"type":"article-journal","abstract":"Couple therapy for treating alcohol use disorders (AUDs) results in less drinking and greater relationship stability and satisfaction in both men and women with AUDs. The theoretical tenets, treatment methods, and research evidence for Alcohol Behavioral Couple Therapy (ABCT) are summarized. The application of ABCT is illustrated through the treatment of a 42-year-old woman with an AUD and her 56-year-old husband. During 12 sessions over a 6-month period, the woman attained abstinence from alcohol and learned cognitive and behavioral coping skills to deal with drinking antecedents. Her husband learned to support her abstinence by stopping drinking himself, helping her cope with drinking urges, and reinforcing her successes. The couple increased positive pleasurable activities that did not involve alcohol and improved their communication skills. Challenges in the treatment included her ambivalence about abstaining, their complicated work and travel schedules, and other life stressors.","container-title":"Journal of Clinical Psychology","DOI":"10.1002/jclp.21854","ISSN":"1097-4679","issue":"5","journalAbbreviation":"J Clin Psychol","language":"eng","note":"PMID: 22504611","page":"514-525","source":"PubMed","title":"Treating alcohol problems with couple therapy","volume":"68","author":[{"family":"McCrady","given":"Barbara S."}],"issued":{"date-parts":[["2012",5]]}}}],"schema":"https://github.com/citation-style-language/schema/raw/master/csl-citation.json"} </w:instrText>
      </w:r>
      <w:r w:rsidRPr="59B11EB5">
        <w:rPr>
          <w:rFonts w:ascii="Times New Roman" w:hAnsi="Times New Roman" w:cs="Times New Roman"/>
          <w:sz w:val="24"/>
          <w:szCs w:val="24"/>
        </w:rPr>
        <w:fldChar w:fldCharType="separate"/>
      </w:r>
      <w:r w:rsidRPr="59B11EB5">
        <w:rPr>
          <w:rFonts w:ascii="Times New Roman" w:hAnsi="Times New Roman" w:cs="Times New Roman"/>
          <w:sz w:val="24"/>
          <w:szCs w:val="24"/>
          <w:vertAlign w:val="superscript"/>
        </w:rPr>
        <w:t>42</w:t>
      </w:r>
      <w:r w:rsidRPr="59B11EB5">
        <w:rPr>
          <w:rFonts w:ascii="Times New Roman" w:hAnsi="Times New Roman" w:cs="Times New Roman"/>
          <w:sz w:val="24"/>
          <w:szCs w:val="24"/>
        </w:rPr>
        <w:fldChar w:fldCharType="end"/>
      </w:r>
      <w:r w:rsidRPr="59B11EB5">
        <w:rPr>
          <w:rFonts w:ascii="Times New Roman" w:eastAsia="Times New Roman" w:hAnsi="Times New Roman" w:cs="Times New Roman"/>
          <w:sz w:val="24"/>
          <w:szCs w:val="24"/>
        </w:rPr>
        <w:t xml:space="preserve"> Yet many </w:t>
      </w:r>
      <w:r w:rsidR="1F98769B" w:rsidRPr="59B11EB5">
        <w:rPr>
          <w:rFonts w:ascii="Times New Roman" w:eastAsia="Times New Roman" w:hAnsi="Times New Roman" w:cs="Times New Roman"/>
          <w:sz w:val="24"/>
          <w:szCs w:val="24"/>
        </w:rPr>
        <w:t xml:space="preserve">CSOs </w:t>
      </w:r>
      <w:r w:rsidRPr="59B11EB5">
        <w:rPr>
          <w:rFonts w:ascii="Times New Roman" w:eastAsia="Times New Roman" w:hAnsi="Times New Roman" w:cs="Times New Roman"/>
          <w:sz w:val="24"/>
          <w:szCs w:val="24"/>
        </w:rPr>
        <w:t>do not know how to support recovery or manage their own responses to the IP’s changed drinking behavior, including symptoms of post-acute withdrawal such as irritability.</w:t>
      </w:r>
      <w:r w:rsidRPr="59B11EB5">
        <w:rPr>
          <w:rFonts w:ascii="Times New Roman" w:hAnsi="Times New Roman" w:cs="Times New Roman"/>
          <w:sz w:val="24"/>
          <w:szCs w:val="24"/>
        </w:rPr>
        <w:fldChar w:fldCharType="begin"/>
      </w:r>
      <w:r w:rsidRPr="59B11EB5">
        <w:rPr>
          <w:rFonts w:ascii="Times New Roman" w:hAnsi="Times New Roman" w:cs="Times New Roman"/>
          <w:sz w:val="24"/>
          <w:szCs w:val="24"/>
        </w:rPr>
        <w:instrText xml:space="preserve"> ADDIN ZOTERO_ITEM CSL_CITATION {"citationID":"gpXRfh0K","properties":{"formattedCitation":"\\super 27\\nosupersub{}","plainCitation":"27","noteIndex":0},"citationItems":[{"id":192,"uris":["http://zotero.org/users/8933076/items/E9UTJJTA"],"itemData":{"id":192,"type":"webpage","abstract":"This state-of-the-art text and clinical resource captures the breadth of current knowledge about substance abuse and its treatment. For each of the major evidence-based treatment approaches, a chapter on basic assumptions and theories is followed by a chapter on clinical applications, including illustrative case material. Expert contributors cover motivational, contingency management, cognitive-behavioral, 12-step, family, and pharmacological approaches.","container-title":"Guilford Press","language":"en-US","title":"Treating Substance Abuse: Third Edition: Theory and Technique","title-short":"Treating Substance Abuse","URL":"https://www.guilford.com/books/Treating-Substance-Abuse/Walters-Rotgers/9781462513512/contents","accessed":{"date-parts":[["2023",2,17]]}}}],"schema":"https://github.com/citation-style-language/schema/raw/master/csl-citation.json"} </w:instrText>
      </w:r>
      <w:r w:rsidRPr="59B11EB5">
        <w:rPr>
          <w:rFonts w:ascii="Times New Roman" w:hAnsi="Times New Roman" w:cs="Times New Roman"/>
          <w:sz w:val="24"/>
          <w:szCs w:val="24"/>
        </w:rPr>
        <w:fldChar w:fldCharType="separate"/>
      </w:r>
      <w:r w:rsidRPr="59B11EB5">
        <w:rPr>
          <w:rFonts w:ascii="Times New Roman" w:hAnsi="Times New Roman" w:cs="Times New Roman"/>
          <w:sz w:val="24"/>
          <w:szCs w:val="24"/>
          <w:vertAlign w:val="superscript"/>
        </w:rPr>
        <w:t>27</w:t>
      </w:r>
      <w:r w:rsidRPr="59B11EB5">
        <w:rPr>
          <w:rFonts w:ascii="Times New Roman" w:hAnsi="Times New Roman" w:cs="Times New Roman"/>
          <w:sz w:val="24"/>
          <w:szCs w:val="24"/>
        </w:rPr>
        <w:fldChar w:fldCharType="end"/>
      </w:r>
      <w:r w:rsidRPr="59B11EB5">
        <w:rPr>
          <w:rFonts w:ascii="Times New Roman" w:eastAsia="Times New Roman" w:hAnsi="Times New Roman" w:cs="Times New Roman"/>
          <w:sz w:val="24"/>
          <w:szCs w:val="24"/>
        </w:rPr>
        <w:t xml:space="preserve"> While </w:t>
      </w:r>
      <w:r w:rsidR="4BA005F3" w:rsidRPr="59B11EB5">
        <w:rPr>
          <w:rFonts w:ascii="Times New Roman" w:eastAsia="Times New Roman" w:hAnsi="Times New Roman" w:cs="Times New Roman"/>
          <w:sz w:val="24"/>
          <w:szCs w:val="24"/>
        </w:rPr>
        <w:t xml:space="preserve">CSOs </w:t>
      </w:r>
      <w:r w:rsidRPr="59B11EB5">
        <w:rPr>
          <w:rFonts w:ascii="Times New Roman" w:eastAsia="Times New Roman" w:hAnsi="Times New Roman" w:cs="Times New Roman"/>
          <w:sz w:val="24"/>
          <w:szCs w:val="24"/>
        </w:rPr>
        <w:t>can help loved ones stop drinking or using drugs,</w:t>
      </w:r>
      <w:r w:rsidRPr="59B11EB5">
        <w:rPr>
          <w:rFonts w:ascii="Times New Roman" w:hAnsi="Times New Roman" w:cs="Times New Roman"/>
          <w:sz w:val="24"/>
          <w:szCs w:val="24"/>
        </w:rPr>
        <w:fldChar w:fldCharType="begin"/>
      </w:r>
      <w:r w:rsidRPr="59B11EB5">
        <w:rPr>
          <w:rFonts w:ascii="Times New Roman" w:hAnsi="Times New Roman" w:cs="Times New Roman"/>
          <w:sz w:val="24"/>
          <w:szCs w:val="24"/>
        </w:rPr>
        <w:instrText xml:space="preserve"> ADDIN ZOTERO_ITEM CSL_CITATION {"citationID":"K1ZICtxs","properties":{"formattedCitation":"\\super 43\\uc0\\u8211{}48\\nosupersub{}","plainCitation":"43–48","noteIndex":0},"citationItems":[{"id":231,"uris":["http://zotero.org/users/8933076/items/PVP7KKJ7"],"itemData":{"id":231,"type":"article-journal","abstract":"Four related theories about the personal and social resources that shield individuals from developing substance use disorders and foster the process of remission from these disorders are described. These theories are social control theory, behavioral economics and behavioral choice theory, social learning theory, and stress and coping theory. Next, the social processes specified by these theories are highlighted, including the provision of support, goal direction, and monitoring; engagement in rewarding activities other than substance use, exposure to abstinence-oriented norms and models, and attempts to build self-efficacy and coping skills. Then, a review of the literature considers evidence about the association between the personal and social resources specified by the four theories and remission from substance use disorders. The discussion highlights several issues that need to be addressed to enhance our understanding of the protective resources involved in stable remission, such as how to develop integrated measures of the key resources and specify their associations with substance use outcomes, the extent to which the resources amplify or compensate for the influence of treatment, and how treatment and continuing care can be tailored to strengthen the protective resources that promote remission.","container-title":"Clinical psychology review","DOI":"10.1016/j.cpr.2006.12.006","ISSN":"0272-7358","issue":"5","journalAbbreviation":"Clin Psychol Rev","note":"PMID: 17254686\nPMCID: PMC1940243","page":"537-551","source":"PubMed Central","title":"Theory-Based Processes that Promote the Remission of Substance Use Disorders","volume":"27","author":[{"family":"Moos","given":"Rudolf H."}],"issued":{"date-parts":[["2007",6]]}}},{"id":234,"uris":["http://zotero.org/users/8933076/items/4M4PJ52U"],"itemData":{"id":234,"type":"article-journal","abstract":"AIMS: This study examined indices of personal and social resources drawn from social learning, behavioral economics, and social control theories as predictors of medium- and long-term alcohol use disorder outcomes.\nDESIGN AND MEASURES: Individuals (N = 461) who initiated help-seeking for alcohol-related problems were surveyed at baseline and 1, 3, 8, and 16 years later. At baseline and each follow-up, participants provided information about their personal and social resources and alcohol-related and psychosocial functioning.\nFINDINGS: In general, protective resources associated with social learning (self-efficacy and approach coping), behavioral economics (health and financial resources and resources associated with Alcoholics Anonymous), and social control theory (bonding with family members, friends, and coworkers) predicted better alcohol-related and psychosocial outcomes. A summary index of protective resources associated with all three theories significantly predicted remission. Protective resources strengthened the positive influence of treatment on short-term remission and partially mediated the association between treatment and remission.\nCONCLUSIONS: Application of social learning, behavior economic, and social control theories may help to identify predictors of remission and thus to allocate treatment more efficiently.","container-title":"Drug and Alcohol Dependence","DOI":"10.1016/j.drugalcdep.2006.04.015","ISSN":"0376-8716","issue":"1","journalAbbreviation":"Drug Alcohol Depend","language":"eng","note":"PMID: 16769181","page":"46-54","source":"PubMed","title":"Protective resources and long-term recovery from alcohol use disorders","volume":"86","author":[{"family":"Moos","given":"Rudolf H."},{"family":"Moos","given":"Bernice S."}],"issued":{"date-parts":[["2007",1,5]]}}},{"id":236,"uris":["http://zotero.org/users/8933076/items/PK5QFEBC"],"itemData":{"id":236,"type":"article-journal","abstract":"Although motivation for drug abuse treatment is a substantial problem, unilateral intervention through concerned significant others (CSOs) represents a promising method for engaging unmotivated individuals. The Community Reinforcement and Family Training (CRAFT) program, based on principles of reinforcement was developed for this specific purpose. In Phase I, CSOs received the CRAFT intervention, whereby they were taught skills for modifying a loved one's drug-using behavior and for enhancing treatment engagement. CSOs were evaluated at 3 and 6 months. In Phase II, engaged drug users received treatment using the Community Reinforcement Approach (CRA). A total of 62 CSOs participated in this evaluation of the effectiveness of CRAFT. CSOs completed, on average, 87% of offered treatment sessions. During the 6-month study period, 74% succeeded in engaging their resistant loved one in treatment. Reported abstinence both from illicit drugs and alcohol increased significantly for drug users engaged in treatment, but not for unengaged cases. All CSOs showed significant reduction in depression, anxiety, anger, and physical symptoms, with average scores dropping into the normal range on all measures. CRAFT provides a promising alternative to confrontational and detachment approaches in counseling CSOs to help their loved ones.","container-title":"Journal of Substance Abuse","DOI":"10.1016/s0899-3289(99)00003-6","ISSN":"0899-3289","issue":"3","journalAbbreviation":"J Subst Abuse","language":"eng","note":"PMID: 10689661","page":"291-308","source":"PubMed","title":"Community reinforcement and family training (CRAFT): engaging unmotivated drug users in treatment","title-short":"Community reinforcement and family training (CRAFT)","volume":"10","author":[{"family":"Meyers","given":"R. J."},{"family":"Miller","given":"W. R."},{"family":"Hill","given":"D. E."},{"family":"Tonigan","given":"J. S."}],"issued":{"date-parts":[["1998"]]}}},{"id":239,"uris":["http://zotero.org/users/8933076/items/LDD8XPZP"],"itemData":{"id":239,"type":"article-journal","abstract":"Through the use of published literature and empirical research, the authors explore the differing conceptual frameworks, techniques, and effectiveness of various family interventions for change-resistant, substance-abusing adults. The 2 dominant programs in place to help families and friends deal with the addiction of an adult loved one are the Johnson Intervention and Al-Anon. Research on these 2 programs is presented, followed by an outline of promising alternative approaches. These include A Relational Intervention Sequence for Engagement, Community Reinforcement Training, Community Reinforcement and Family Training, Unilateral Family Therapy, and Pressures to Change. The effectiveness and appropriateness of these approaches in different situations are discussed. In addition, areas in need of further study are pointed out.","container-title":"Psychology of Addictive Behaviors: Journal of the Society of Psychologists in Addictive Behaviors","DOI":"10.1037/0893-164X.20.2.207","ISSN":"0893-164X","issue":"2","journalAbbreviation":"Psychol Addict Behav","language":"eng","note":"PMID: 16784367","page":"207-213","source":"PubMed","title":"Family and peer interventions for adults: past approaches and future directions","title-short":"Family and peer interventions for adults","volume":"20","author":[{"family":"Fernandez","given":"Anne C."},{"family":"Begley","given":"Ellen A."},{"family":"Marlatt","given":"G. Alan"}],"issued":{"date-parts":[["2006",6]]}}},{"id":241,"uris":["http://zotero.org/users/8933076/items/FX22W3I5"],"itemData":{"id":241,"type":"article-journal","abstract":"The study aimed to examine representations of alcohol problems in patients and their significant others and investigate the impact of divergent beliefs on relationship quality, significant other distress and treatment attendance. Representations of alcohol problems in patients (n = 49) admitted to an alcohol treatment clinic and their significant others (n = 49) were examined using revised versions of the Illness Perception Questionnaire (IPQ). Dissimilarity scores were calculated. Relationship quality was measured using expressed and perceived negative feelings scales and significant other distress was measured using a shortened version of the General Health Questionnaire (GHQ-12). Significant other representations of alcohol problems were found to be associated with patient–significant other relationship quality. Dissimilar beliefs in patients and significant others were important for both (a) entry into aftercare and (b) subsequent number of aftercare groups attended, after age and severity of dependency had been controlled for. These results demonstrate the importance of the role of significant other and divergent beliefs, and highlight the need for more emphasis on the social environment in the treatment of alcohol problems.","container-title":"Addiction Research &amp; Theory","DOI":"10.1080/16066350601012665","ISSN":"1606-6359","issue":"1","note":"publisher: Taylor &amp; Francis\n_eprint: https://doi.org/10.1080/16066350601012665","page":"47-62","source":"Taylor and Francis+NEJM","title":"Dissimilar representations of alcohol problems, patient–significant other relationship quality, distress and treatment attendance","volume":"15","author":[{"family":"Bamford","given":"Zandra"},{"family":"Barrowclough","given":"Christine"},{"family":"Booth","given":"Peter"}],"issued":{"date-parts":[["2007",1,1]]}}},{"id":242,"uris":["http://zotero.org/users/8933076/items/ES4GG3G5"],"itemData":{"id":242,"type":"article-journal","abstract":"OBJECTIVE: Comorbidity of substance abuse disorders with schizophrenia is associated with a greater risk for serious illness complications and poorer outcome. Methodologically sound studies investigating treatment approaches for patients with these disorders are rare, although recommendations for integrated and comprehensive treatment programs abound. This study investigates the relative benefit of adding an integrated psychological and psychosocial treatment program to routine psychiatric care for patients with schizophrenia and substance use disorders.\nMETHOD: The authors conducted a randomized, single-blind controlled comparison of routine care with a program of routine care integrated with motivational interviewing, cognitive behavior therapy, and family or caregiver intervention.\nRESULTS: The integrated treatment program resulted in significantly greater improvement in patients' general functioning than routine care alone at the end of treatment and 12 months after the beginning of the study. Other benefits of the program included a reduction in positive symptoms and in symptom exacerbations and an increase in the percent of days of abstinence from drugs or alcohol over the 12-month period from baseline to follow-up.\nCONCLUSIONS: These findings demonstrate the effectiveness of a program of routine care integrated with motivational interviewing, cognitive behavior therapy, and family intervention over routine psychiatric care alone for patients with comorbid schizophrenia and alcohol or drug abuse or dependence.","container-title":"The American Journal of Psychiatry","DOI":"10.1176/appi.ajp.158.10.1706","ISSN":"0002-953X","issue":"10","journalAbbreviation":"Am J Psychiatry","language":"eng","note":"PMID: 11579006","page":"1706-1713","source":"PubMed","title":"Randomized controlled trial of motivational interviewing, cognitive behavior therapy, and family intervention for patients with comorbid schizophrenia and substance use disorders","volume":"158","author":[{"family":"Barrowclough","given":"C."},{"family":"Haddock","given":"G."},{"family":"Tarrier","given":"N."},{"family":"Lewis","given":"S. W."},{"family":"Moring","given":"J."},{"family":"O'Brien","given":"R."},{"family":"Schofield","given":"N."},{"family":"McGovern","given":"J."}],"issued":{"date-parts":[["2001",10]]}}}],"schema":"https://github.com/citation-style-language/schema/raw/master/csl-citation.json"} </w:instrText>
      </w:r>
      <w:r w:rsidRPr="59B11EB5">
        <w:rPr>
          <w:rFonts w:ascii="Times New Roman" w:hAnsi="Times New Roman" w:cs="Times New Roman"/>
          <w:sz w:val="24"/>
          <w:szCs w:val="24"/>
        </w:rPr>
        <w:fldChar w:fldCharType="separate"/>
      </w:r>
      <w:r w:rsidRPr="59B11EB5">
        <w:rPr>
          <w:rFonts w:ascii="Times New Roman" w:hAnsi="Times New Roman" w:cs="Times New Roman"/>
          <w:sz w:val="24"/>
          <w:szCs w:val="24"/>
          <w:vertAlign w:val="superscript"/>
        </w:rPr>
        <w:t>43–48</w:t>
      </w:r>
      <w:r w:rsidRPr="59B11EB5">
        <w:rPr>
          <w:rFonts w:ascii="Times New Roman" w:hAnsi="Times New Roman" w:cs="Times New Roman"/>
          <w:sz w:val="24"/>
          <w:szCs w:val="24"/>
        </w:rPr>
        <w:fldChar w:fldCharType="end"/>
      </w:r>
      <w:r w:rsidRPr="59B11EB5">
        <w:rPr>
          <w:rFonts w:ascii="Times New Roman" w:eastAsia="Times New Roman" w:hAnsi="Times New Roman" w:cs="Times New Roman"/>
          <w:sz w:val="24"/>
          <w:szCs w:val="24"/>
        </w:rPr>
        <w:t xml:space="preserve"> trying to do so may increase their own stress.</w:t>
      </w:r>
      <w:r w:rsidRPr="59B11EB5">
        <w:rPr>
          <w:rFonts w:ascii="Times New Roman" w:hAnsi="Times New Roman" w:cs="Times New Roman"/>
          <w:sz w:val="24"/>
          <w:szCs w:val="24"/>
        </w:rPr>
        <w:fldChar w:fldCharType="begin"/>
      </w:r>
      <w:r w:rsidRPr="59B11EB5">
        <w:rPr>
          <w:rFonts w:ascii="Times New Roman" w:hAnsi="Times New Roman" w:cs="Times New Roman"/>
          <w:sz w:val="24"/>
          <w:szCs w:val="24"/>
        </w:rPr>
        <w:instrText xml:space="preserve"> ADDIN ZOTERO_ITEM CSL_CITATION {"citationID":"xUsjCuyF","properties":{"formattedCitation":"\\super 49\\uc0\\u8211{}51\\nosupersub{}","plainCitation":"49–51","noteIndex":0},"citationItems":[{"id":244,"uris":["http://zotero.org/users/8933076/items/BNE8LBNE"],"itemData":{"id":244,"type":"article-journal","abstract":"AIMS: To compare the medical costs and prevalence of health conditions of family members of people with an alcohol or drug dependence (AODD) diagnosis to family members of people with diabetes and asthma.\nSETTING: Kaiser Permanente of Northern California (KPNC).\nPARTICIPANTS: Family members of people diagnosed with AODD between 2002 and 2005, and matched samples of family members of people diagnosed with diabetes and asthma.\nMEASUREMENTS: Logistic regression was used to determine whether the family members of people with AODD were more likely to be diagnosed with medical conditions than family members of people with diabetes or asthma. Multivariate models were used to compare health services cost and utilization of AODD family members and diabetes and asthma family members. Analyses were for the year before, and 2 years following, initial diagnosis of the index person.\nFINDINGS: In the year before initial diagnosis of the index person, AODD family members were more likely to be diagnosed with substance use disorders, depression and trauma than diabetes or asthma family members. AODD family members had higher total health-care costs than diabetes family members in the year following, and the second year following, the index date ($217 and $293, respectively). AODD family members had higher total health-care costs than asthma family members in the year before, and second year following, the index date ($104 and $269, respectively).\nCONCLUSIONS: AODD family members have unique patterns of health conditions compared to the diabetes and asthma family members and have similar, or higher, health-care cost and utilization.","container-title":"Addiction (Abingdon, England)","DOI":"10.1111/j.1360-0443.2008.02447.x","ISSN":"1360-0443","issue":"2","journalAbbreviation":"Addiction","language":"eng","note":"PMID: 19149814\nPMCID: PMC2896239","page":"203-214","source":"PubMed","title":"Family members of people with alcohol or drug dependence: health problems and medical cost compared to family members of people with diabetes and asthma","title-short":"Family members of people with alcohol or drug dependence","volume":"104","author":[{"family":"Ray","given":"G. Thomas"},{"family":"Mertens","given":"Jennifer R."},{"family":"Weisner","given":"Constance"}],"issued":{"date-parts":[["2009",2]]}}},{"id":247,"uris":["http://zotero.org/users/8933076/items/EIQS5UET"],"itemData":{"id":247,"type":"article-journal","abstract":"BACKGROUND: Having a family member with substance use problems affects family functioning, which may lead to increased medical problems and increased health care utilization and costs in the other family members.\nAIM: We sought to estimate the excess medical costs and prevalence of diagnosed health conditions of family members of persons with an alcohol or drug diagnosis (AOD) compared with the family members of similar persons without an AOD.\nMETHODS: Using a large health plan's administrative databases, we identified persons who received an AOD between 2001 and 2004 and a similar group of persons with no AOD during that time. Using a hierarchical linear mixed model, we compared the cost and utilization of the family members of the AOD and non-AOD patients in the 2 years prior to the AOD patient's first AOD. Using logistic regression, we determined whether the family members of patients with AODs were more likely than comparison family members to be diagnosed with medical conditions.\nRESULTS: Family members of patients with AODs had greater health care costs than comparison family members in the second year before the index date (490 dollars) and in the year before the index date (433 dollars). This was the case for both adult and child family members. They also were more likely to be diagnosed with many medical conditions, especially substance abuse and depression.\nCONCLUSIONS: Family members of patients with AODs have greater health care costs and are more likely to be diagnosed with a number of medical conditions than family members of similar persons without an AOD.","container-title":"Medical Care","DOI":"10.1097/01.mlr.0000241109.55054.04","ISSN":"0025-7079","issue":"2","journalAbbreviation":"Med Care","language":"eng","note":"PMID: 17224773","page":"116-122","source":"PubMed","title":"The excess medical cost and health problems of family members of persons diagnosed with alcohol or drug problems","volume":"45","author":[{"family":"Ray","given":"G. Thomas"},{"family":"Mertens","given":"Jennifer R."},{"family":"Weisner","given":"Constance"}],"issued":{"date-parts":[["2007",2]]}}},{"id":249,"uris":["http://zotero.org/users/8933076/items/IRLEJWVW"],"itemData":{"id":249,"type":"article-journal","abstract":"This article outlines the stress-strain-coping-support (SSCS) model which underpins the whole programme of work described in this supplement. The need for such a model is explained: previous models of substance misuse and the family have attributed dysfunction or deficiency to families or family members. In contrast, the SSCS model assumes that having a close relative with a substance misuse problem constitutes a form of stressful life circumstances, often longstanding, which puts affected family members at risk of experiencing strain in the form of physical and/or psychological ill-health. Coping and social support are the two other central building blocks of the model. Affected family members are viewed as ordinary people faced with the task of coping with such stressful life circumstances. It is an assumption of the model that, difficult though the coping task is, family members need not be powerless in maintaining their own health and helping their relatives. Good quality social support, in the form of emotional support, good information and material help, is an invaluable resource for affected family members, supporting their coping efforts and contributing positively to their health. The 5-Step Method, to be described later in the supplement, is based on the SSCS model. It can be seen as a way of increasing the positive social support available from professional sources.","container-title":"Drugs: Education, Prevention and Policy","DOI":"10.3109/09687637.2010.514801","ISSN":"0968-7637","issue":"sup1","note":"publisher: Taylor &amp; Francis\n_eprint: https://doi.org/10.3109/09687637.2010.514801","page":"36-43","source":"Taylor and Francis+NEJM","title":"Family members affected by a close relative's addiction: The stress-strain-coping-support model","title-short":"Family members affected by a close relative's addiction","volume":"17","author":[{"family":"Orford","given":"Jim"},{"family":"Copello","given":"Alex"},{"family":"Velleman","given":"Richard"},{"family":"Templeton","given":"Lorna"}],"issued":{"date-parts":[["2010",12,1]]}}}],"schema":"https://github.com/citation-style-language/schema/raw/master/csl-citation.json"} </w:instrText>
      </w:r>
      <w:r w:rsidRPr="59B11EB5">
        <w:rPr>
          <w:rFonts w:ascii="Times New Roman" w:hAnsi="Times New Roman" w:cs="Times New Roman"/>
          <w:sz w:val="24"/>
          <w:szCs w:val="24"/>
        </w:rPr>
        <w:fldChar w:fldCharType="separate"/>
      </w:r>
      <w:r w:rsidRPr="59B11EB5">
        <w:rPr>
          <w:rFonts w:ascii="Times New Roman" w:hAnsi="Times New Roman" w:cs="Times New Roman"/>
          <w:sz w:val="24"/>
          <w:szCs w:val="24"/>
          <w:vertAlign w:val="superscript"/>
        </w:rPr>
        <w:t>49–51</w:t>
      </w:r>
      <w:r w:rsidRPr="59B11EB5">
        <w:rPr>
          <w:rFonts w:ascii="Times New Roman" w:hAnsi="Times New Roman" w:cs="Times New Roman"/>
          <w:sz w:val="24"/>
          <w:szCs w:val="24"/>
        </w:rPr>
        <w:fldChar w:fldCharType="end"/>
      </w:r>
      <w:r w:rsidRPr="59B11EB5">
        <w:rPr>
          <w:rFonts w:ascii="Times New Roman" w:eastAsia="Times New Roman" w:hAnsi="Times New Roman" w:cs="Times New Roman"/>
          <w:sz w:val="24"/>
          <w:szCs w:val="24"/>
        </w:rPr>
        <w:t xml:space="preserve"> </w:t>
      </w:r>
    </w:p>
    <w:p w14:paraId="6685C52E" w14:textId="5A372D3D" w:rsidR="156D0CAC" w:rsidRDefault="156D0CAC" w:rsidP="3B9295B8">
      <w:pPr>
        <w:rPr>
          <w:rFonts w:ascii="Times New Roman" w:eastAsia="Times New Roman" w:hAnsi="Times New Roman" w:cs="Times New Roman"/>
          <w:sz w:val="24"/>
          <w:szCs w:val="24"/>
          <w:highlight w:val="yellow"/>
        </w:rPr>
      </w:pPr>
      <w:r w:rsidRPr="59B11EB5">
        <w:rPr>
          <w:rFonts w:ascii="Times New Roman" w:eastAsia="Times New Roman" w:hAnsi="Times New Roman" w:cs="Times New Roman"/>
          <w:sz w:val="24"/>
          <w:szCs w:val="24"/>
        </w:rPr>
        <w:t>ABCT has demonstrated positive outcomes for people with AUD.</w:t>
      </w:r>
      <w:r w:rsidRPr="59B11EB5">
        <w:rPr>
          <w:rFonts w:ascii="Times New Roman" w:hAnsi="Times New Roman" w:cs="Times New Roman"/>
          <w:sz w:val="24"/>
          <w:szCs w:val="24"/>
        </w:rPr>
        <w:fldChar w:fldCharType="begin"/>
      </w:r>
      <w:r w:rsidRPr="59B11EB5">
        <w:rPr>
          <w:rFonts w:ascii="Times New Roman" w:hAnsi="Times New Roman" w:cs="Times New Roman"/>
          <w:sz w:val="24"/>
          <w:szCs w:val="24"/>
        </w:rPr>
        <w:instrText xml:space="preserve"> ADDIN ZOTERO_ITEM CSL_CITATION {"citationID":"lsRV0efG","properties":{"formattedCitation":"\\super 38\\nosupersub{}","plainCitation":"38","noteIndex":0},"citationItems":[{"id":218,"uris":["http://zotero.org/users/8933076/items/2265CNIS"],"itemData":{"id":218,"type":"article-journal","container-title":"Journal of Substance Abuse Treatment","DOI":"10.1016/j.jsat.2019.01.018","ISSN":"0740-5472, 1873-6483","journalAbbreviation":"Journal of Substance Abuse Treatment","language":"English","note":"publisher: Elsevier\nPMID: 30797386","page":"139-148","source":"www.jsatjournal.com","title":"Alcohol Behavioral Couple Therapy: In-session behavior, active ingredients and mechanisms of behavior change","title-short":"Alcohol Behavioral Couple Therapy","volume":"99","author":[{"family":"McCrady","given":"Barbara S."},{"family":"Tonigan","given":"J. Scott"},{"family":"Ladd","given":"Benjamin O."},{"family":"Hallgren","given":"Kevin A."},{"family":"Pearson","given":"Matthew R."},{"family":"Owens","given":"Mandy D."},{"family":"Epstein","given":"Elizabeth E."}],"issued":{"date-parts":[["2019",4,1]]}}}],"schema":"https://github.com/citation-style-language/schema/raw/master/csl-citation.json"} </w:instrText>
      </w:r>
      <w:r w:rsidRPr="59B11EB5">
        <w:rPr>
          <w:rFonts w:ascii="Times New Roman" w:hAnsi="Times New Roman" w:cs="Times New Roman"/>
          <w:sz w:val="24"/>
          <w:szCs w:val="24"/>
        </w:rPr>
        <w:fldChar w:fldCharType="separate"/>
      </w:r>
      <w:r w:rsidRPr="59B11EB5">
        <w:rPr>
          <w:rFonts w:ascii="Times New Roman" w:hAnsi="Times New Roman" w:cs="Times New Roman"/>
          <w:sz w:val="24"/>
          <w:szCs w:val="24"/>
          <w:vertAlign w:val="superscript"/>
        </w:rPr>
        <w:t>38</w:t>
      </w:r>
      <w:r w:rsidRPr="59B11EB5">
        <w:rPr>
          <w:rFonts w:ascii="Times New Roman" w:hAnsi="Times New Roman" w:cs="Times New Roman"/>
          <w:sz w:val="24"/>
          <w:szCs w:val="24"/>
        </w:rPr>
        <w:fldChar w:fldCharType="end"/>
      </w:r>
      <w:r w:rsidRPr="59B11EB5">
        <w:rPr>
          <w:rFonts w:ascii="Times New Roman" w:eastAsia="Times New Roman" w:hAnsi="Times New Roman" w:cs="Times New Roman"/>
          <w:sz w:val="24"/>
          <w:szCs w:val="24"/>
        </w:rPr>
        <w:t xml:space="preserve"> Recognizing the reciprocity between intimate relationships and substance abuse problems, ABCT tries to build </w:t>
      </w:r>
      <w:commentRangeStart w:id="68"/>
      <w:r w:rsidRPr="59B11EB5">
        <w:rPr>
          <w:rFonts w:ascii="Times New Roman" w:eastAsia="Times New Roman" w:hAnsi="Times New Roman" w:cs="Times New Roman"/>
          <w:sz w:val="24"/>
          <w:szCs w:val="24"/>
        </w:rPr>
        <w:t xml:space="preserve">abstinence </w:t>
      </w:r>
      <w:commentRangeEnd w:id="68"/>
      <w:r>
        <w:rPr>
          <w:rStyle w:val="CommentReference"/>
        </w:rPr>
        <w:commentReference w:id="68"/>
      </w:r>
      <w:r w:rsidRPr="59B11EB5">
        <w:rPr>
          <w:rFonts w:ascii="Times New Roman" w:eastAsia="Times New Roman" w:hAnsi="Times New Roman" w:cs="Times New Roman"/>
          <w:sz w:val="24"/>
          <w:szCs w:val="24"/>
        </w:rPr>
        <w:t xml:space="preserve">support and strengthen the couple relationship. ABCT uses the relationship to reward abstinence and teaches tools for better communication and </w:t>
      </w:r>
      <w:commentRangeStart w:id="69"/>
      <w:commentRangeStart w:id="70"/>
      <w:r w:rsidRPr="59B11EB5">
        <w:rPr>
          <w:rFonts w:ascii="Times New Roman" w:eastAsia="Times New Roman" w:hAnsi="Times New Roman" w:cs="Times New Roman"/>
          <w:sz w:val="24"/>
          <w:szCs w:val="24"/>
        </w:rPr>
        <w:t>more positive activities</w:t>
      </w:r>
      <w:commentRangeEnd w:id="69"/>
      <w:r>
        <w:rPr>
          <w:rStyle w:val="CommentReference"/>
        </w:rPr>
        <w:commentReference w:id="69"/>
      </w:r>
      <w:commentRangeEnd w:id="70"/>
      <w:r>
        <w:rPr>
          <w:rStyle w:val="CommentReference"/>
        </w:rPr>
        <w:commentReference w:id="70"/>
      </w:r>
      <w:r w:rsidR="74F56E58" w:rsidRPr="59B11EB5">
        <w:rPr>
          <w:rFonts w:ascii="Times New Roman" w:eastAsia="Times New Roman" w:hAnsi="Times New Roman" w:cs="Times New Roman"/>
          <w:sz w:val="24"/>
          <w:szCs w:val="24"/>
        </w:rPr>
        <w:t xml:space="preserve"> </w:t>
      </w:r>
      <w:r w:rsidR="74F56E58" w:rsidRPr="59B11EB5">
        <w:rPr>
          <w:rFonts w:ascii="Times New Roman" w:eastAsia="Times New Roman" w:hAnsi="Times New Roman" w:cs="Times New Roman"/>
          <w:sz w:val="24"/>
          <w:szCs w:val="24"/>
          <w:vertAlign w:val="superscript"/>
        </w:rPr>
        <w:t>38</w:t>
      </w:r>
      <w:r w:rsidRPr="59B11EB5">
        <w:rPr>
          <w:rFonts w:ascii="Times New Roman" w:eastAsia="Times New Roman" w:hAnsi="Times New Roman" w:cs="Times New Roman"/>
          <w:sz w:val="24"/>
          <w:szCs w:val="24"/>
        </w:rPr>
        <w:t xml:space="preserve">. PartnerCHESS includes key aspects of ABCT which the IP and the </w:t>
      </w:r>
      <w:r w:rsidR="69C46F6A" w:rsidRPr="59B11EB5">
        <w:rPr>
          <w:rFonts w:ascii="Times New Roman" w:eastAsia="Times New Roman" w:hAnsi="Times New Roman" w:cs="Times New Roman"/>
          <w:sz w:val="24"/>
          <w:szCs w:val="24"/>
        </w:rPr>
        <w:t xml:space="preserve">CSO </w:t>
      </w:r>
      <w:r w:rsidRPr="59B11EB5">
        <w:rPr>
          <w:rFonts w:ascii="Times New Roman" w:eastAsia="Times New Roman" w:hAnsi="Times New Roman" w:cs="Times New Roman"/>
          <w:sz w:val="24"/>
          <w:szCs w:val="24"/>
        </w:rPr>
        <w:t xml:space="preserve">each receive within the smartphone app. In addition to the regular ACHESS components, PartnerCHESS incorporates ABCT elements to identify and deal with triggers and cravings, increase positive activities together as alternatives to drinking and to reinforce abstinence, teach the </w:t>
      </w:r>
      <w:r w:rsidR="1A371634" w:rsidRPr="59B11EB5">
        <w:rPr>
          <w:rFonts w:ascii="Times New Roman" w:eastAsia="Times New Roman" w:hAnsi="Times New Roman" w:cs="Times New Roman"/>
          <w:sz w:val="24"/>
          <w:szCs w:val="24"/>
        </w:rPr>
        <w:t xml:space="preserve">CSO </w:t>
      </w:r>
      <w:r w:rsidRPr="59B11EB5">
        <w:rPr>
          <w:rFonts w:ascii="Times New Roman" w:eastAsia="Times New Roman" w:hAnsi="Times New Roman" w:cs="Times New Roman"/>
          <w:sz w:val="24"/>
          <w:szCs w:val="24"/>
        </w:rPr>
        <w:t>how to be more supportive, and help improve communication.</w:t>
      </w:r>
    </w:p>
    <w:p w14:paraId="025163D8" w14:textId="46151D6D" w:rsidR="156D0CAC" w:rsidRDefault="156D0CAC" w:rsidP="3B9295B8">
      <w:pPr>
        <w:rPr>
          <w:rFonts w:ascii="Times New Roman" w:eastAsia="Times New Roman" w:hAnsi="Times New Roman" w:cs="Times New Roman"/>
          <w:sz w:val="24"/>
          <w:szCs w:val="24"/>
        </w:rPr>
      </w:pPr>
      <w:r w:rsidRPr="59B11EB5">
        <w:rPr>
          <w:rFonts w:ascii="Times New Roman" w:eastAsia="Times New Roman" w:hAnsi="Times New Roman" w:cs="Times New Roman"/>
          <w:sz w:val="24"/>
          <w:szCs w:val="24"/>
        </w:rPr>
        <w:t>FAM-CHESS-C will expand PartnerCHESS by</w:t>
      </w:r>
      <w:r w:rsidR="586D32BB" w:rsidRPr="59B11EB5">
        <w:rPr>
          <w:rFonts w:ascii="Times New Roman" w:eastAsia="Times New Roman" w:hAnsi="Times New Roman" w:cs="Times New Roman"/>
          <w:sz w:val="24"/>
          <w:szCs w:val="24"/>
        </w:rPr>
        <w:t xml:space="preserve"> </w:t>
      </w:r>
      <w:r w:rsidRPr="59B11EB5">
        <w:rPr>
          <w:rFonts w:ascii="Times New Roman" w:eastAsia="Times New Roman" w:hAnsi="Times New Roman" w:cs="Times New Roman"/>
          <w:sz w:val="24"/>
          <w:szCs w:val="24"/>
        </w:rPr>
        <w:t>1) adding COVID-19 related content</w:t>
      </w:r>
      <w:r w:rsidR="1F2DB008" w:rsidRPr="59B11EB5">
        <w:rPr>
          <w:rFonts w:ascii="Times New Roman" w:eastAsia="Times New Roman" w:hAnsi="Times New Roman" w:cs="Times New Roman"/>
          <w:sz w:val="24"/>
          <w:szCs w:val="24"/>
        </w:rPr>
        <w:t>,</w:t>
      </w:r>
      <w:r w:rsidRPr="59B11EB5">
        <w:rPr>
          <w:rFonts w:ascii="Times New Roman" w:eastAsia="Times New Roman" w:hAnsi="Times New Roman" w:cs="Times New Roman"/>
          <w:sz w:val="24"/>
          <w:szCs w:val="24"/>
        </w:rPr>
        <w:t xml:space="preserve"> 2) shifting from exclusive focus on intimate partners to include any </w:t>
      </w:r>
      <w:r w:rsidR="6FE3245F" w:rsidRPr="59B11EB5">
        <w:rPr>
          <w:rFonts w:ascii="Times New Roman" w:eastAsia="Times New Roman" w:hAnsi="Times New Roman" w:cs="Times New Roman"/>
          <w:sz w:val="24"/>
          <w:szCs w:val="24"/>
        </w:rPr>
        <w:t>concerned significant</w:t>
      </w:r>
      <w:r w:rsidRPr="59B11EB5">
        <w:rPr>
          <w:rFonts w:ascii="Times New Roman" w:eastAsia="Times New Roman" w:hAnsi="Times New Roman" w:cs="Times New Roman"/>
          <w:sz w:val="24"/>
          <w:szCs w:val="24"/>
        </w:rPr>
        <w:t xml:space="preserve"> other (CSO)</w:t>
      </w:r>
      <w:r w:rsidR="5713DAF3" w:rsidRPr="59B11EB5">
        <w:rPr>
          <w:rFonts w:ascii="Times New Roman" w:eastAsia="Times New Roman" w:hAnsi="Times New Roman" w:cs="Times New Roman"/>
          <w:sz w:val="24"/>
          <w:szCs w:val="24"/>
        </w:rPr>
        <w:t>,</w:t>
      </w:r>
      <w:r w:rsidRPr="59B11EB5">
        <w:rPr>
          <w:rFonts w:ascii="Times New Roman" w:eastAsia="Times New Roman" w:hAnsi="Times New Roman" w:cs="Times New Roman"/>
          <w:sz w:val="24"/>
          <w:szCs w:val="24"/>
        </w:rPr>
        <w:t xml:space="preserve"> and 3) adding content from A-CHESS to address comorbid use of other drugs that interact with </w:t>
      </w:r>
      <w:r w:rsidRPr="59B11EB5">
        <w:rPr>
          <w:rFonts w:ascii="Times New Roman" w:eastAsia="Times New Roman" w:hAnsi="Times New Roman" w:cs="Times New Roman"/>
          <w:sz w:val="24"/>
          <w:szCs w:val="24"/>
        </w:rPr>
        <w:lastRenderedPageBreak/>
        <w:t xml:space="preserve">COVID-19 risk and consequences. Like A-CHESS-C, FAM-CHESS-C will be designed to address immediate and longer-term collateral damage of COVID. Unique to FAM-CHESS-C (vs. A-CHESS-C) is that it engages a CSO. </w:t>
      </w:r>
      <w:commentRangeStart w:id="71"/>
      <w:commentRangeStart w:id="72"/>
      <w:r w:rsidRPr="59B11EB5">
        <w:rPr>
          <w:rFonts w:ascii="Times New Roman" w:eastAsia="Times New Roman" w:hAnsi="Times New Roman" w:cs="Times New Roman"/>
          <w:sz w:val="24"/>
          <w:szCs w:val="24"/>
        </w:rPr>
        <w:t xml:space="preserve">CSOs tend to suffer deeply from a loved one’s alcohol and drug use yet are in a powerful position to support recovery. </w:t>
      </w:r>
      <w:commentRangeEnd w:id="71"/>
      <w:r>
        <w:rPr>
          <w:rStyle w:val="CommentReference"/>
        </w:rPr>
        <w:commentReference w:id="71"/>
      </w:r>
      <w:commentRangeEnd w:id="72"/>
      <w:r>
        <w:rPr>
          <w:rStyle w:val="CommentReference"/>
        </w:rPr>
        <w:commentReference w:id="72"/>
      </w:r>
    </w:p>
    <w:p w14:paraId="2750763C" w14:textId="451098EC" w:rsidR="5816D59A" w:rsidRDefault="5816D59A" w:rsidP="3B9295B8">
      <w:pPr>
        <w:pStyle w:val="BodyText3"/>
        <w:spacing w:before="160" w:line="480" w:lineRule="auto"/>
        <w:rPr>
          <w:rStyle w:val="apple-converted-space"/>
          <w:b/>
          <w:bCs/>
        </w:rPr>
      </w:pPr>
      <w:r w:rsidRPr="59B11EB5">
        <w:rPr>
          <w:rStyle w:val="apple-converted-space"/>
          <w:b/>
          <w:bCs/>
        </w:rPr>
        <w:t>Theoretical Foundation</w:t>
      </w:r>
    </w:p>
    <w:p w14:paraId="25AA3F80" w14:textId="403DF527" w:rsidR="5D838F9A" w:rsidRDefault="5D838F9A" w:rsidP="59B11EB5">
      <w:pPr>
        <w:pStyle w:val="BodyText3"/>
        <w:spacing w:line="240" w:lineRule="auto"/>
        <w:rPr>
          <w:rStyle w:val="apple-converted-space"/>
        </w:rPr>
      </w:pPr>
      <w:r w:rsidRPr="59B11EB5">
        <w:rPr>
          <w:rStyle w:val="apple-converted-space"/>
        </w:rPr>
        <w:t>CHESS systems are consistent with self-determination theory, which asserts that satisfying 3 basic psychological needs contributes to adaptive functioning: competence (feeling effective, not overwhelmed), social relatedness (feeling connected to others, not isolated), and intrinsic motivation (feeling autonomous, not coerced).</w:t>
      </w:r>
      <w:r w:rsidR="5DD29539" w:rsidRPr="59B11EB5">
        <w:rPr>
          <w:rStyle w:val="apple-converted-space"/>
          <w:vertAlign w:val="superscript"/>
        </w:rPr>
        <w:t>88</w:t>
      </w:r>
    </w:p>
    <w:p w14:paraId="7646AE79" w14:textId="1197D792" w:rsidR="3B9295B8" w:rsidRDefault="3B9295B8" w:rsidP="3B9295B8">
      <w:pPr>
        <w:pStyle w:val="BodyText3"/>
        <w:spacing w:line="240" w:lineRule="auto"/>
        <w:rPr>
          <w:rStyle w:val="apple-converted-space"/>
        </w:rPr>
      </w:pPr>
    </w:p>
    <w:p w14:paraId="29AB9F32" w14:textId="7A2AEB30" w:rsidR="5816D59A" w:rsidRDefault="5816D59A" w:rsidP="3B9295B8">
      <w:pPr>
        <w:pStyle w:val="BodyText3"/>
        <w:spacing w:before="160" w:line="480" w:lineRule="auto"/>
        <w:rPr>
          <w:rStyle w:val="apple-converted-space"/>
          <w:b/>
          <w:bCs/>
        </w:rPr>
      </w:pPr>
      <w:commentRangeStart w:id="73"/>
      <w:commentRangeStart w:id="74"/>
      <w:r w:rsidRPr="3B9295B8">
        <w:rPr>
          <w:rStyle w:val="apple-converted-space"/>
          <w:b/>
          <w:bCs/>
        </w:rPr>
        <w:t>Interface and Features</w:t>
      </w:r>
      <w:commentRangeEnd w:id="73"/>
      <w:r>
        <w:rPr>
          <w:rStyle w:val="CommentReference"/>
        </w:rPr>
        <w:commentReference w:id="73"/>
      </w:r>
      <w:commentRangeEnd w:id="74"/>
      <w:r>
        <w:rPr>
          <w:rStyle w:val="CommentReference"/>
        </w:rPr>
        <w:commentReference w:id="74"/>
      </w:r>
    </w:p>
    <w:p w14:paraId="6DA1F64D" w14:textId="232CA985" w:rsidR="651BEB04" w:rsidRDefault="651BEB04" w:rsidP="3B9295B8">
      <w:pPr>
        <w:rPr>
          <w:rFonts w:ascii="Times New Roman" w:eastAsia="Times New Roman" w:hAnsi="Times New Roman" w:cs="Times New Roman"/>
          <w:sz w:val="24"/>
          <w:szCs w:val="24"/>
        </w:rPr>
      </w:pPr>
      <w:r w:rsidRPr="59B11EB5">
        <w:rPr>
          <w:rFonts w:ascii="Times New Roman" w:eastAsia="Times New Roman" w:hAnsi="Times New Roman" w:cs="Times New Roman"/>
          <w:sz w:val="24"/>
          <w:szCs w:val="24"/>
          <w:u w:val="single"/>
        </w:rPr>
        <w:t>COVID content.</w:t>
      </w:r>
      <w:r w:rsidRPr="59B11EB5">
        <w:rPr>
          <w:rFonts w:ascii="Times New Roman" w:eastAsia="Times New Roman" w:hAnsi="Times New Roman" w:cs="Times New Roman"/>
          <w:sz w:val="24"/>
          <w:szCs w:val="24"/>
        </w:rPr>
        <w:t xml:space="preserve"> </w:t>
      </w:r>
      <w:commentRangeStart w:id="75"/>
      <w:r w:rsidRPr="59B11EB5">
        <w:rPr>
          <w:rFonts w:ascii="Times New Roman" w:eastAsia="Times New Roman" w:hAnsi="Times New Roman" w:cs="Times New Roman"/>
          <w:sz w:val="24"/>
          <w:szCs w:val="24"/>
        </w:rPr>
        <w:t>COVID-relevant materials are incorporated into multiple services</w:t>
      </w:r>
      <w:r w:rsidR="225769BC" w:rsidRPr="59B11EB5">
        <w:rPr>
          <w:rFonts w:ascii="Times New Roman" w:eastAsia="Times New Roman" w:hAnsi="Times New Roman" w:cs="Times New Roman"/>
          <w:sz w:val="24"/>
          <w:szCs w:val="24"/>
        </w:rPr>
        <w:t>.</w:t>
      </w:r>
      <w:commentRangeEnd w:id="75"/>
      <w:r>
        <w:rPr>
          <w:rStyle w:val="CommentReference"/>
        </w:rPr>
        <w:commentReference w:id="75"/>
      </w:r>
    </w:p>
    <w:p w14:paraId="47FAC04E" w14:textId="77777777" w:rsidR="651BEB04" w:rsidRDefault="651BEB04" w:rsidP="3B9295B8">
      <w:pPr>
        <w:rPr>
          <w:rFonts w:ascii="Times New Roman" w:eastAsia="Times New Roman" w:hAnsi="Times New Roman" w:cs="Times New Roman"/>
          <w:sz w:val="24"/>
          <w:szCs w:val="24"/>
        </w:rPr>
      </w:pPr>
      <w:r w:rsidRPr="3B9295B8">
        <w:rPr>
          <w:rFonts w:ascii="Times New Roman" w:eastAsia="Times New Roman" w:hAnsi="Times New Roman" w:cs="Times New Roman"/>
          <w:sz w:val="24"/>
          <w:szCs w:val="24"/>
          <w:u w:val="single"/>
        </w:rPr>
        <w:t>Instant library.</w:t>
      </w:r>
      <w:r w:rsidRPr="3B9295B8">
        <w:rPr>
          <w:rFonts w:ascii="Times New Roman" w:eastAsia="Times New Roman" w:hAnsi="Times New Roman" w:cs="Times New Roman"/>
          <w:sz w:val="24"/>
          <w:szCs w:val="24"/>
        </w:rPr>
        <w:t xml:space="preserve"> Frequently asked questions and brief information on addiction and couples-related issues (e.g. taking care of yourself, financial matters, substance abuse, crisis intervention, referral, medications).</w:t>
      </w:r>
    </w:p>
    <w:p w14:paraId="3ED96139" w14:textId="3E4D52D5" w:rsidR="651BEB04" w:rsidRDefault="651BEB04" w:rsidP="3B9295B8">
      <w:pPr>
        <w:rPr>
          <w:rFonts w:ascii="Times New Roman" w:eastAsia="Times New Roman" w:hAnsi="Times New Roman" w:cs="Times New Roman"/>
          <w:sz w:val="24"/>
          <w:szCs w:val="24"/>
          <w:highlight w:val="yellow"/>
        </w:rPr>
      </w:pPr>
      <w:r w:rsidRPr="3B9295B8">
        <w:rPr>
          <w:rFonts w:ascii="Times New Roman" w:eastAsia="Times New Roman" w:hAnsi="Times New Roman" w:cs="Times New Roman"/>
          <w:sz w:val="24"/>
          <w:szCs w:val="24"/>
          <w:u w:val="single"/>
        </w:rPr>
        <w:t>Discussion groups.</w:t>
      </w:r>
      <w:r w:rsidRPr="3B9295B8">
        <w:rPr>
          <w:rFonts w:ascii="Times New Roman" w:eastAsia="Times New Roman" w:hAnsi="Times New Roman" w:cs="Times New Roman"/>
          <w:i/>
          <w:iCs/>
          <w:sz w:val="24"/>
          <w:szCs w:val="24"/>
        </w:rPr>
        <w:t xml:space="preserve"> </w:t>
      </w:r>
      <w:r w:rsidRPr="3B9295B8">
        <w:rPr>
          <w:rFonts w:ascii="Times New Roman" w:eastAsia="Times New Roman" w:hAnsi="Times New Roman" w:cs="Times New Roman"/>
          <w:sz w:val="24"/>
          <w:szCs w:val="24"/>
        </w:rPr>
        <w:t>Forums connect IPs with others as well as with a coach to prompt discussion and reflection.</w:t>
      </w:r>
    </w:p>
    <w:p w14:paraId="0BA942BC" w14:textId="77777777" w:rsidR="651BEB04" w:rsidRDefault="651BEB04" w:rsidP="3B9295B8">
      <w:pPr>
        <w:rPr>
          <w:rFonts w:ascii="Times New Roman" w:eastAsia="Times New Roman" w:hAnsi="Times New Roman" w:cs="Times New Roman"/>
          <w:sz w:val="24"/>
          <w:szCs w:val="24"/>
        </w:rPr>
      </w:pPr>
      <w:r w:rsidRPr="3B9295B8">
        <w:rPr>
          <w:rFonts w:ascii="Times New Roman" w:eastAsia="Times New Roman" w:hAnsi="Times New Roman" w:cs="Times New Roman"/>
          <w:sz w:val="24"/>
          <w:szCs w:val="24"/>
          <w:u w:val="single"/>
        </w:rPr>
        <w:t>Personal stories</w:t>
      </w:r>
      <w:r w:rsidRPr="3B9295B8">
        <w:rPr>
          <w:rFonts w:ascii="Times New Roman" w:eastAsia="Times New Roman" w:hAnsi="Times New Roman" w:cs="Times New Roman"/>
          <w:i/>
          <w:iCs/>
          <w:sz w:val="24"/>
          <w:szCs w:val="24"/>
          <w:u w:val="single"/>
        </w:rPr>
        <w:t>.</w:t>
      </w:r>
      <w:r w:rsidRPr="3B9295B8">
        <w:rPr>
          <w:rFonts w:ascii="Times New Roman" w:eastAsia="Times New Roman" w:hAnsi="Times New Roman" w:cs="Times New Roman"/>
          <w:sz w:val="24"/>
          <w:szCs w:val="24"/>
        </w:rPr>
        <w:t xml:space="preserve"> Audio/video of patients and family partners talking about experiences dealing with addiction. The audio/video is not of active study participants, but volunteers willing to share their experiences.</w:t>
      </w:r>
    </w:p>
    <w:p w14:paraId="67F340A7" w14:textId="05215197" w:rsidR="651BEB04" w:rsidRDefault="651BEB04" w:rsidP="3B9295B8">
      <w:pPr>
        <w:rPr>
          <w:rFonts w:ascii="Times New Roman" w:eastAsia="Times New Roman" w:hAnsi="Times New Roman" w:cs="Times New Roman"/>
          <w:sz w:val="24"/>
          <w:szCs w:val="24"/>
        </w:rPr>
      </w:pPr>
      <w:r w:rsidRPr="59B11EB5">
        <w:rPr>
          <w:rFonts w:ascii="Times New Roman" w:eastAsia="Times New Roman" w:hAnsi="Times New Roman" w:cs="Times New Roman"/>
          <w:sz w:val="24"/>
          <w:szCs w:val="24"/>
          <w:u w:val="single"/>
        </w:rPr>
        <w:t>Location monitor.</w:t>
      </w:r>
      <w:r w:rsidRPr="59B11EB5">
        <w:rPr>
          <w:rFonts w:ascii="Times New Roman" w:eastAsia="Times New Roman" w:hAnsi="Times New Roman" w:cs="Times New Roman"/>
          <w:sz w:val="24"/>
          <w:szCs w:val="24"/>
        </w:rPr>
        <w:t xml:space="preserve"> </w:t>
      </w:r>
      <w:bookmarkStart w:id="76" w:name="_Int_Ybtv6Rb0"/>
      <w:proofErr w:type="gramStart"/>
      <w:r w:rsidRPr="59B11EB5">
        <w:rPr>
          <w:rFonts w:ascii="Times New Roman" w:eastAsia="Times New Roman" w:hAnsi="Times New Roman" w:cs="Times New Roman"/>
          <w:sz w:val="24"/>
          <w:szCs w:val="24"/>
        </w:rPr>
        <w:t>Geo</w:t>
      </w:r>
      <w:bookmarkEnd w:id="76"/>
      <w:proofErr w:type="gramEnd"/>
      <w:r w:rsidRPr="59B11EB5">
        <w:rPr>
          <w:rFonts w:ascii="Times New Roman" w:eastAsia="Times New Roman" w:hAnsi="Times New Roman" w:cs="Times New Roman"/>
          <w:sz w:val="24"/>
          <w:szCs w:val="24"/>
        </w:rPr>
        <w:t>-fencing of areas identified by participants as triggers (e.g. a bar that was frequented) prompts a warning and a suggestion to counteract cravings.</w:t>
      </w:r>
    </w:p>
    <w:p w14:paraId="47314233" w14:textId="2ABBA76F" w:rsidR="651BEB04" w:rsidRDefault="651BEB04" w:rsidP="3B9295B8">
      <w:pPr>
        <w:rPr>
          <w:rFonts w:ascii="Times New Roman" w:eastAsia="Times New Roman" w:hAnsi="Times New Roman" w:cs="Times New Roman"/>
          <w:sz w:val="24"/>
          <w:szCs w:val="24"/>
          <w:vertAlign w:val="superscript"/>
        </w:rPr>
      </w:pPr>
      <w:r w:rsidRPr="59B11EB5">
        <w:rPr>
          <w:rFonts w:ascii="Times New Roman" w:eastAsia="Times New Roman" w:hAnsi="Times New Roman" w:cs="Times New Roman"/>
          <w:sz w:val="24"/>
          <w:szCs w:val="24"/>
          <w:u w:val="single"/>
        </w:rPr>
        <w:t>Surveys/ecological momentary assessments</w:t>
      </w:r>
      <w:r w:rsidRPr="59B11EB5">
        <w:rPr>
          <w:rFonts w:ascii="Times New Roman" w:eastAsia="Times New Roman" w:hAnsi="Times New Roman" w:cs="Times New Roman"/>
          <w:i/>
          <w:iCs/>
          <w:sz w:val="24"/>
          <w:szCs w:val="24"/>
          <w:u w:val="single"/>
        </w:rPr>
        <w:t>.</w:t>
      </w:r>
      <w:r w:rsidRPr="59B11EB5">
        <w:rPr>
          <w:rFonts w:ascii="Times New Roman" w:eastAsia="Times New Roman" w:hAnsi="Times New Roman" w:cs="Times New Roman"/>
          <w:i/>
          <w:iCs/>
          <w:sz w:val="24"/>
          <w:szCs w:val="24"/>
        </w:rPr>
        <w:t xml:space="preserve"> </w:t>
      </w:r>
      <w:r w:rsidRPr="59B11EB5">
        <w:rPr>
          <w:rFonts w:ascii="Times New Roman" w:eastAsia="Times New Roman" w:hAnsi="Times New Roman" w:cs="Times New Roman"/>
          <w:sz w:val="24"/>
          <w:szCs w:val="24"/>
        </w:rPr>
        <w:t xml:space="preserve">Questions assess immediate needs and trends over time. </w:t>
      </w:r>
      <w:commentRangeStart w:id="77"/>
      <w:commentRangeStart w:id="78"/>
      <w:r w:rsidR="2514CFB7" w:rsidRPr="59B11EB5">
        <w:rPr>
          <w:rFonts w:ascii="Times New Roman" w:eastAsia="Times New Roman" w:hAnsi="Times New Roman" w:cs="Times New Roman"/>
          <w:sz w:val="24"/>
          <w:szCs w:val="24"/>
        </w:rPr>
        <w:t xml:space="preserve">CSOs </w:t>
      </w:r>
      <w:r w:rsidRPr="59B11EB5">
        <w:rPr>
          <w:rFonts w:ascii="Times New Roman" w:eastAsia="Times New Roman" w:hAnsi="Times New Roman" w:cs="Times New Roman"/>
          <w:sz w:val="24"/>
          <w:szCs w:val="24"/>
        </w:rPr>
        <w:t>are asked about their own status and their perspectives on the IP’s status.</w:t>
      </w:r>
      <w:commentRangeEnd w:id="77"/>
      <w:r>
        <w:rPr>
          <w:rStyle w:val="CommentReference"/>
        </w:rPr>
        <w:commentReference w:id="77"/>
      </w:r>
      <w:commentRangeEnd w:id="78"/>
      <w:r>
        <w:rPr>
          <w:rStyle w:val="CommentReference"/>
        </w:rPr>
        <w:commentReference w:id="78"/>
      </w:r>
      <w:r w:rsidRPr="59B11EB5">
        <w:rPr>
          <w:rFonts w:ascii="Times New Roman" w:eastAsia="Times New Roman" w:hAnsi="Times New Roman" w:cs="Times New Roman"/>
          <w:sz w:val="24"/>
          <w:szCs w:val="24"/>
        </w:rPr>
        <w:t xml:space="preserve"> </w:t>
      </w:r>
      <w:commentRangeStart w:id="79"/>
      <w:commentRangeStart w:id="80"/>
      <w:commentRangeStart w:id="81"/>
      <w:r w:rsidRPr="59B11EB5">
        <w:rPr>
          <w:rFonts w:ascii="Times New Roman" w:eastAsia="Times New Roman" w:hAnsi="Times New Roman" w:cs="Times New Roman"/>
          <w:sz w:val="24"/>
          <w:szCs w:val="24"/>
        </w:rPr>
        <w:t>Advice or referrals to other ACHESS-C or FamCHESS-C services arise from responses to questions</w:t>
      </w:r>
      <w:commentRangeEnd w:id="79"/>
      <w:r>
        <w:rPr>
          <w:rStyle w:val="CommentReference"/>
        </w:rPr>
        <w:commentReference w:id="79"/>
      </w:r>
      <w:commentRangeEnd w:id="80"/>
      <w:r>
        <w:rPr>
          <w:rStyle w:val="CommentReference"/>
        </w:rPr>
        <w:commentReference w:id="80"/>
      </w:r>
      <w:commentRangeEnd w:id="81"/>
      <w:r>
        <w:rPr>
          <w:rStyle w:val="CommentReference"/>
        </w:rPr>
        <w:commentReference w:id="81"/>
      </w:r>
      <w:r w:rsidRPr="59B11EB5">
        <w:rPr>
          <w:rFonts w:ascii="Times New Roman" w:hAnsi="Times New Roman" w:cs="Times New Roman"/>
          <w:sz w:val="24"/>
          <w:szCs w:val="24"/>
        </w:rPr>
        <w:fldChar w:fldCharType="begin"/>
      </w:r>
      <w:r w:rsidRPr="59B11EB5">
        <w:rPr>
          <w:rFonts w:ascii="Times New Roman" w:hAnsi="Times New Roman" w:cs="Times New Roman"/>
          <w:sz w:val="24"/>
          <w:szCs w:val="24"/>
        </w:rPr>
        <w:instrText xml:space="preserve"> ADDIN ZOTERO_ITEM CSL_CITATION {"citationID":"d0WO9aLi","properties":{"formattedCitation":"\\super 62\\nosupersub{}","plainCitation":"62","noteIndex":0},"citationItems":[{"id":276,"uris":["http://zotero.org/users/8933076/items/UDK9CXCH"],"itemData":{"id":276,"type":"article-journal","abstract":"The chronically relapsing nature of alcoholism leads to substantial personal, family, and societal costs. Addiction-Comprehensive Health Enhancement Support System (A-CHESS) is a smartphone application that aims to reduce relapse. To offer targeted support to patients who are at risk of lapses within the coming week, a Bayesian network model to predict such events was constructed using responses on 2,934 weekly surveys (called the Weekly Check-in) from 152 alcohol-dependent individuals who recently completed residential treatment. The Weekly Check-in is a self-monitoring service, provided in A-CHESS, to track patients’ recovery progress. The model showed good predictability, with the area under receiver operating characteristic curve of 0.829 in the 10-fold cross-validation and 0.912 in the external validation. The sensitivity/specificity table assists the tradeoff decisions necessary to apply the model in practice. This study moves us closer to the goal of providing lapse prediction so that patients might receive more targeted and timely support.","container-title":"Journal of substance abuse treatment","DOI":"10.1016/j.jsat.2013.08.004","ISSN":"0740-5472","issue":"1","journalAbbreviation":"J Subst Abuse Treat","note":"PMID: 24035143\nPMCID: PMC3963148","page":"29-35","source":"PubMed Central","title":"Predictive Modeling of Addiction Lapses in a Mobile Health Application","volume":"46","author":[{"family":"Chih","given":"Ming-Yuan"},{"family":"Patton","given":"Timothy"},{"family":"McTavish","given":"Fiona M."},{"family":"Isham","given":"Andrew"},{"family":"Judkins-Fisher","given":"Chris L."},{"family":"Atwood","given":"Amy K."},{"family":"Gustafson","given":"David H."}],"issued":{"date-parts":[["2014",1]]}}}],"schema":"https://github.com/citation-style-language/schema/raw/master/csl-citation.json"} </w:instrText>
      </w:r>
      <w:r w:rsidRPr="59B11EB5">
        <w:rPr>
          <w:rFonts w:ascii="Times New Roman" w:hAnsi="Times New Roman" w:cs="Times New Roman"/>
          <w:sz w:val="24"/>
          <w:szCs w:val="24"/>
        </w:rPr>
        <w:fldChar w:fldCharType="separate"/>
      </w:r>
      <w:r w:rsidRPr="59B11EB5">
        <w:rPr>
          <w:rFonts w:ascii="Times New Roman" w:hAnsi="Times New Roman" w:cs="Times New Roman"/>
          <w:sz w:val="24"/>
          <w:szCs w:val="24"/>
          <w:vertAlign w:val="superscript"/>
        </w:rPr>
        <w:t>62</w:t>
      </w:r>
      <w:r w:rsidRPr="59B11EB5">
        <w:rPr>
          <w:rFonts w:ascii="Times New Roman" w:hAnsi="Times New Roman" w:cs="Times New Roman"/>
          <w:sz w:val="24"/>
          <w:szCs w:val="24"/>
        </w:rPr>
        <w:fldChar w:fldCharType="end"/>
      </w:r>
      <w:r w:rsidRPr="59B11EB5">
        <w:rPr>
          <w:rFonts w:ascii="Times New Roman" w:eastAsia="Times New Roman" w:hAnsi="Times New Roman" w:cs="Times New Roman"/>
          <w:sz w:val="24"/>
          <w:szCs w:val="24"/>
        </w:rPr>
        <w:t xml:space="preserve">  </w:t>
      </w:r>
    </w:p>
    <w:p w14:paraId="17817646" w14:textId="77777777" w:rsidR="651BEB04" w:rsidRDefault="651BEB04" w:rsidP="3B9295B8">
      <w:pPr>
        <w:rPr>
          <w:rFonts w:ascii="Times New Roman" w:eastAsia="Times New Roman" w:hAnsi="Times New Roman" w:cs="Times New Roman"/>
          <w:sz w:val="24"/>
          <w:szCs w:val="24"/>
        </w:rPr>
      </w:pPr>
      <w:r w:rsidRPr="3B9295B8">
        <w:rPr>
          <w:rFonts w:ascii="Times New Roman" w:eastAsia="Times New Roman" w:hAnsi="Times New Roman" w:cs="Times New Roman"/>
          <w:sz w:val="24"/>
          <w:szCs w:val="24"/>
          <w:u w:val="single"/>
        </w:rPr>
        <w:t>Guided relaxation</w:t>
      </w:r>
      <w:r w:rsidRPr="3B9295B8">
        <w:rPr>
          <w:rFonts w:ascii="Times New Roman" w:eastAsia="Times New Roman" w:hAnsi="Times New Roman" w:cs="Times New Roman"/>
          <w:i/>
          <w:iCs/>
          <w:sz w:val="24"/>
          <w:szCs w:val="24"/>
          <w:u w:val="single"/>
        </w:rPr>
        <w:t>.</w:t>
      </w:r>
      <w:r w:rsidRPr="3B9295B8">
        <w:rPr>
          <w:rFonts w:ascii="Times New Roman" w:eastAsia="Times New Roman" w:hAnsi="Times New Roman" w:cs="Times New Roman"/>
          <w:i/>
          <w:iCs/>
          <w:sz w:val="24"/>
          <w:szCs w:val="24"/>
        </w:rPr>
        <w:t xml:space="preserve"> </w:t>
      </w:r>
      <w:r w:rsidRPr="3B9295B8">
        <w:rPr>
          <w:rFonts w:ascii="Times New Roman" w:eastAsia="Times New Roman" w:hAnsi="Times New Roman" w:cs="Times New Roman"/>
          <w:sz w:val="24"/>
          <w:szCs w:val="24"/>
        </w:rPr>
        <w:t>Audio/video to guide mindfulness, relaxation, games, and other help for cravings.</w:t>
      </w:r>
    </w:p>
    <w:p w14:paraId="52C787A7" w14:textId="435804E3" w:rsidR="651BEB04" w:rsidRDefault="651BEB04" w:rsidP="60562C62">
      <w:pPr>
        <w:rPr>
          <w:rFonts w:ascii="Times New Roman" w:eastAsia="Times New Roman" w:hAnsi="Times New Roman" w:cs="Times New Roman"/>
          <w:sz w:val="24"/>
          <w:szCs w:val="24"/>
        </w:rPr>
      </w:pPr>
      <w:r w:rsidRPr="60562C62">
        <w:rPr>
          <w:rFonts w:ascii="Times New Roman" w:eastAsia="Times New Roman" w:hAnsi="Times New Roman" w:cs="Times New Roman"/>
          <w:sz w:val="24"/>
          <w:szCs w:val="24"/>
          <w:u w:val="single"/>
        </w:rPr>
        <w:t>Healthy activities.</w:t>
      </w:r>
      <w:r w:rsidRPr="60562C62">
        <w:rPr>
          <w:rFonts w:ascii="Times New Roman" w:eastAsia="Times New Roman" w:hAnsi="Times New Roman" w:cs="Times New Roman"/>
          <w:sz w:val="24"/>
          <w:szCs w:val="24"/>
        </w:rPr>
        <w:t xml:space="preserve"> Database of ideas (e.g. taking a walk) and recovery-friendly activities. </w:t>
      </w:r>
    </w:p>
    <w:p w14:paraId="0F06FFE0" w14:textId="14495FCA" w:rsidR="651BEB04" w:rsidRDefault="651BEB04" w:rsidP="3B9295B8">
      <w:pPr>
        <w:rPr>
          <w:rFonts w:ascii="Times New Roman" w:eastAsia="Times New Roman" w:hAnsi="Times New Roman" w:cs="Times New Roman"/>
          <w:sz w:val="24"/>
          <w:szCs w:val="24"/>
        </w:rPr>
      </w:pPr>
      <w:r w:rsidRPr="59B11EB5">
        <w:rPr>
          <w:rFonts w:ascii="Times New Roman" w:eastAsia="Times New Roman" w:hAnsi="Times New Roman" w:cs="Times New Roman"/>
          <w:sz w:val="24"/>
          <w:szCs w:val="24"/>
          <w:u w:val="single"/>
        </w:rPr>
        <w:t>Time of day monitor.</w:t>
      </w:r>
      <w:r w:rsidRPr="59B11EB5">
        <w:rPr>
          <w:rFonts w:ascii="Times New Roman" w:eastAsia="Times New Roman" w:hAnsi="Times New Roman" w:cs="Times New Roman"/>
          <w:sz w:val="24"/>
          <w:szCs w:val="24"/>
        </w:rPr>
        <w:t xml:space="preserve"> Scheduled high risk times identified by IPs as triggers (e.g. 5:00</w:t>
      </w:r>
      <w:r w:rsidR="25839861" w:rsidRPr="59B11EB5">
        <w:rPr>
          <w:rFonts w:ascii="Times New Roman" w:eastAsia="Times New Roman" w:hAnsi="Times New Roman" w:cs="Times New Roman"/>
          <w:sz w:val="24"/>
          <w:szCs w:val="24"/>
        </w:rPr>
        <w:t xml:space="preserve"> </w:t>
      </w:r>
      <w:r w:rsidRPr="59B11EB5">
        <w:rPr>
          <w:rFonts w:ascii="Times New Roman" w:eastAsia="Times New Roman" w:hAnsi="Times New Roman" w:cs="Times New Roman"/>
          <w:sz w:val="24"/>
          <w:szCs w:val="24"/>
        </w:rPr>
        <w:t>pm on a Friday after work) prompts a warning and a suggestion to counteract cravings.</w:t>
      </w:r>
    </w:p>
    <w:p w14:paraId="1D452166" w14:textId="4BD1E85D" w:rsidR="651BEB04" w:rsidRDefault="651BEB04" w:rsidP="3B9295B8">
      <w:pPr>
        <w:rPr>
          <w:rFonts w:ascii="Times New Roman" w:eastAsia="Times New Roman" w:hAnsi="Times New Roman" w:cs="Times New Roman"/>
          <w:sz w:val="24"/>
          <w:szCs w:val="24"/>
        </w:rPr>
      </w:pPr>
      <w:r w:rsidRPr="59B11EB5">
        <w:rPr>
          <w:rFonts w:ascii="Times New Roman" w:eastAsia="Times New Roman" w:hAnsi="Times New Roman" w:cs="Times New Roman"/>
          <w:sz w:val="24"/>
          <w:szCs w:val="24"/>
          <w:u w:val="single"/>
        </w:rPr>
        <w:t>Tips for Tough Times button.</w:t>
      </w:r>
      <w:r w:rsidRPr="59B11EB5">
        <w:rPr>
          <w:rFonts w:ascii="Times New Roman" w:eastAsia="Times New Roman" w:hAnsi="Times New Roman" w:cs="Times New Roman"/>
          <w:sz w:val="24"/>
          <w:szCs w:val="24"/>
        </w:rPr>
        <w:t xml:space="preserve"> Crisis hotlines, relaxation exercises, optional calls to supporters, </w:t>
      </w:r>
      <w:r w:rsidR="111F05A0" w:rsidRPr="59B11EB5">
        <w:rPr>
          <w:rFonts w:ascii="Times New Roman" w:eastAsia="Times New Roman" w:hAnsi="Times New Roman" w:cs="Times New Roman"/>
          <w:sz w:val="24"/>
          <w:szCs w:val="24"/>
        </w:rPr>
        <w:t xml:space="preserve">links to </w:t>
      </w:r>
      <w:r w:rsidRPr="59B11EB5">
        <w:rPr>
          <w:rFonts w:ascii="Times New Roman" w:eastAsia="Times New Roman" w:hAnsi="Times New Roman" w:cs="Times New Roman"/>
          <w:sz w:val="24"/>
          <w:szCs w:val="24"/>
        </w:rPr>
        <w:t>games for distraction, and other resources.</w:t>
      </w:r>
    </w:p>
    <w:p w14:paraId="5A96DD5B" w14:textId="77777777" w:rsidR="651BEB04" w:rsidRDefault="651BEB04" w:rsidP="3B9295B8">
      <w:pPr>
        <w:rPr>
          <w:rFonts w:ascii="Times New Roman" w:eastAsia="Times New Roman" w:hAnsi="Times New Roman" w:cs="Times New Roman"/>
          <w:sz w:val="24"/>
          <w:szCs w:val="24"/>
        </w:rPr>
      </w:pPr>
      <w:r w:rsidRPr="3B9295B8">
        <w:rPr>
          <w:rFonts w:ascii="Times New Roman" w:eastAsia="Times New Roman" w:hAnsi="Times New Roman" w:cs="Times New Roman"/>
          <w:sz w:val="24"/>
          <w:szCs w:val="24"/>
          <w:u w:val="single"/>
        </w:rPr>
        <w:t>Skills reminders.</w:t>
      </w:r>
      <w:r w:rsidRPr="3B9295B8">
        <w:rPr>
          <w:rFonts w:ascii="Times New Roman" w:eastAsia="Times New Roman" w:hAnsi="Times New Roman" w:cs="Times New Roman"/>
          <w:sz w:val="24"/>
          <w:szCs w:val="24"/>
        </w:rPr>
        <w:t xml:space="preserve"> Tips and reminders of CBT-based skills (e.g. effective communication, refusal skills).</w:t>
      </w:r>
    </w:p>
    <w:p w14:paraId="6AEFD0B3" w14:textId="40A5A444" w:rsidR="651BEB04" w:rsidRDefault="651BEB04" w:rsidP="3B9295B8">
      <w:pPr>
        <w:rPr>
          <w:rFonts w:ascii="Times New Roman" w:eastAsia="Times New Roman" w:hAnsi="Times New Roman" w:cs="Times New Roman"/>
          <w:sz w:val="24"/>
          <w:szCs w:val="24"/>
        </w:rPr>
      </w:pPr>
      <w:r w:rsidRPr="3B9295B8">
        <w:rPr>
          <w:rFonts w:ascii="Times New Roman" w:eastAsia="Times New Roman" w:hAnsi="Times New Roman" w:cs="Times New Roman"/>
          <w:sz w:val="24"/>
          <w:szCs w:val="24"/>
        </w:rPr>
        <w:lastRenderedPageBreak/>
        <w:t>All the above services in A-CHESS-C are also included in FAM-CHESS-C. Additional features included in FAM-CHESS-C that are not available in A-CHESS-C are:</w:t>
      </w:r>
    </w:p>
    <w:p w14:paraId="6D12BC60" w14:textId="1D2B062F" w:rsidR="49AF29CE" w:rsidRDefault="49AF29CE" w:rsidP="3B9295B8">
      <w:pPr>
        <w:rPr>
          <w:rFonts w:ascii="Times New Roman" w:eastAsia="Times New Roman" w:hAnsi="Times New Roman" w:cs="Times New Roman"/>
          <w:sz w:val="24"/>
          <w:szCs w:val="24"/>
        </w:rPr>
      </w:pPr>
      <w:r w:rsidRPr="3B9295B8">
        <w:rPr>
          <w:rFonts w:ascii="Times New Roman" w:eastAsia="Times New Roman" w:hAnsi="Times New Roman" w:cs="Times New Roman"/>
          <w:sz w:val="24"/>
          <w:szCs w:val="24"/>
          <w:u w:val="single"/>
        </w:rPr>
        <w:t>ABCT tutorials.</w:t>
      </w:r>
      <w:r w:rsidRPr="3B9295B8">
        <w:rPr>
          <w:rFonts w:ascii="Times New Roman" w:eastAsia="Times New Roman" w:hAnsi="Times New Roman" w:cs="Times New Roman"/>
          <w:sz w:val="24"/>
          <w:szCs w:val="24"/>
        </w:rPr>
        <w:t xml:space="preserve"> Interactive e-learning modules explaining key ABCT skills, including helping IP with triggers and cravings, supporting change, self-care, partner-assisted relapse prevention, enhancing pleasant activities together, and improving communication.</w:t>
      </w:r>
    </w:p>
    <w:p w14:paraId="357BD621" w14:textId="5E52FCD9" w:rsidR="49AF29CE" w:rsidRDefault="49AF29CE" w:rsidP="60562C62">
      <w:pPr>
        <w:rPr>
          <w:rFonts w:ascii="Times New Roman" w:eastAsia="Times New Roman" w:hAnsi="Times New Roman" w:cs="Times New Roman"/>
          <w:sz w:val="24"/>
          <w:szCs w:val="24"/>
        </w:rPr>
      </w:pPr>
      <w:r w:rsidRPr="60562C62">
        <w:rPr>
          <w:rFonts w:ascii="Times New Roman" w:eastAsia="Times New Roman" w:hAnsi="Times New Roman" w:cs="Times New Roman"/>
          <w:sz w:val="24"/>
          <w:szCs w:val="24"/>
          <w:u w:val="single"/>
        </w:rPr>
        <w:t>Trigger identification and removal.</w:t>
      </w:r>
      <w:r w:rsidRPr="60562C62">
        <w:rPr>
          <w:rFonts w:ascii="Times New Roman" w:eastAsia="Times New Roman" w:hAnsi="Times New Roman" w:cs="Times New Roman"/>
          <w:sz w:val="24"/>
          <w:szCs w:val="24"/>
        </w:rPr>
        <w:t xml:space="preserve"> FamCHESS-C prompts dyads to identify coming trigger events and reminds them of ways to address each.</w:t>
      </w:r>
    </w:p>
    <w:p w14:paraId="30EAA8C5" w14:textId="77777777" w:rsidR="49AF29CE" w:rsidRDefault="49AF29CE" w:rsidP="3B9295B8">
      <w:pPr>
        <w:rPr>
          <w:rFonts w:ascii="Times New Roman" w:eastAsia="Times New Roman" w:hAnsi="Times New Roman" w:cs="Times New Roman"/>
          <w:sz w:val="24"/>
          <w:szCs w:val="24"/>
        </w:rPr>
      </w:pPr>
      <w:r w:rsidRPr="3B9295B8">
        <w:rPr>
          <w:rFonts w:ascii="Times New Roman" w:eastAsia="Times New Roman" w:hAnsi="Times New Roman" w:cs="Times New Roman"/>
          <w:sz w:val="24"/>
          <w:szCs w:val="24"/>
          <w:u w:val="single"/>
        </w:rPr>
        <w:t>Cravings discussion.</w:t>
      </w:r>
      <w:r w:rsidRPr="3B9295B8">
        <w:rPr>
          <w:rFonts w:ascii="Times New Roman" w:eastAsia="Times New Roman" w:hAnsi="Times New Roman" w:cs="Times New Roman"/>
          <w:sz w:val="24"/>
          <w:szCs w:val="24"/>
        </w:rPr>
        <w:t xml:space="preserve"> Ecological momentary assessments track preconditions for relapse, review urge reduction options, and encourage partner discussions on causes and managing urges. </w:t>
      </w:r>
    </w:p>
    <w:p w14:paraId="1A34E3DA" w14:textId="52A24A3A" w:rsidR="49AF29CE" w:rsidRDefault="49AF29CE" w:rsidP="3B9295B8">
      <w:pPr>
        <w:rPr>
          <w:rFonts w:ascii="Times New Roman" w:eastAsia="Times New Roman" w:hAnsi="Times New Roman" w:cs="Times New Roman"/>
          <w:sz w:val="24"/>
          <w:szCs w:val="24"/>
        </w:rPr>
      </w:pPr>
      <w:r w:rsidRPr="3B9295B8">
        <w:rPr>
          <w:rFonts w:ascii="Times New Roman" w:eastAsia="Times New Roman" w:hAnsi="Times New Roman" w:cs="Times New Roman"/>
          <w:sz w:val="24"/>
          <w:szCs w:val="24"/>
          <w:u w:val="single"/>
        </w:rPr>
        <w:t>Discussion Groups.</w:t>
      </w:r>
      <w:r w:rsidRPr="3B9295B8">
        <w:rPr>
          <w:rFonts w:ascii="Times New Roman" w:eastAsia="Times New Roman" w:hAnsi="Times New Roman" w:cs="Times New Roman"/>
          <w:sz w:val="24"/>
          <w:szCs w:val="24"/>
        </w:rPr>
        <w:t xml:space="preserve"> A separate discussion group for CSOs to connect with others and a recovery coach.</w:t>
      </w:r>
    </w:p>
    <w:p w14:paraId="35993A39" w14:textId="7AB30426" w:rsidR="49AF29CE" w:rsidRDefault="49AF29CE" w:rsidP="3B9295B8">
      <w:pPr>
        <w:rPr>
          <w:rFonts w:ascii="Times New Roman" w:eastAsia="Times New Roman" w:hAnsi="Times New Roman" w:cs="Times New Roman"/>
          <w:sz w:val="24"/>
          <w:szCs w:val="24"/>
        </w:rPr>
      </w:pPr>
      <w:r w:rsidRPr="3B9295B8">
        <w:rPr>
          <w:rFonts w:ascii="Times New Roman" w:eastAsia="Times New Roman" w:hAnsi="Times New Roman" w:cs="Times New Roman"/>
          <w:sz w:val="24"/>
          <w:szCs w:val="24"/>
          <w:u w:val="single"/>
        </w:rPr>
        <w:t>Optional Video Meetings.</w:t>
      </w:r>
      <w:r w:rsidRPr="3B9295B8">
        <w:rPr>
          <w:rFonts w:ascii="Times New Roman" w:eastAsia="Times New Roman" w:hAnsi="Times New Roman" w:cs="Times New Roman"/>
          <w:sz w:val="24"/>
          <w:szCs w:val="24"/>
        </w:rPr>
        <w:t xml:space="preserve"> Regularly scheduled group meetups for CSOs facilitated by research staff via zoom. Attending video meetings is completely optional for these participants and will be scheduled periodically based on interest.</w:t>
      </w:r>
    </w:p>
    <w:p w14:paraId="06B85632" w14:textId="6FD19C2F" w:rsidR="49AF29CE" w:rsidRDefault="49AF29CE" w:rsidP="3B9295B8">
      <w:pPr>
        <w:rPr>
          <w:rFonts w:ascii="Times New Roman" w:eastAsia="Times New Roman" w:hAnsi="Times New Roman" w:cs="Times New Roman"/>
          <w:sz w:val="24"/>
          <w:szCs w:val="24"/>
        </w:rPr>
      </w:pPr>
      <w:r w:rsidRPr="3B9295B8">
        <w:rPr>
          <w:rFonts w:ascii="Times New Roman" w:eastAsia="Times New Roman" w:hAnsi="Times New Roman" w:cs="Times New Roman"/>
          <w:sz w:val="24"/>
          <w:szCs w:val="24"/>
          <w:u w:val="single"/>
        </w:rPr>
        <w:t>Relapse plan.</w:t>
      </w:r>
      <w:r w:rsidRPr="3B9295B8">
        <w:rPr>
          <w:rFonts w:ascii="Times New Roman" w:eastAsia="Times New Roman" w:hAnsi="Times New Roman" w:cs="Times New Roman"/>
          <w:sz w:val="24"/>
          <w:szCs w:val="24"/>
        </w:rPr>
        <w:t xml:space="preserve"> Monitoring and reminding of steps that have been planned and constructed together for relapse prevention. </w:t>
      </w:r>
    </w:p>
    <w:p w14:paraId="3CC160C1" w14:textId="77777777" w:rsidR="49AF29CE" w:rsidRDefault="49AF29CE" w:rsidP="3B9295B8">
      <w:pPr>
        <w:rPr>
          <w:rFonts w:ascii="Times New Roman" w:eastAsia="Times New Roman" w:hAnsi="Times New Roman" w:cs="Times New Roman"/>
          <w:sz w:val="24"/>
          <w:szCs w:val="24"/>
        </w:rPr>
      </w:pPr>
      <w:r w:rsidRPr="59B11EB5">
        <w:rPr>
          <w:rFonts w:ascii="Times New Roman" w:eastAsia="Times New Roman" w:hAnsi="Times New Roman" w:cs="Times New Roman"/>
          <w:sz w:val="24"/>
          <w:szCs w:val="24"/>
          <w:u w:val="single"/>
        </w:rPr>
        <w:t>Reminders</w:t>
      </w:r>
      <w:r w:rsidRPr="59B11EB5">
        <w:rPr>
          <w:rFonts w:ascii="Times New Roman" w:eastAsia="Times New Roman" w:hAnsi="Times New Roman" w:cs="Times New Roman"/>
          <w:i/>
          <w:iCs/>
          <w:sz w:val="24"/>
          <w:szCs w:val="24"/>
          <w:u w:val="single"/>
        </w:rPr>
        <w:t>.</w:t>
      </w:r>
      <w:r w:rsidRPr="59B11EB5">
        <w:rPr>
          <w:rFonts w:ascii="Times New Roman" w:eastAsia="Times New Roman" w:hAnsi="Times New Roman" w:cs="Times New Roman"/>
          <w:sz w:val="24"/>
          <w:szCs w:val="24"/>
        </w:rPr>
        <w:t xml:space="preserve"> Reminders to notice something positive in one's partner, of reasons to stay sober, to take meds, etc.</w:t>
      </w:r>
    </w:p>
    <w:p w14:paraId="34708E19" w14:textId="4A6B4839" w:rsidR="49AF29CE" w:rsidRDefault="49AF29CE" w:rsidP="3B9295B8">
      <w:pPr>
        <w:rPr>
          <w:rFonts w:ascii="Times New Roman" w:eastAsia="Times New Roman" w:hAnsi="Times New Roman" w:cs="Times New Roman"/>
          <w:sz w:val="24"/>
          <w:szCs w:val="24"/>
        </w:rPr>
      </w:pPr>
      <w:r w:rsidRPr="59B11EB5">
        <w:rPr>
          <w:rFonts w:ascii="Times New Roman" w:eastAsia="Times New Roman" w:hAnsi="Times New Roman" w:cs="Times New Roman"/>
          <w:sz w:val="24"/>
          <w:szCs w:val="24"/>
        </w:rPr>
        <w:t xml:space="preserve">FamCHESS-C will have two complementary versions—one for the IP, one for the CSO—which contain different, role-relevant information for some services. For instance, the Instant Library for the </w:t>
      </w:r>
      <w:r w:rsidR="44076218" w:rsidRPr="59B11EB5">
        <w:rPr>
          <w:rFonts w:ascii="Times New Roman" w:eastAsia="Times New Roman" w:hAnsi="Times New Roman" w:cs="Times New Roman"/>
          <w:sz w:val="24"/>
          <w:szCs w:val="24"/>
        </w:rPr>
        <w:t xml:space="preserve">CSO </w:t>
      </w:r>
      <w:r w:rsidRPr="59B11EB5">
        <w:rPr>
          <w:rFonts w:ascii="Times New Roman" w:eastAsia="Times New Roman" w:hAnsi="Times New Roman" w:cs="Times New Roman"/>
          <w:sz w:val="24"/>
          <w:szCs w:val="24"/>
        </w:rPr>
        <w:t xml:space="preserve">contains partner-related stories and other material on self-care during crisis, while that content does not appear in the IP version. Additionally, some permissions within services differ by role. For example, CSOs can communicate with other CSOs in the discussion group, and IPs with other IPs, but CSOs cannot read IP’s discussion group posts and vice versa. This enables users to engage in a peer network for more candid interactions. </w:t>
      </w:r>
    </w:p>
    <w:p w14:paraId="364AFA46" w14:textId="3DD9FEF0" w:rsidR="49AF29CE" w:rsidRDefault="49AF29CE" w:rsidP="3B9295B8">
      <w:pPr>
        <w:rPr>
          <w:rFonts w:ascii="Times New Roman" w:eastAsia="Times New Roman" w:hAnsi="Times New Roman" w:cs="Times New Roman"/>
          <w:sz w:val="24"/>
          <w:szCs w:val="24"/>
        </w:rPr>
      </w:pPr>
      <w:r w:rsidRPr="59B11EB5">
        <w:rPr>
          <w:rFonts w:ascii="Times New Roman" w:eastAsia="Times New Roman" w:hAnsi="Times New Roman" w:cs="Times New Roman"/>
          <w:sz w:val="24"/>
          <w:szCs w:val="24"/>
        </w:rPr>
        <w:t xml:space="preserve">IPs and their CSOs can access FamCHESS-C when and how they wish, but the system will also push notifications to them. Thus FamCHESS-C does not rely on </w:t>
      </w:r>
      <w:commentRangeStart w:id="83"/>
      <w:commentRangeStart w:id="84"/>
      <w:r w:rsidRPr="59B11EB5">
        <w:rPr>
          <w:rFonts w:ascii="Times New Roman" w:eastAsia="Times New Roman" w:hAnsi="Times New Roman" w:cs="Times New Roman"/>
          <w:sz w:val="24"/>
          <w:szCs w:val="24"/>
        </w:rPr>
        <w:t xml:space="preserve">user </w:t>
      </w:r>
      <w:commentRangeEnd w:id="83"/>
      <w:r>
        <w:rPr>
          <w:rStyle w:val="CommentReference"/>
        </w:rPr>
        <w:commentReference w:id="83"/>
      </w:r>
      <w:commentRangeEnd w:id="84"/>
      <w:r>
        <w:rPr>
          <w:rStyle w:val="CommentReference"/>
        </w:rPr>
        <w:commentReference w:id="84"/>
      </w:r>
      <w:r w:rsidRPr="59B11EB5">
        <w:rPr>
          <w:rFonts w:ascii="Times New Roman" w:eastAsia="Times New Roman" w:hAnsi="Times New Roman" w:cs="Times New Roman"/>
          <w:sz w:val="24"/>
          <w:szCs w:val="24"/>
        </w:rPr>
        <w:t>initiative alone to drive engagement. For example, IPs will receive notifications when it is time to take a survey or when they are near a high-risk location. CSOs will receive notice of a new post in their discussion group and alerts if the IP has completed a learning module or messaged them through the app.</w:t>
      </w:r>
    </w:p>
    <w:p w14:paraId="372467CF" w14:textId="69034C95" w:rsidR="3B9295B8" w:rsidRDefault="3B9295B8" w:rsidP="3B9295B8">
      <w:pPr>
        <w:rPr>
          <w:rFonts w:ascii="Times New Roman" w:eastAsia="Times New Roman" w:hAnsi="Times New Roman" w:cs="Times New Roman"/>
          <w:sz w:val="24"/>
          <w:szCs w:val="24"/>
        </w:rPr>
      </w:pPr>
    </w:p>
    <w:p w14:paraId="4E2D64CB" w14:textId="053C88BC" w:rsidR="00B04B44" w:rsidRDefault="2AB0EB07" w:rsidP="3B9295B8">
      <w:pPr>
        <w:rPr>
          <w:rFonts w:ascii="Times New Roman" w:eastAsia="Times New Roman" w:hAnsi="Times New Roman" w:cs="Times New Roman"/>
          <w:b/>
          <w:bCs/>
          <w:sz w:val="28"/>
          <w:szCs w:val="28"/>
        </w:rPr>
      </w:pPr>
      <w:commentRangeStart w:id="85"/>
      <w:commentRangeStart w:id="86"/>
      <w:r w:rsidRPr="60562C62">
        <w:rPr>
          <w:rFonts w:ascii="Times New Roman" w:eastAsia="Times New Roman" w:hAnsi="Times New Roman" w:cs="Times New Roman"/>
          <w:b/>
          <w:bCs/>
          <w:sz w:val="28"/>
          <w:szCs w:val="28"/>
        </w:rPr>
        <w:t>Outcomes and Variables</w:t>
      </w:r>
      <w:commentRangeEnd w:id="85"/>
      <w:r>
        <w:rPr>
          <w:rStyle w:val="CommentReference"/>
        </w:rPr>
        <w:commentReference w:id="85"/>
      </w:r>
      <w:commentRangeEnd w:id="86"/>
      <w:r>
        <w:rPr>
          <w:rStyle w:val="CommentReference"/>
        </w:rPr>
        <w:commentReference w:id="86"/>
      </w:r>
    </w:p>
    <w:p w14:paraId="6271A563" w14:textId="7960C323" w:rsidR="00990818" w:rsidRPr="00990818" w:rsidRDefault="00990818" w:rsidP="59B11EB5">
      <w:pPr>
        <w:rPr>
          <w:rFonts w:ascii="Times New Roman" w:eastAsia="Times New Roman" w:hAnsi="Times New Roman" w:cs="Times New Roman"/>
          <w:sz w:val="24"/>
          <w:szCs w:val="24"/>
          <w:rPrChange w:id="87" w:author="Kasey F Thompson" w:date="2024-03-05T16:51:00Z">
            <w:rPr>
              <w:rFonts w:ascii="Times New Roman" w:eastAsia="Times New Roman" w:hAnsi="Times New Roman" w:cs="Times New Roman"/>
              <w:sz w:val="24"/>
              <w:szCs w:val="24"/>
              <w:highlight w:val="yellow"/>
            </w:rPr>
          </w:rPrChange>
        </w:rPr>
      </w:pPr>
      <w:r w:rsidRPr="59B11EB5">
        <w:rPr>
          <w:rFonts w:ascii="Times New Roman" w:eastAsia="Times New Roman" w:hAnsi="Times New Roman" w:cs="Times New Roman"/>
          <w:sz w:val="24"/>
          <w:szCs w:val="24"/>
          <w:rPrChange w:id="88" w:author="Kasey F Thompson" w:date="2024-03-05T16:51:00Z">
            <w:rPr>
              <w:rFonts w:ascii="Times New Roman" w:eastAsia="Times New Roman" w:hAnsi="Times New Roman" w:cs="Times New Roman"/>
              <w:sz w:val="24"/>
              <w:szCs w:val="24"/>
              <w:highlight w:val="yellow"/>
            </w:rPr>
          </w:rPrChange>
        </w:rPr>
        <w:t xml:space="preserve">Figure </w:t>
      </w:r>
      <w:r w:rsidR="001E0CFB" w:rsidRPr="59B11EB5">
        <w:rPr>
          <w:rFonts w:ascii="Times New Roman" w:eastAsia="Times New Roman" w:hAnsi="Times New Roman" w:cs="Times New Roman"/>
          <w:sz w:val="24"/>
          <w:szCs w:val="24"/>
          <w:rPrChange w:id="89" w:author="Kasey F Thompson" w:date="2024-03-05T16:51:00Z">
            <w:rPr>
              <w:rFonts w:ascii="Times New Roman" w:eastAsia="Times New Roman" w:hAnsi="Times New Roman" w:cs="Times New Roman"/>
              <w:sz w:val="24"/>
              <w:szCs w:val="24"/>
              <w:highlight w:val="yellow"/>
            </w:rPr>
          </w:rPrChange>
        </w:rPr>
        <w:t>1</w:t>
      </w:r>
      <w:r w:rsidRPr="59B11EB5">
        <w:rPr>
          <w:rFonts w:ascii="Times New Roman" w:eastAsia="Times New Roman" w:hAnsi="Times New Roman" w:cs="Times New Roman"/>
          <w:sz w:val="24"/>
          <w:szCs w:val="24"/>
          <w:rPrChange w:id="90" w:author="Kasey F Thompson" w:date="2024-03-05T16:51:00Z">
            <w:rPr>
              <w:rFonts w:ascii="Times New Roman" w:eastAsia="Times New Roman" w:hAnsi="Times New Roman" w:cs="Times New Roman"/>
              <w:sz w:val="24"/>
              <w:szCs w:val="24"/>
              <w:highlight w:val="yellow"/>
            </w:rPr>
          </w:rPrChange>
        </w:rPr>
        <w:t xml:space="preserve"> shows the expected study logic that will be used. Further explanation is provided below.</w:t>
      </w:r>
      <w:r w:rsidRPr="59B11EB5">
        <w:rPr>
          <w:rFonts w:ascii="Times New Roman" w:eastAsia="Times New Roman" w:hAnsi="Times New Roman" w:cs="Times New Roman"/>
          <w:sz w:val="24"/>
          <w:szCs w:val="24"/>
        </w:rPr>
        <w:t xml:space="preserve"> </w:t>
      </w:r>
    </w:p>
    <w:p w14:paraId="31180FD3" w14:textId="047D6045" w:rsidR="00990818" w:rsidRDefault="00990818" w:rsidP="6400DDB1"/>
    <w:p w14:paraId="52DD382E" w14:textId="498F6BFC" w:rsidR="3B9295B8" w:rsidRDefault="00143A5E" w:rsidP="59B11EB5">
      <w:ins w:id="91" w:author="Olivia Vjorn" w:date="2024-08-15T10:03:00Z" w16du:dateUtc="2024-08-15T15:03:00Z">
        <w:r w:rsidRPr="002D6D99">
          <w:rPr>
            <w:noProof/>
          </w:rPr>
          <w:lastRenderedPageBreak/>
          <w:drawing>
            <wp:inline distT="0" distB="0" distL="0" distR="0" wp14:anchorId="1E2E84B5" wp14:editId="14F89C67">
              <wp:extent cx="5943600" cy="3719830"/>
              <wp:effectExtent l="0" t="0" r="0" b="0"/>
              <wp:docPr id="118892629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26295" name="Picture 1" descr="A diagram of a diagram&#10;&#10;Description automatically generated"/>
                      <pic:cNvPicPr/>
                    </pic:nvPicPr>
                    <pic:blipFill>
                      <a:blip r:embed="rId13"/>
                      <a:stretch>
                        <a:fillRect/>
                      </a:stretch>
                    </pic:blipFill>
                    <pic:spPr>
                      <a:xfrm>
                        <a:off x="0" y="0"/>
                        <a:ext cx="5943600" cy="3719830"/>
                      </a:xfrm>
                      <a:prstGeom prst="rect">
                        <a:avLst/>
                      </a:prstGeom>
                    </pic:spPr>
                  </pic:pic>
                </a:graphicData>
              </a:graphic>
            </wp:inline>
          </w:drawing>
        </w:r>
      </w:ins>
      <w:commentRangeStart w:id="92"/>
      <w:ins w:id="93" w:author="Kasey F Thompson" w:date="2024-03-05T17:34:00Z">
        <w:del w:id="94" w:author="Olivia Vjorn" w:date="2024-03-06T13:31:00Z">
          <w:r w:rsidR="756C00FA" w:rsidDel="005B3845">
            <w:rPr>
              <w:noProof/>
            </w:rPr>
            <w:drawing>
              <wp:inline distT="0" distB="0" distL="0" distR="0" wp14:anchorId="7730E41A" wp14:editId="7FB0FB37">
                <wp:extent cx="5943600" cy="3171825"/>
                <wp:effectExtent l="0" t="0" r="0" b="0"/>
                <wp:docPr id="487043197" name="Picture 487043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del>
      </w:ins>
      <w:commentRangeEnd w:id="92"/>
      <w:r w:rsidR="00BB72E4">
        <w:rPr>
          <w:rStyle w:val="CommentReference"/>
        </w:rPr>
        <w:commentReference w:id="92"/>
      </w:r>
    </w:p>
    <w:p w14:paraId="7CCD0588" w14:textId="29593554" w:rsidR="00F44187" w:rsidRDefault="00F44187" w:rsidP="3B9295B8">
      <w:pPr>
        <w:rPr>
          <w:rFonts w:ascii="Times New Roman" w:eastAsia="Times New Roman" w:hAnsi="Times New Roman" w:cs="Times New Roman"/>
          <w:b/>
          <w:bCs/>
          <w:sz w:val="24"/>
          <w:szCs w:val="24"/>
        </w:rPr>
      </w:pPr>
      <w:r w:rsidRPr="3B9295B8">
        <w:rPr>
          <w:rFonts w:ascii="Times New Roman" w:eastAsia="Times New Roman" w:hAnsi="Times New Roman" w:cs="Times New Roman"/>
          <w:b/>
          <w:bCs/>
          <w:sz w:val="24"/>
          <w:szCs w:val="24"/>
        </w:rPr>
        <w:t>Primary Outcomes</w:t>
      </w:r>
    </w:p>
    <w:p w14:paraId="755EF19D" w14:textId="198E1D3A" w:rsidR="00A96FED" w:rsidRPr="001350CC" w:rsidRDefault="36B2B635" w:rsidP="3B9295B8">
      <w:pPr>
        <w:rPr>
          <w:rFonts w:ascii="Times New Roman" w:eastAsia="Times New Roman" w:hAnsi="Times New Roman" w:cs="Times New Roman"/>
          <w:sz w:val="24"/>
          <w:szCs w:val="24"/>
        </w:rPr>
      </w:pPr>
      <w:r w:rsidRPr="59B11EB5">
        <w:rPr>
          <w:rFonts w:ascii="Times New Roman" w:eastAsia="Times New Roman" w:hAnsi="Times New Roman" w:cs="Times New Roman"/>
          <w:sz w:val="24"/>
          <w:szCs w:val="24"/>
        </w:rPr>
        <w:t>Our primary outcome</w:t>
      </w:r>
      <w:r w:rsidR="0F626F3C" w:rsidRPr="59B11EB5">
        <w:rPr>
          <w:rFonts w:ascii="Times New Roman" w:eastAsia="Times New Roman" w:hAnsi="Times New Roman" w:cs="Times New Roman"/>
          <w:sz w:val="24"/>
          <w:szCs w:val="24"/>
        </w:rPr>
        <w:t>s</w:t>
      </w:r>
      <w:r w:rsidRPr="59B11EB5">
        <w:rPr>
          <w:rFonts w:ascii="Times New Roman" w:eastAsia="Times New Roman" w:hAnsi="Times New Roman" w:cs="Times New Roman"/>
          <w:sz w:val="24"/>
          <w:szCs w:val="24"/>
        </w:rPr>
        <w:t xml:space="preserve"> </w:t>
      </w:r>
      <w:r w:rsidR="0F626F3C" w:rsidRPr="59B11EB5">
        <w:rPr>
          <w:rFonts w:ascii="Times New Roman" w:eastAsia="Times New Roman" w:hAnsi="Times New Roman" w:cs="Times New Roman"/>
          <w:sz w:val="24"/>
          <w:szCs w:val="24"/>
        </w:rPr>
        <w:t>are</w:t>
      </w:r>
      <w:r w:rsidRPr="59B11EB5">
        <w:rPr>
          <w:rFonts w:ascii="Times New Roman" w:eastAsia="Times New Roman" w:hAnsi="Times New Roman" w:cs="Times New Roman"/>
          <w:sz w:val="24"/>
          <w:szCs w:val="24"/>
        </w:rPr>
        <w:t xml:space="preserve"> differences between study arms (</w:t>
      </w:r>
      <w:commentRangeStart w:id="95"/>
      <w:commentRangeStart w:id="96"/>
      <w:commentRangeStart w:id="97"/>
      <w:r w:rsidRPr="59B11EB5">
        <w:rPr>
          <w:rFonts w:ascii="Times New Roman" w:eastAsia="Times New Roman" w:hAnsi="Times New Roman" w:cs="Times New Roman"/>
          <w:sz w:val="24"/>
          <w:szCs w:val="24"/>
        </w:rPr>
        <w:t>FAM-CHESS-C vs. A-CHESS-C vs. smartphone control</w:t>
      </w:r>
      <w:commentRangeEnd w:id="95"/>
      <w:r>
        <w:rPr>
          <w:rStyle w:val="CommentReference"/>
        </w:rPr>
        <w:commentReference w:id="95"/>
      </w:r>
      <w:commentRangeEnd w:id="96"/>
      <w:r w:rsidR="00BB72E4">
        <w:rPr>
          <w:rStyle w:val="CommentReference"/>
        </w:rPr>
        <w:commentReference w:id="96"/>
      </w:r>
      <w:commentRangeEnd w:id="97"/>
      <w:r w:rsidR="00BB72E4">
        <w:rPr>
          <w:rStyle w:val="CommentReference"/>
        </w:rPr>
        <w:commentReference w:id="97"/>
      </w:r>
      <w:r w:rsidRPr="59B11EB5">
        <w:rPr>
          <w:rFonts w:ascii="Times New Roman" w:eastAsia="Times New Roman" w:hAnsi="Times New Roman" w:cs="Times New Roman"/>
          <w:sz w:val="24"/>
          <w:szCs w:val="24"/>
        </w:rPr>
        <w:t xml:space="preserve">) for 1) </w:t>
      </w:r>
      <w:r w:rsidR="1FAD5DCB" w:rsidRPr="59B11EB5">
        <w:rPr>
          <w:rFonts w:ascii="Times New Roman" w:eastAsia="Times New Roman" w:hAnsi="Times New Roman" w:cs="Times New Roman"/>
          <w:sz w:val="24"/>
          <w:szCs w:val="24"/>
        </w:rPr>
        <w:t>IP</w:t>
      </w:r>
      <w:r w:rsidRPr="59B11EB5">
        <w:rPr>
          <w:rFonts w:ascii="Times New Roman" w:eastAsia="Times New Roman" w:hAnsi="Times New Roman" w:cs="Times New Roman"/>
          <w:sz w:val="24"/>
          <w:szCs w:val="24"/>
        </w:rPr>
        <w:t xml:space="preserve"> % </w:t>
      </w:r>
      <w:r w:rsidR="0BDE4126" w:rsidRPr="59B11EB5">
        <w:rPr>
          <w:rFonts w:ascii="Times New Roman" w:eastAsia="Times New Roman" w:hAnsi="Times New Roman" w:cs="Times New Roman"/>
          <w:sz w:val="24"/>
          <w:szCs w:val="24"/>
        </w:rPr>
        <w:t xml:space="preserve">risky </w:t>
      </w:r>
      <w:r w:rsidRPr="59B11EB5">
        <w:rPr>
          <w:rFonts w:ascii="Times New Roman" w:eastAsia="Times New Roman" w:hAnsi="Times New Roman" w:cs="Times New Roman"/>
          <w:sz w:val="24"/>
          <w:szCs w:val="24"/>
        </w:rPr>
        <w:t xml:space="preserve">drinking days and 2) dyad </w:t>
      </w:r>
      <w:r w:rsidR="1244D78A" w:rsidRPr="59B11EB5">
        <w:rPr>
          <w:rFonts w:ascii="Times New Roman" w:eastAsia="Times New Roman" w:hAnsi="Times New Roman" w:cs="Times New Roman"/>
          <w:sz w:val="24"/>
          <w:szCs w:val="24"/>
        </w:rPr>
        <w:t>psychological distress</w:t>
      </w:r>
      <w:r w:rsidRPr="59B11EB5">
        <w:rPr>
          <w:rFonts w:ascii="Times New Roman" w:eastAsia="Times New Roman" w:hAnsi="Times New Roman" w:cs="Times New Roman"/>
          <w:sz w:val="24"/>
          <w:szCs w:val="24"/>
        </w:rPr>
        <w:t xml:space="preserve">. </w:t>
      </w:r>
      <w:r w:rsidR="0F626F3C" w:rsidRPr="59B11EB5">
        <w:rPr>
          <w:rFonts w:ascii="Times New Roman" w:eastAsia="Times New Roman" w:hAnsi="Times New Roman" w:cs="Times New Roman"/>
          <w:sz w:val="24"/>
          <w:szCs w:val="24"/>
        </w:rPr>
        <w:t xml:space="preserve">We selected these as the primary outcomes because </w:t>
      </w:r>
      <w:r w:rsidR="0506B4CB" w:rsidRPr="59B11EB5">
        <w:rPr>
          <w:rFonts w:ascii="Times New Roman" w:eastAsia="Times New Roman" w:hAnsi="Times New Roman" w:cs="Times New Roman"/>
          <w:sz w:val="24"/>
          <w:szCs w:val="24"/>
        </w:rPr>
        <w:t>psychological distress</w:t>
      </w:r>
      <w:r w:rsidR="0F626F3C" w:rsidRPr="59B11EB5">
        <w:rPr>
          <w:rFonts w:ascii="Times New Roman" w:eastAsia="Times New Roman" w:hAnsi="Times New Roman" w:cs="Times New Roman"/>
          <w:sz w:val="24"/>
          <w:szCs w:val="24"/>
        </w:rPr>
        <w:t xml:space="preserve"> captures the physical and socio-emotional impacts of COVID and alcohol and comorbid drug use for </w:t>
      </w:r>
      <w:r w:rsidR="39720265" w:rsidRPr="59B11EB5">
        <w:rPr>
          <w:rFonts w:ascii="Times New Roman" w:eastAsia="Times New Roman" w:hAnsi="Times New Roman" w:cs="Times New Roman"/>
          <w:sz w:val="24"/>
          <w:szCs w:val="24"/>
        </w:rPr>
        <w:t xml:space="preserve">IPs </w:t>
      </w:r>
      <w:r w:rsidR="0F626F3C" w:rsidRPr="59B11EB5">
        <w:rPr>
          <w:rFonts w:ascii="Times New Roman" w:eastAsia="Times New Roman" w:hAnsi="Times New Roman" w:cs="Times New Roman"/>
          <w:sz w:val="24"/>
          <w:szCs w:val="24"/>
        </w:rPr>
        <w:t xml:space="preserve">and </w:t>
      </w:r>
      <w:r w:rsidR="1B20378A" w:rsidRPr="59B11EB5">
        <w:rPr>
          <w:rFonts w:ascii="Times New Roman" w:eastAsia="Times New Roman" w:hAnsi="Times New Roman" w:cs="Times New Roman"/>
          <w:sz w:val="24"/>
          <w:szCs w:val="24"/>
        </w:rPr>
        <w:t>CSOs</w:t>
      </w:r>
      <w:r w:rsidR="0F626F3C" w:rsidRPr="59B11EB5">
        <w:rPr>
          <w:rFonts w:ascii="Times New Roman" w:eastAsia="Times New Roman" w:hAnsi="Times New Roman" w:cs="Times New Roman"/>
          <w:sz w:val="24"/>
          <w:szCs w:val="24"/>
        </w:rPr>
        <w:t xml:space="preserve">. </w:t>
      </w:r>
      <w:commentRangeStart w:id="98"/>
      <w:del w:id="99" w:author="Olivia Vjorn" w:date="2024-03-06T13:02:00Z">
        <w:r w:rsidR="0F626F3C" w:rsidRPr="59B11EB5" w:rsidDel="00BB72E4">
          <w:rPr>
            <w:rFonts w:ascii="Times New Roman" w:eastAsia="Times New Roman" w:hAnsi="Times New Roman" w:cs="Times New Roman"/>
            <w:sz w:val="24"/>
            <w:szCs w:val="24"/>
          </w:rPr>
          <w:delText xml:space="preserve">Reductions in alcohol and </w:delText>
        </w:r>
        <w:commentRangeStart w:id="100"/>
        <w:commentRangeStart w:id="101"/>
        <w:r w:rsidR="0F626F3C" w:rsidRPr="59B11EB5" w:rsidDel="00BB72E4">
          <w:rPr>
            <w:rFonts w:ascii="Times New Roman" w:eastAsia="Times New Roman" w:hAnsi="Times New Roman" w:cs="Times New Roman"/>
            <w:sz w:val="24"/>
            <w:szCs w:val="24"/>
          </w:rPr>
          <w:delText xml:space="preserve">comorbid drug use </w:delText>
        </w:r>
        <w:commentRangeEnd w:id="100"/>
        <w:r w:rsidDel="00BB72E4">
          <w:rPr>
            <w:rStyle w:val="CommentReference"/>
          </w:rPr>
          <w:commentReference w:id="100"/>
        </w:r>
        <w:commentRangeEnd w:id="101"/>
        <w:r w:rsidDel="00BB72E4">
          <w:rPr>
            <w:rStyle w:val="CommentReference"/>
          </w:rPr>
          <w:commentReference w:id="101"/>
        </w:r>
        <w:r w:rsidR="0F626F3C" w:rsidRPr="59B11EB5" w:rsidDel="00BB72E4">
          <w:rPr>
            <w:rFonts w:ascii="Times New Roman" w:eastAsia="Times New Roman" w:hAnsi="Times New Roman" w:cs="Times New Roman"/>
            <w:sz w:val="24"/>
            <w:szCs w:val="24"/>
          </w:rPr>
          <w:delText xml:space="preserve">are the primary means by which we hope to </w:delText>
        </w:r>
        <w:commentRangeStart w:id="102"/>
        <w:r w:rsidR="0F626F3C" w:rsidRPr="59B11EB5" w:rsidDel="00BB72E4">
          <w:rPr>
            <w:rFonts w:ascii="Times New Roman" w:eastAsia="Times New Roman" w:hAnsi="Times New Roman" w:cs="Times New Roman"/>
            <w:sz w:val="24"/>
            <w:szCs w:val="24"/>
          </w:rPr>
          <w:delText>improve quality of life</w:delText>
        </w:r>
        <w:r w:rsidR="4CBC5A30" w:rsidRPr="59B11EB5" w:rsidDel="00BB72E4">
          <w:rPr>
            <w:rFonts w:ascii="Times New Roman" w:eastAsia="Times New Roman" w:hAnsi="Times New Roman" w:cs="Times New Roman"/>
            <w:sz w:val="24"/>
            <w:szCs w:val="24"/>
          </w:rPr>
          <w:delText xml:space="preserve"> and</w:delText>
        </w:r>
        <w:commentRangeEnd w:id="102"/>
        <w:r w:rsidDel="00BB72E4">
          <w:rPr>
            <w:rStyle w:val="CommentReference"/>
          </w:rPr>
          <w:commentReference w:id="102"/>
        </w:r>
        <w:r w:rsidR="4CBC5A30" w:rsidRPr="59B11EB5" w:rsidDel="00BB72E4">
          <w:rPr>
            <w:rFonts w:ascii="Times New Roman" w:eastAsia="Times New Roman" w:hAnsi="Times New Roman" w:cs="Times New Roman"/>
            <w:sz w:val="24"/>
            <w:szCs w:val="24"/>
          </w:rPr>
          <w:delText xml:space="preserve"> reduce psychological distress</w:delText>
        </w:r>
        <w:r w:rsidR="0F626F3C" w:rsidRPr="59B11EB5" w:rsidDel="00BB72E4">
          <w:rPr>
            <w:rFonts w:ascii="Times New Roman" w:eastAsia="Times New Roman" w:hAnsi="Times New Roman" w:cs="Times New Roman"/>
            <w:sz w:val="24"/>
            <w:szCs w:val="24"/>
          </w:rPr>
          <w:delText xml:space="preserve">. </w:delText>
        </w:r>
        <w:commentRangeEnd w:id="98"/>
        <w:r w:rsidR="00BB72E4" w:rsidDel="00BB72E4">
          <w:rPr>
            <w:rStyle w:val="CommentReference"/>
          </w:rPr>
          <w:commentReference w:id="98"/>
        </w:r>
      </w:del>
    </w:p>
    <w:p w14:paraId="1E91E231" w14:textId="437859D5" w:rsidR="00A96FED" w:rsidRPr="001350CC" w:rsidRDefault="00A96FED" w:rsidP="3B9295B8">
      <w:pPr>
        <w:rPr>
          <w:rFonts w:ascii="Times New Roman" w:eastAsia="Times New Roman" w:hAnsi="Times New Roman" w:cs="Times New Roman"/>
          <w:b/>
          <w:bCs/>
          <w:sz w:val="24"/>
          <w:szCs w:val="24"/>
        </w:rPr>
      </w:pPr>
      <w:r w:rsidRPr="3B9295B8">
        <w:rPr>
          <w:rFonts w:ascii="Times New Roman" w:eastAsia="Times New Roman" w:hAnsi="Times New Roman" w:cs="Times New Roman"/>
          <w:b/>
          <w:bCs/>
          <w:sz w:val="24"/>
          <w:szCs w:val="24"/>
        </w:rPr>
        <w:t>Secondary Outcomes</w:t>
      </w:r>
    </w:p>
    <w:p w14:paraId="5303F831" w14:textId="6A5AD365" w:rsidR="002E043A" w:rsidRDefault="0F626F3C" w:rsidP="3B9295B8">
      <w:pPr>
        <w:pStyle w:val="ListContinue"/>
        <w:spacing w:before="60" w:after="0"/>
        <w:ind w:left="0"/>
        <w:rPr>
          <w:rFonts w:ascii="Times New Roman" w:hAnsi="Times New Roman" w:cs="Times New Roman"/>
        </w:rPr>
      </w:pPr>
      <w:r w:rsidRPr="59B11EB5">
        <w:rPr>
          <w:rFonts w:ascii="Times New Roman" w:hAnsi="Times New Roman" w:cs="Times New Roman"/>
        </w:rPr>
        <w:t>There are several secondary outcomes</w:t>
      </w:r>
      <w:ins w:id="103" w:author="Olivia Vjorn" w:date="2024-03-06T13:03:00Z">
        <w:r w:rsidR="00BB72E4">
          <w:rPr>
            <w:rFonts w:ascii="Times New Roman" w:hAnsi="Times New Roman" w:cs="Times New Roman"/>
          </w:rPr>
          <w:t xml:space="preserve"> looking at the differences between our three study arms</w:t>
        </w:r>
      </w:ins>
      <w:r w:rsidRPr="59B11EB5">
        <w:rPr>
          <w:rFonts w:ascii="Times New Roman" w:hAnsi="Times New Roman" w:cs="Times New Roman"/>
        </w:rPr>
        <w:t xml:space="preserve">. We will </w:t>
      </w:r>
      <w:del w:id="104" w:author="Olivia Vjorn" w:date="2024-03-06T13:03:00Z">
        <w:r w:rsidRPr="59B11EB5" w:rsidDel="00BB72E4">
          <w:rPr>
            <w:rFonts w:ascii="Times New Roman" w:hAnsi="Times New Roman" w:cs="Times New Roman"/>
          </w:rPr>
          <w:delText xml:space="preserve">explore </w:delText>
        </w:r>
      </w:del>
      <w:ins w:id="105" w:author="Olivia Vjorn" w:date="2024-03-06T13:03:00Z">
        <w:r w:rsidR="00BB72E4" w:rsidRPr="59B11EB5">
          <w:rPr>
            <w:rFonts w:ascii="Times New Roman" w:hAnsi="Times New Roman" w:cs="Times New Roman"/>
          </w:rPr>
          <w:t>e</w:t>
        </w:r>
        <w:r w:rsidR="00BB72E4">
          <w:rPr>
            <w:rFonts w:ascii="Times New Roman" w:hAnsi="Times New Roman" w:cs="Times New Roman"/>
          </w:rPr>
          <w:t>xamine</w:t>
        </w:r>
        <w:r w:rsidR="00BB72E4" w:rsidRPr="59B11EB5">
          <w:rPr>
            <w:rFonts w:ascii="Times New Roman" w:hAnsi="Times New Roman" w:cs="Times New Roman"/>
          </w:rPr>
          <w:t xml:space="preserve"> </w:t>
        </w:r>
      </w:ins>
      <w:r w:rsidR="3EA61E2B" w:rsidRPr="59B11EB5">
        <w:rPr>
          <w:rFonts w:ascii="Times New Roman" w:hAnsi="Times New Roman" w:cs="Times New Roman"/>
        </w:rPr>
        <w:t>1</w:t>
      </w:r>
      <w:r w:rsidRPr="59B11EB5">
        <w:rPr>
          <w:rFonts w:ascii="Times New Roman" w:hAnsi="Times New Roman" w:cs="Times New Roman"/>
        </w:rPr>
        <w:t xml:space="preserve">) </w:t>
      </w:r>
      <w:r w:rsidR="617D2453" w:rsidRPr="59B11EB5">
        <w:rPr>
          <w:rFonts w:ascii="Times New Roman" w:hAnsi="Times New Roman" w:cs="Times New Roman"/>
        </w:rPr>
        <w:t xml:space="preserve">IP abstinence, 2) </w:t>
      </w:r>
      <w:r w:rsidRPr="59B11EB5">
        <w:rPr>
          <w:rFonts w:ascii="Times New Roman" w:hAnsi="Times New Roman" w:cs="Times New Roman"/>
        </w:rPr>
        <w:t xml:space="preserve">dyad relationship satisfaction, </w:t>
      </w:r>
      <w:r w:rsidR="0B801EEC" w:rsidRPr="59B11EB5">
        <w:rPr>
          <w:rFonts w:ascii="Times New Roman" w:hAnsi="Times New Roman" w:cs="Times New Roman"/>
        </w:rPr>
        <w:t>and 3</w:t>
      </w:r>
      <w:r w:rsidRPr="59B11EB5">
        <w:rPr>
          <w:rFonts w:ascii="Times New Roman" w:hAnsi="Times New Roman" w:cs="Times New Roman"/>
        </w:rPr>
        <w:t xml:space="preserve">) dyad </w:t>
      </w:r>
      <w:r w:rsidR="04E817B6" w:rsidRPr="59B11EB5">
        <w:rPr>
          <w:rFonts w:ascii="Times New Roman" w:hAnsi="Times New Roman" w:cs="Times New Roman"/>
        </w:rPr>
        <w:t>abusive behaviors.</w:t>
      </w:r>
      <w:r w:rsidRPr="59B11EB5">
        <w:rPr>
          <w:rFonts w:ascii="Times New Roman" w:hAnsi="Times New Roman" w:cs="Times New Roman"/>
        </w:rPr>
        <w:t xml:space="preserve"> </w:t>
      </w:r>
    </w:p>
    <w:p w14:paraId="692DD85D" w14:textId="03DA088F" w:rsidR="3B9295B8" w:rsidDel="00BB72E4" w:rsidRDefault="3B9295B8" w:rsidP="3B9295B8">
      <w:pPr>
        <w:pStyle w:val="ListContinue"/>
        <w:spacing w:before="60" w:after="0"/>
        <w:ind w:left="0"/>
        <w:rPr>
          <w:del w:id="106" w:author="Olivia Vjorn" w:date="2024-03-06T13:00:00Z"/>
          <w:rFonts w:ascii="Times New Roman" w:hAnsi="Times New Roman" w:cs="Times New Roman"/>
          <w:b/>
          <w:bCs/>
        </w:rPr>
      </w:pPr>
      <w:commentRangeStart w:id="107"/>
    </w:p>
    <w:p w14:paraId="70C29452" w14:textId="7B3FA643" w:rsidR="002E043A" w:rsidDel="00BB72E4" w:rsidRDefault="002E043A" w:rsidP="3B9295B8">
      <w:pPr>
        <w:pStyle w:val="ListContinue"/>
        <w:spacing w:before="60" w:after="0"/>
        <w:ind w:left="0"/>
        <w:rPr>
          <w:del w:id="108" w:author="Olivia Vjorn" w:date="2024-03-06T13:00:00Z"/>
          <w:rFonts w:ascii="Times New Roman" w:hAnsi="Times New Roman" w:cs="Times New Roman"/>
          <w:b/>
          <w:bCs/>
        </w:rPr>
      </w:pPr>
      <w:del w:id="109" w:author="Olivia Vjorn" w:date="2024-03-06T13:00:00Z">
        <w:r w:rsidRPr="3B9295B8" w:rsidDel="00BB72E4">
          <w:rPr>
            <w:rFonts w:ascii="Times New Roman" w:hAnsi="Times New Roman" w:cs="Times New Roman"/>
            <w:b/>
            <w:bCs/>
          </w:rPr>
          <w:delText>Exploratory Outcomes</w:delText>
        </w:r>
      </w:del>
    </w:p>
    <w:p w14:paraId="176FB8C3" w14:textId="53DA486F" w:rsidR="3B9295B8" w:rsidDel="00BB72E4" w:rsidRDefault="3B9295B8" w:rsidP="3B9295B8">
      <w:pPr>
        <w:pStyle w:val="ListContinue"/>
        <w:spacing w:before="60" w:after="0"/>
        <w:ind w:left="0"/>
        <w:rPr>
          <w:del w:id="110" w:author="Olivia Vjorn" w:date="2024-03-06T13:00:00Z"/>
          <w:rFonts w:ascii="Times New Roman" w:hAnsi="Times New Roman" w:cs="Times New Roman"/>
        </w:rPr>
      </w:pPr>
    </w:p>
    <w:p w14:paraId="2E038C9D" w14:textId="5FAAA495" w:rsidR="002E043A" w:rsidDel="00BB72E4" w:rsidRDefault="002E043A" w:rsidP="3B9295B8">
      <w:pPr>
        <w:pStyle w:val="ListContinue"/>
        <w:spacing w:before="60" w:after="0"/>
        <w:ind w:left="0"/>
        <w:rPr>
          <w:del w:id="111" w:author="Olivia Vjorn" w:date="2024-03-06T13:00:00Z"/>
          <w:rFonts w:ascii="Times New Roman" w:hAnsi="Times New Roman" w:cs="Times New Roman"/>
        </w:rPr>
      </w:pPr>
      <w:del w:id="112" w:author="Olivia Vjorn" w:date="2024-03-06T13:00:00Z">
        <w:r w:rsidRPr="59B11EB5" w:rsidDel="00BB72E4">
          <w:rPr>
            <w:rFonts w:ascii="Times New Roman" w:hAnsi="Times New Roman" w:cs="Times New Roman"/>
          </w:rPr>
          <w:delText xml:space="preserve">We will also examine several exploratory outcomes including 1) partner % days alcohol/drug use, 2) </w:delText>
        </w:r>
        <w:r w:rsidRPr="59B11EB5" w:rsidDel="00BB72E4">
          <w:rPr>
            <w:rFonts w:ascii="Times New Roman" w:hAnsi="Times New Roman" w:cs="Times New Roman"/>
            <w:color w:val="000000" w:themeColor="text1"/>
          </w:rPr>
          <w:delText xml:space="preserve">dyad crisis healthcare use (ER, 30-day hospital readmits), </w:delText>
        </w:r>
        <w:r w:rsidRPr="59B11EB5" w:rsidDel="00BB72E4">
          <w:rPr>
            <w:rFonts w:ascii="Times New Roman" w:hAnsi="Times New Roman" w:cs="Times New Roman"/>
          </w:rPr>
          <w:delText xml:space="preserve">and 3) dyad satisfaction with technology. </w:delText>
        </w:r>
        <w:commentRangeEnd w:id="107"/>
        <w:r w:rsidDel="00BB72E4">
          <w:rPr>
            <w:rStyle w:val="CommentReference"/>
          </w:rPr>
          <w:commentReference w:id="107"/>
        </w:r>
      </w:del>
    </w:p>
    <w:p w14:paraId="126D91E1" w14:textId="714AE4C6" w:rsidR="3B9295B8" w:rsidRDefault="3B9295B8" w:rsidP="3B9295B8">
      <w:pPr>
        <w:pStyle w:val="ListContinue"/>
        <w:spacing w:before="60" w:after="0"/>
        <w:ind w:left="0"/>
        <w:rPr>
          <w:rFonts w:ascii="Times New Roman" w:hAnsi="Times New Roman" w:cs="Times New Roman"/>
          <w:i/>
          <w:iCs/>
        </w:rPr>
      </w:pPr>
    </w:p>
    <w:p w14:paraId="0E945D57" w14:textId="039B3B34" w:rsidR="00990818" w:rsidDel="00BB72E4" w:rsidRDefault="00990818" w:rsidP="3B9295B8">
      <w:pPr>
        <w:pStyle w:val="ListContinue"/>
        <w:spacing w:before="60" w:after="0"/>
        <w:ind w:left="0"/>
        <w:rPr>
          <w:del w:id="113" w:author="Olivia Vjorn" w:date="2024-03-06T13:00:00Z"/>
          <w:rFonts w:ascii="Times New Roman" w:hAnsi="Times New Roman" w:cs="Times New Roman"/>
          <w:b/>
          <w:bCs/>
        </w:rPr>
      </w:pPr>
      <w:commentRangeStart w:id="114"/>
      <w:r w:rsidRPr="3B9295B8">
        <w:rPr>
          <w:rFonts w:ascii="Times New Roman" w:hAnsi="Times New Roman" w:cs="Times New Roman"/>
          <w:b/>
          <w:bCs/>
        </w:rPr>
        <w:t>Mediators</w:t>
      </w:r>
      <w:commentRangeEnd w:id="114"/>
      <w:r w:rsidR="005B3845">
        <w:rPr>
          <w:rStyle w:val="CommentReference"/>
          <w:rFonts w:asciiTheme="minorHAnsi" w:eastAsiaTheme="minorHAnsi" w:hAnsiTheme="minorHAnsi" w:cstheme="minorBidi"/>
        </w:rPr>
        <w:commentReference w:id="114"/>
      </w:r>
    </w:p>
    <w:p w14:paraId="4D8074FA" w14:textId="77777777" w:rsidR="00BB72E4" w:rsidRDefault="00BB72E4" w:rsidP="3B9295B8">
      <w:pPr>
        <w:pStyle w:val="ListContinue"/>
        <w:spacing w:before="60" w:after="0"/>
        <w:ind w:left="0"/>
        <w:rPr>
          <w:ins w:id="115" w:author="Olivia Vjorn" w:date="2024-03-06T13:08:00Z"/>
          <w:rFonts w:ascii="Times New Roman" w:hAnsi="Times New Roman" w:cs="Times New Roman"/>
          <w:b/>
          <w:bCs/>
        </w:rPr>
      </w:pPr>
    </w:p>
    <w:p w14:paraId="4ACA135E" w14:textId="368C5928" w:rsidR="3B9295B8" w:rsidDel="00BB72E4" w:rsidRDefault="3B9295B8" w:rsidP="3B9295B8">
      <w:pPr>
        <w:pStyle w:val="ListContinue"/>
        <w:spacing w:before="60" w:after="0"/>
        <w:ind w:left="0"/>
        <w:rPr>
          <w:del w:id="116" w:author="Olivia Vjorn" w:date="2024-03-06T13:10:00Z"/>
          <w:rFonts w:ascii="Times New Roman" w:hAnsi="Times New Roman" w:cs="Times New Roman"/>
        </w:rPr>
      </w:pPr>
    </w:p>
    <w:p w14:paraId="7C868D02" w14:textId="15056DF2" w:rsidR="00990818" w:rsidDel="005B3845" w:rsidRDefault="5A6E48AA" w:rsidP="3B9295B8">
      <w:pPr>
        <w:pStyle w:val="ListContinue"/>
        <w:spacing w:before="60" w:after="0"/>
        <w:ind w:left="0"/>
        <w:rPr>
          <w:del w:id="117" w:author="Olivia Vjorn" w:date="2024-03-06T13:10:00Z"/>
          <w:rFonts w:ascii="Times New Roman" w:hAnsi="Times New Roman" w:cs="Times New Roman"/>
        </w:rPr>
      </w:pPr>
      <w:del w:id="118" w:author="Olivia Vjorn" w:date="2024-03-06T13:08:00Z">
        <w:r w:rsidRPr="59B11EB5" w:rsidDel="00BB72E4">
          <w:rPr>
            <w:rFonts w:ascii="Times New Roman" w:hAnsi="Times New Roman" w:cs="Times New Roman"/>
          </w:rPr>
          <w:delText>For comparisons</w:delText>
        </w:r>
      </w:del>
      <w:ins w:id="119" w:author="Olivia Vjorn" w:date="2024-03-06T13:08:00Z">
        <w:r w:rsidR="00BB72E4">
          <w:rPr>
            <w:rFonts w:ascii="Times New Roman" w:hAnsi="Times New Roman" w:cs="Times New Roman"/>
          </w:rPr>
          <w:t>Effects</w:t>
        </w:r>
      </w:ins>
      <w:r w:rsidRPr="59B11EB5">
        <w:rPr>
          <w:rFonts w:ascii="Times New Roman" w:hAnsi="Times New Roman" w:cs="Times New Roman"/>
        </w:rPr>
        <w:t xml:space="preserve"> of A-CHESS-C vs. FAM-CHESS-C</w:t>
      </w:r>
      <w:ins w:id="120" w:author="Olivia Vjorn" w:date="2024-03-06T13:09:00Z">
        <w:r w:rsidR="00BB72E4">
          <w:rPr>
            <w:rFonts w:ascii="Times New Roman" w:hAnsi="Times New Roman" w:cs="Times New Roman"/>
          </w:rPr>
          <w:t xml:space="preserve"> on </w:t>
        </w:r>
      </w:ins>
      <w:ins w:id="121" w:author="Olivia Vjorn" w:date="2024-03-06T13:33:00Z">
        <w:r w:rsidR="005B3845">
          <w:rPr>
            <w:rFonts w:ascii="Times New Roman" w:hAnsi="Times New Roman" w:cs="Times New Roman"/>
          </w:rPr>
          <w:t>improvements</w:t>
        </w:r>
      </w:ins>
      <w:ins w:id="122" w:author="Olivia Vjorn" w:date="2024-03-06T13:09:00Z">
        <w:r w:rsidR="00BB72E4">
          <w:rPr>
            <w:rFonts w:ascii="Times New Roman" w:hAnsi="Times New Roman" w:cs="Times New Roman"/>
          </w:rPr>
          <w:t xml:space="preserve"> in primary outcomes (baseline to </w:t>
        </w:r>
      </w:ins>
      <w:ins w:id="123" w:author="Olivia Vjorn" w:date="2024-03-06T13:38:00Z">
        <w:r w:rsidR="005B3845">
          <w:rPr>
            <w:rFonts w:ascii="Times New Roman" w:hAnsi="Times New Roman" w:cs="Times New Roman"/>
          </w:rPr>
          <w:t>12 months</w:t>
        </w:r>
      </w:ins>
      <w:ins w:id="124" w:author="Olivia Vjorn" w:date="2024-03-06T13:09:00Z">
        <w:r w:rsidR="00BB72E4">
          <w:rPr>
            <w:rFonts w:ascii="Times New Roman" w:hAnsi="Times New Roman" w:cs="Times New Roman"/>
          </w:rPr>
          <w:t xml:space="preserve">) will be mediated by improvement from baseline </w:t>
        </w:r>
        <w:r w:rsidR="00BB72E4" w:rsidRPr="003852A6">
          <w:rPr>
            <w:rFonts w:ascii="Times New Roman" w:hAnsi="Times New Roman" w:cs="Times New Roman"/>
          </w:rPr>
          <w:t xml:space="preserve">to </w:t>
        </w:r>
      </w:ins>
      <w:ins w:id="125" w:author="Olivia Vjorn" w:date="2024-03-22T14:09:00Z">
        <w:r w:rsidR="006B2600" w:rsidRPr="003852A6">
          <w:rPr>
            <w:rFonts w:ascii="Times New Roman" w:hAnsi="Times New Roman" w:cs="Times New Roman"/>
            <w:rPrChange w:id="126" w:author="Olivia Vjorn" w:date="2024-03-26T12:52:00Z">
              <w:rPr>
                <w:rFonts w:ascii="Times New Roman" w:hAnsi="Times New Roman" w:cs="Times New Roman"/>
                <w:color w:val="FF0000"/>
              </w:rPr>
            </w:rPrChange>
          </w:rPr>
          <w:t>4 months</w:t>
        </w:r>
      </w:ins>
      <w:commentRangeStart w:id="127"/>
      <w:ins w:id="128" w:author="Olivia Vjorn" w:date="2024-03-06T13:09:00Z">
        <w:r w:rsidR="00BB72E4" w:rsidRPr="003852A6">
          <w:rPr>
            <w:rFonts w:ascii="Times New Roman" w:hAnsi="Times New Roman" w:cs="Times New Roman"/>
          </w:rPr>
          <w:t xml:space="preserve"> </w:t>
        </w:r>
      </w:ins>
      <w:commentRangeEnd w:id="127"/>
      <w:ins w:id="129" w:author="Olivia Vjorn" w:date="2024-03-06T13:38:00Z">
        <w:r w:rsidR="005B3845" w:rsidRPr="003852A6">
          <w:rPr>
            <w:rStyle w:val="CommentReference"/>
          </w:rPr>
          <w:commentReference w:id="127"/>
        </w:r>
      </w:ins>
      <w:ins w:id="130" w:author="Olivia Vjorn" w:date="2024-03-06T13:09:00Z">
        <w:r w:rsidR="00BB72E4" w:rsidRPr="003852A6">
          <w:rPr>
            <w:rFonts w:ascii="Times New Roman" w:hAnsi="Times New Roman" w:cs="Times New Roman"/>
          </w:rPr>
          <w:t xml:space="preserve">in </w:t>
        </w:r>
        <w:r w:rsidR="00BB72E4">
          <w:rPr>
            <w:rFonts w:ascii="Times New Roman" w:hAnsi="Times New Roman" w:cs="Times New Roman"/>
          </w:rPr>
          <w:t>(1)</w:t>
        </w:r>
      </w:ins>
      <w:ins w:id="131" w:author="Olivia Vjorn" w:date="2024-03-06T13:33:00Z">
        <w:r w:rsidR="005B3845">
          <w:rPr>
            <w:rFonts w:ascii="Times New Roman" w:hAnsi="Times New Roman" w:cs="Times New Roman"/>
          </w:rPr>
          <w:t xml:space="preserve"> </w:t>
        </w:r>
      </w:ins>
      <w:ins w:id="132" w:author="Olivia Vjorn" w:date="2024-03-06T13:30:00Z">
        <w:r w:rsidR="005B3845" w:rsidRPr="005B3845">
          <w:rPr>
            <w:rFonts w:ascii="Times New Roman" w:hAnsi="Times New Roman" w:cs="Times New Roman"/>
          </w:rPr>
          <w:t>CSO: Couple alcohol-related communication</w:t>
        </w:r>
      </w:ins>
      <w:ins w:id="133" w:author="Olivia Vjorn" w:date="2024-03-06T13:33:00Z">
        <w:r w:rsidR="005B3845">
          <w:rPr>
            <w:rFonts w:ascii="Times New Roman" w:hAnsi="Times New Roman" w:cs="Times New Roman"/>
          </w:rPr>
          <w:t xml:space="preserve">, (2) </w:t>
        </w:r>
      </w:ins>
      <w:ins w:id="134" w:author="Olivia Vjorn" w:date="2024-03-06T13:30:00Z">
        <w:r w:rsidR="005B3845" w:rsidRPr="005B3845">
          <w:rPr>
            <w:rFonts w:ascii="Times New Roman" w:hAnsi="Times New Roman" w:cs="Times New Roman"/>
          </w:rPr>
          <w:t>CSO: Peer support</w:t>
        </w:r>
      </w:ins>
      <w:ins w:id="135" w:author="Olivia Vjorn" w:date="2024-03-06T13:33:00Z">
        <w:r w:rsidR="005B3845">
          <w:rPr>
            <w:rFonts w:ascii="Times New Roman" w:hAnsi="Times New Roman" w:cs="Times New Roman"/>
          </w:rPr>
          <w:t xml:space="preserve">, (3) </w:t>
        </w:r>
      </w:ins>
      <w:ins w:id="136" w:author="Olivia Vjorn" w:date="2024-03-06T13:30:00Z">
        <w:r w:rsidR="005B3845" w:rsidRPr="005B3845">
          <w:rPr>
            <w:rFonts w:ascii="Times New Roman" w:hAnsi="Times New Roman" w:cs="Times New Roman"/>
          </w:rPr>
          <w:t>IP: Motivation</w:t>
        </w:r>
      </w:ins>
      <w:ins w:id="137" w:author="Olivia Vjorn" w:date="2024-03-06T13:33:00Z">
        <w:r w:rsidR="005B3845">
          <w:rPr>
            <w:rFonts w:ascii="Times New Roman" w:hAnsi="Times New Roman" w:cs="Times New Roman"/>
          </w:rPr>
          <w:t xml:space="preserve">, and (4) </w:t>
        </w:r>
      </w:ins>
      <w:ins w:id="138" w:author="Olivia Vjorn" w:date="2024-03-06T13:30:00Z">
        <w:r w:rsidR="005B3845" w:rsidRPr="005B3845">
          <w:rPr>
            <w:rFonts w:ascii="Times New Roman" w:hAnsi="Times New Roman" w:cs="Times New Roman"/>
          </w:rPr>
          <w:t>IP: Extent of use of app</w:t>
        </w:r>
      </w:ins>
      <w:ins w:id="139" w:author="Olivia Vjorn" w:date="2024-03-06T13:33:00Z">
        <w:r w:rsidR="005B3845">
          <w:rPr>
            <w:rFonts w:ascii="Times New Roman" w:hAnsi="Times New Roman" w:cs="Times New Roman"/>
          </w:rPr>
          <w:t>.</w:t>
        </w:r>
      </w:ins>
      <w:del w:id="140" w:author="Olivia Vjorn" w:date="2024-03-06T13:10:00Z">
        <w:r w:rsidRPr="59B11EB5" w:rsidDel="00BB72E4">
          <w:rPr>
            <w:rFonts w:ascii="Times New Roman" w:hAnsi="Times New Roman" w:cs="Times New Roman"/>
          </w:rPr>
          <w:delText xml:space="preserve">, we will test </w:delText>
        </w:r>
        <w:r w:rsidR="1330C99A" w:rsidRPr="59B11EB5" w:rsidDel="00BB72E4">
          <w:rPr>
            <w:rFonts w:ascii="Times New Roman" w:hAnsi="Times New Roman" w:cs="Times New Roman"/>
          </w:rPr>
          <w:delText>CSO</w:delText>
        </w:r>
        <w:r w:rsidRPr="59B11EB5" w:rsidDel="00BB72E4">
          <w:rPr>
            <w:rFonts w:ascii="Times New Roman" w:hAnsi="Times New Roman" w:cs="Times New Roman"/>
          </w:rPr>
          <w:delText xml:space="preserve">’s use of </w:delText>
        </w:r>
        <w:r w:rsidR="34D151CD" w:rsidRPr="59B11EB5" w:rsidDel="00BB72E4">
          <w:rPr>
            <w:rFonts w:ascii="Times New Roman" w:hAnsi="Times New Roman" w:cs="Times New Roman"/>
          </w:rPr>
          <w:delText>couple alcohol–related communication</w:delText>
        </w:r>
        <w:r w:rsidRPr="59B11EB5" w:rsidDel="00BB72E4">
          <w:rPr>
            <w:rFonts w:ascii="Times New Roman" w:hAnsi="Times New Roman" w:cs="Times New Roman"/>
          </w:rPr>
          <w:delText xml:space="preserve"> as a mediator. </w:delText>
        </w:r>
        <w:r w:rsidR="3216AD0C" w:rsidRPr="59B11EB5" w:rsidDel="00BB72E4">
          <w:rPr>
            <w:rFonts w:ascii="Times New Roman" w:hAnsi="Times New Roman" w:cs="Times New Roman"/>
          </w:rPr>
          <w:delText>We</w:delText>
        </w:r>
        <w:r w:rsidR="3216AD0C" w:rsidRPr="59B11EB5" w:rsidDel="00BB72E4">
          <w:rPr>
            <w:rFonts w:ascii="Times New Roman" w:hAnsi="Times New Roman" w:cs="Times New Roman"/>
            <w:noProof/>
          </w:rPr>
          <w:delText xml:space="preserve"> will test our mediation hypothesis </w:delText>
        </w:r>
        <w:r w:rsidR="3216AD0C" w:rsidRPr="59B11EB5" w:rsidDel="00BB72E4">
          <w:rPr>
            <w:rFonts w:ascii="Times New Roman" w:hAnsi="Times New Roman" w:cs="Times New Roman"/>
          </w:rPr>
          <w:delText xml:space="preserve">that increases in Self-Determination Theory constructs of competence, relatedness, and </w:delText>
        </w:r>
        <w:r w:rsidR="19132DDC" w:rsidRPr="59B11EB5" w:rsidDel="00BB72E4">
          <w:rPr>
            <w:rFonts w:ascii="Times New Roman" w:hAnsi="Times New Roman" w:cs="Times New Roman"/>
          </w:rPr>
          <w:delText xml:space="preserve">peer support </w:delText>
        </w:r>
        <w:r w:rsidR="3216AD0C" w:rsidRPr="59B11EB5" w:rsidDel="00BB72E4">
          <w:rPr>
            <w:rFonts w:ascii="Times New Roman" w:hAnsi="Times New Roman" w:cs="Times New Roman"/>
          </w:rPr>
          <w:delText xml:space="preserve">for </w:delText>
        </w:r>
        <w:r w:rsidR="026839B8" w:rsidRPr="59B11EB5" w:rsidDel="00BB72E4">
          <w:rPr>
            <w:rFonts w:ascii="Times New Roman" w:hAnsi="Times New Roman" w:cs="Times New Roman"/>
          </w:rPr>
          <w:delText>the</w:delText>
        </w:r>
        <w:r w:rsidR="3216AD0C" w:rsidRPr="59B11EB5" w:rsidDel="00BB72E4">
          <w:rPr>
            <w:rFonts w:ascii="Times New Roman" w:hAnsi="Times New Roman" w:cs="Times New Roman"/>
          </w:rPr>
          <w:delText xml:space="preserve"> </w:delText>
        </w:r>
        <w:r w:rsidR="6FB5FE55" w:rsidRPr="59B11EB5" w:rsidDel="00BB72E4">
          <w:rPr>
            <w:rFonts w:ascii="Times New Roman" w:hAnsi="Times New Roman" w:cs="Times New Roman"/>
          </w:rPr>
          <w:delText>CSO</w:delText>
        </w:r>
        <w:r w:rsidR="3216AD0C" w:rsidRPr="59B11EB5" w:rsidDel="00BB72E4">
          <w:rPr>
            <w:rFonts w:ascii="Times New Roman" w:hAnsi="Times New Roman" w:cs="Times New Roman"/>
          </w:rPr>
          <w:delText xml:space="preserve">, together with interim reductions in the </w:delText>
        </w:r>
        <w:r w:rsidR="03BAA264" w:rsidRPr="59B11EB5" w:rsidDel="00BB72E4">
          <w:rPr>
            <w:rFonts w:ascii="Times New Roman" w:hAnsi="Times New Roman" w:cs="Times New Roman"/>
          </w:rPr>
          <w:delText>IP’s</w:delText>
        </w:r>
        <w:r w:rsidR="2D01F478" w:rsidRPr="59B11EB5" w:rsidDel="00BB72E4">
          <w:rPr>
            <w:rFonts w:ascii="Times New Roman" w:hAnsi="Times New Roman" w:cs="Times New Roman"/>
          </w:rPr>
          <w:delText xml:space="preserve"> motivation and extent of use of the app</w:delText>
        </w:r>
        <w:r w:rsidR="3216AD0C" w:rsidRPr="59B11EB5" w:rsidDel="00BB72E4">
          <w:rPr>
            <w:rFonts w:ascii="Times New Roman" w:hAnsi="Times New Roman" w:cs="Times New Roman"/>
          </w:rPr>
          <w:delText xml:space="preserve">, will mediate effects of condition on other improvements in outcomes. </w:delText>
        </w:r>
      </w:del>
    </w:p>
    <w:p w14:paraId="63AA7A13" w14:textId="77777777" w:rsidR="005B3845" w:rsidRDefault="005B3845" w:rsidP="005B3845">
      <w:pPr>
        <w:pStyle w:val="ListContinue"/>
        <w:spacing w:before="60" w:after="0"/>
        <w:ind w:left="0"/>
        <w:rPr>
          <w:ins w:id="141" w:author="Olivia Vjorn" w:date="2024-03-06T13:36:00Z"/>
          <w:rFonts w:ascii="Times New Roman" w:hAnsi="Times New Roman" w:cs="Times New Roman"/>
        </w:rPr>
      </w:pPr>
    </w:p>
    <w:p w14:paraId="0BA01AA5" w14:textId="0DEFB3D8" w:rsidR="3B9295B8" w:rsidRDefault="3B9295B8" w:rsidP="3B9295B8">
      <w:pPr>
        <w:pStyle w:val="ListContinue"/>
        <w:spacing w:before="60" w:after="0"/>
        <w:ind w:left="0"/>
        <w:rPr>
          <w:rFonts w:ascii="Times New Roman" w:hAnsi="Times New Roman" w:cs="Times New Roman"/>
          <w:b/>
          <w:bCs/>
        </w:rPr>
      </w:pPr>
    </w:p>
    <w:p w14:paraId="3E708504" w14:textId="5F48301A" w:rsidR="00990818" w:rsidDel="005B3845" w:rsidRDefault="00990818" w:rsidP="3B9295B8">
      <w:pPr>
        <w:pStyle w:val="ListContinue"/>
        <w:spacing w:before="60" w:after="0"/>
        <w:ind w:left="0"/>
        <w:rPr>
          <w:del w:id="142" w:author="Olivia Vjorn" w:date="2024-03-06T13:00:00Z"/>
          <w:rFonts w:ascii="Times New Roman" w:hAnsi="Times New Roman" w:cs="Times New Roman"/>
          <w:b/>
          <w:bCs/>
        </w:rPr>
      </w:pPr>
      <w:r w:rsidRPr="3B9295B8">
        <w:rPr>
          <w:rFonts w:ascii="Times New Roman" w:hAnsi="Times New Roman" w:cs="Times New Roman"/>
          <w:b/>
          <w:bCs/>
        </w:rPr>
        <w:t>Moderators</w:t>
      </w:r>
    </w:p>
    <w:p w14:paraId="6A0757E8" w14:textId="77777777" w:rsidR="005B3845" w:rsidRDefault="005B3845" w:rsidP="3B9295B8">
      <w:pPr>
        <w:pStyle w:val="ListContinue"/>
        <w:spacing w:before="60" w:after="0"/>
        <w:ind w:left="0"/>
        <w:rPr>
          <w:ins w:id="143" w:author="Olivia Vjorn" w:date="2024-03-06T13:35:00Z"/>
          <w:rFonts w:ascii="Times New Roman" w:hAnsi="Times New Roman" w:cs="Times New Roman"/>
          <w:b/>
          <w:bCs/>
        </w:rPr>
      </w:pPr>
    </w:p>
    <w:p w14:paraId="4C553ACB" w14:textId="177F292E" w:rsidR="3B9295B8" w:rsidDel="005B3845" w:rsidRDefault="005B3845" w:rsidP="008B67EE">
      <w:pPr>
        <w:pStyle w:val="ListContinue"/>
        <w:spacing w:before="60" w:after="0"/>
        <w:ind w:left="0"/>
        <w:rPr>
          <w:del w:id="144" w:author="Olivia Vjorn" w:date="2024-03-06T13:36:00Z"/>
          <w:rFonts w:ascii="Times New Roman" w:hAnsi="Times New Roman" w:cs="Times New Roman"/>
        </w:rPr>
      </w:pPr>
      <w:ins w:id="145" w:author="Olivia Vjorn" w:date="2024-03-06T13:36:00Z">
        <w:r w:rsidRPr="005B3845">
          <w:rPr>
            <w:rFonts w:ascii="Times New Roman" w:hAnsi="Times New Roman" w:cs="Times New Roman"/>
          </w:rPr>
          <w:t xml:space="preserve">The effect of study arm on primary outcomes may be moderated by </w:t>
        </w:r>
      </w:ins>
    </w:p>
    <w:p w14:paraId="60F98846" w14:textId="6550F3E9" w:rsidR="002E043A" w:rsidRDefault="3216AD0C" w:rsidP="00FE05C7">
      <w:pPr>
        <w:pStyle w:val="ListContinue"/>
        <w:spacing w:before="60" w:after="0"/>
        <w:ind w:left="0"/>
        <w:rPr>
          <w:rFonts w:ascii="Times New Roman" w:hAnsi="Times New Roman" w:cs="Times New Roman"/>
        </w:rPr>
      </w:pPr>
      <w:del w:id="146" w:author="Olivia Vjorn" w:date="2024-03-06T13:36:00Z">
        <w:r w:rsidRPr="59B11EB5" w:rsidDel="005B3845">
          <w:rPr>
            <w:rFonts w:ascii="Times New Roman" w:hAnsi="Times New Roman" w:cs="Times New Roman"/>
          </w:rPr>
          <w:delText>We will examine moderation</w:delText>
        </w:r>
        <w:r w:rsidRPr="59B11EB5" w:rsidDel="005B3845">
          <w:rPr>
            <w:rFonts w:ascii="Times New Roman" w:hAnsi="Times New Roman" w:cs="Times New Roman"/>
            <w:b/>
            <w:bCs/>
          </w:rPr>
          <w:delText xml:space="preserve"> </w:delText>
        </w:r>
        <w:r w:rsidRPr="59B11EB5" w:rsidDel="005B3845">
          <w:rPr>
            <w:rFonts w:ascii="Times New Roman" w:hAnsi="Times New Roman" w:cs="Times New Roman"/>
          </w:rPr>
          <w:delText xml:space="preserve">of effects of condition by </w:delText>
        </w:r>
      </w:del>
      <w:del w:id="147" w:author="Olivia Vjorn" w:date="2024-04-16T14:52:00Z">
        <w:r w:rsidR="2B55D979" w:rsidRPr="59B11EB5" w:rsidDel="00FE05C7">
          <w:rPr>
            <w:rFonts w:ascii="Times New Roman" w:hAnsi="Times New Roman" w:cs="Times New Roman"/>
          </w:rPr>
          <w:delText>dyad</w:delText>
        </w:r>
      </w:del>
      <w:ins w:id="148" w:author="Olivia Vjorn" w:date="2024-04-16T14:52:00Z">
        <w:r w:rsidR="00FE05C7">
          <w:rPr>
            <w:rFonts w:ascii="Times New Roman" w:hAnsi="Times New Roman" w:cs="Times New Roman"/>
          </w:rPr>
          <w:t>patient and partner’s</w:t>
        </w:r>
      </w:ins>
      <w:r w:rsidR="7832B2D1" w:rsidRPr="59B11EB5">
        <w:rPr>
          <w:rFonts w:ascii="Times New Roman" w:hAnsi="Times New Roman" w:cs="Times New Roman"/>
        </w:rPr>
        <w:t xml:space="preserve"> </w:t>
      </w:r>
      <w:r w:rsidR="412DCAE2" w:rsidRPr="59B11EB5">
        <w:rPr>
          <w:rFonts w:ascii="Times New Roman" w:hAnsi="Times New Roman" w:cs="Times New Roman"/>
        </w:rPr>
        <w:t>gender identit</w:t>
      </w:r>
      <w:r w:rsidR="48DE6899" w:rsidRPr="59B11EB5">
        <w:rPr>
          <w:rFonts w:ascii="Times New Roman" w:hAnsi="Times New Roman" w:cs="Times New Roman"/>
        </w:rPr>
        <w:t>ies</w:t>
      </w:r>
      <w:r w:rsidRPr="59B11EB5">
        <w:rPr>
          <w:rFonts w:ascii="Times New Roman" w:hAnsi="Times New Roman" w:cs="Times New Roman"/>
        </w:rPr>
        <w:t xml:space="preserve">, </w:t>
      </w:r>
      <w:del w:id="149" w:author="Olivia Vjorn" w:date="2024-04-16T14:53:00Z">
        <w:r w:rsidRPr="59B11EB5" w:rsidDel="00FE05C7">
          <w:rPr>
            <w:rFonts w:ascii="Times New Roman" w:hAnsi="Times New Roman" w:cs="Times New Roman"/>
          </w:rPr>
          <w:delText xml:space="preserve">severity of </w:delText>
        </w:r>
        <w:r w:rsidR="5BB9865B" w:rsidRPr="59B11EB5" w:rsidDel="00FE05C7">
          <w:rPr>
            <w:rFonts w:ascii="Times New Roman" w:hAnsi="Times New Roman" w:cs="Times New Roman"/>
          </w:rPr>
          <w:delText xml:space="preserve">IP’s </w:delText>
        </w:r>
        <w:r w:rsidRPr="59B11EB5" w:rsidDel="00FE05C7">
          <w:rPr>
            <w:rFonts w:ascii="Times New Roman" w:hAnsi="Times New Roman" w:cs="Times New Roman"/>
          </w:rPr>
          <w:delText xml:space="preserve">baseline alcohol use, </w:delText>
        </w:r>
        <w:r w:rsidR="099A8933" w:rsidRPr="59B11EB5" w:rsidDel="00FE05C7">
          <w:rPr>
            <w:rFonts w:ascii="Times New Roman" w:hAnsi="Times New Roman" w:cs="Times New Roman"/>
          </w:rPr>
          <w:delText>and CSO’s extent of use of the app.</w:delText>
        </w:r>
      </w:del>
      <w:ins w:id="150" w:author="Olivia Vjorn" w:date="2024-04-16T14:53:00Z">
        <w:r w:rsidR="00FE05C7" w:rsidRPr="00FE05C7">
          <w:rPr>
            <w:rFonts w:ascii="Times New Roman" w:hAnsi="Times New Roman" w:cs="Times New Roman"/>
          </w:rPr>
          <w:t>type of relationshi</w:t>
        </w:r>
      </w:ins>
      <w:ins w:id="151" w:author="Olivia Vjorn" w:date="2024-04-16T14:57:00Z">
        <w:r w:rsidR="00FE05C7">
          <w:rPr>
            <w:rFonts w:ascii="Times New Roman" w:hAnsi="Times New Roman" w:cs="Times New Roman"/>
          </w:rPr>
          <w:t>p</w:t>
        </w:r>
      </w:ins>
      <w:ins w:id="152" w:author="Olivia Vjorn" w:date="2024-04-16T14:53:00Z">
        <w:r w:rsidR="00FE05C7">
          <w:rPr>
            <w:rFonts w:ascii="Times New Roman" w:hAnsi="Times New Roman" w:cs="Times New Roman"/>
          </w:rPr>
          <w:t>, and</w:t>
        </w:r>
      </w:ins>
      <w:ins w:id="153" w:author="Olivia Vjorn" w:date="2024-04-16T15:03:00Z">
        <w:r w:rsidR="00CC029B">
          <w:rPr>
            <w:rFonts w:ascii="Times New Roman" w:hAnsi="Times New Roman" w:cs="Times New Roman"/>
          </w:rPr>
          <w:t xml:space="preserve"> partner</w:t>
        </w:r>
      </w:ins>
      <w:ins w:id="154" w:author="Olivia Vjorn" w:date="2024-04-16T14:53:00Z">
        <w:r w:rsidR="00FE05C7" w:rsidRPr="00FE05C7">
          <w:rPr>
            <w:rFonts w:ascii="Times New Roman" w:hAnsi="Times New Roman" w:cs="Times New Roman"/>
          </w:rPr>
          <w:t xml:space="preserve"> relationship satisfaction</w:t>
        </w:r>
        <w:r w:rsidR="00FE05C7">
          <w:rPr>
            <w:rFonts w:ascii="Times New Roman" w:hAnsi="Times New Roman" w:cs="Times New Roman"/>
          </w:rPr>
          <w:t>.</w:t>
        </w:r>
      </w:ins>
    </w:p>
    <w:p w14:paraId="4D13A40F" w14:textId="34AE8874" w:rsidR="3B9295B8" w:rsidRDefault="3B9295B8" w:rsidP="3B9295B8">
      <w:pPr>
        <w:pStyle w:val="ListContinue"/>
        <w:spacing w:before="60" w:after="0"/>
        <w:ind w:left="0"/>
        <w:rPr>
          <w:rFonts w:ascii="Times New Roman" w:hAnsi="Times New Roman" w:cs="Times New Roman"/>
          <w:b/>
          <w:bCs/>
        </w:rPr>
      </w:pPr>
    </w:p>
    <w:p w14:paraId="329A6FA8" w14:textId="03404CE8" w:rsidR="00C40E13" w:rsidDel="00BB72E4" w:rsidRDefault="63FCBE19" w:rsidP="3B9295B8">
      <w:pPr>
        <w:pStyle w:val="ListContinue"/>
        <w:spacing w:before="60" w:after="0"/>
        <w:ind w:left="0"/>
        <w:rPr>
          <w:del w:id="155" w:author="Olivia Vjorn" w:date="2024-03-06T13:00:00Z"/>
          <w:rFonts w:ascii="Times New Roman" w:hAnsi="Times New Roman" w:cs="Times New Roman"/>
          <w:b/>
          <w:bCs/>
        </w:rPr>
      </w:pPr>
      <w:r w:rsidRPr="3B9295B8">
        <w:rPr>
          <w:rFonts w:ascii="Times New Roman" w:hAnsi="Times New Roman" w:cs="Times New Roman"/>
          <w:b/>
          <w:bCs/>
        </w:rPr>
        <w:t>C</w:t>
      </w:r>
      <w:r w:rsidR="00C40E13" w:rsidRPr="3B9295B8">
        <w:rPr>
          <w:rFonts w:ascii="Times New Roman" w:hAnsi="Times New Roman" w:cs="Times New Roman"/>
          <w:b/>
          <w:bCs/>
        </w:rPr>
        <w:t>ovariates</w:t>
      </w:r>
    </w:p>
    <w:p w14:paraId="4229AC70" w14:textId="7C4F7EFF" w:rsidR="3B9295B8" w:rsidRDefault="3B9295B8" w:rsidP="59B11EB5">
      <w:pPr>
        <w:pStyle w:val="ListContinue"/>
        <w:spacing w:before="60" w:after="0"/>
        <w:ind w:left="0"/>
        <w:rPr>
          <w:rFonts w:ascii="Times New Roman" w:hAnsi="Times New Roman" w:cs="Times New Roman"/>
        </w:rPr>
      </w:pPr>
    </w:p>
    <w:p w14:paraId="2D9652F4" w14:textId="7CC26588" w:rsidR="3B9295B8" w:rsidRDefault="3A4322DD" w:rsidP="59B11EB5">
      <w:pPr>
        <w:spacing w:before="60" w:after="0"/>
        <w:rPr>
          <w:ins w:id="156" w:author="Kasey F Thompson" w:date="2024-03-05T19:27:00Z"/>
          <w:rFonts w:ascii="Times New Roman" w:eastAsia="Times New Roman" w:hAnsi="Times New Roman" w:cs="Times New Roman"/>
          <w:sz w:val="24"/>
          <w:szCs w:val="24"/>
        </w:rPr>
      </w:pPr>
      <w:r w:rsidRPr="59B11EB5">
        <w:rPr>
          <w:rFonts w:ascii="Times New Roman" w:hAnsi="Times New Roman" w:cs="Times New Roman"/>
          <w:sz w:val="24"/>
          <w:szCs w:val="24"/>
        </w:rPr>
        <w:lastRenderedPageBreak/>
        <w:t xml:space="preserve">We will consider </w:t>
      </w:r>
      <w:r w:rsidR="020FB233" w:rsidRPr="59B11EB5">
        <w:rPr>
          <w:rFonts w:ascii="Times New Roman" w:hAnsi="Times New Roman" w:cs="Times New Roman"/>
          <w:sz w:val="24"/>
          <w:szCs w:val="24"/>
        </w:rPr>
        <w:t xml:space="preserve">several </w:t>
      </w:r>
      <w:r w:rsidRPr="59B11EB5">
        <w:rPr>
          <w:rFonts w:ascii="Times New Roman" w:hAnsi="Times New Roman" w:cs="Times New Roman"/>
          <w:sz w:val="24"/>
          <w:szCs w:val="24"/>
        </w:rPr>
        <w:t>potential covariates</w:t>
      </w:r>
      <w:ins w:id="157" w:author="Olivia Vjorn" w:date="2024-03-22T14:15:00Z">
        <w:r w:rsidR="006B2600">
          <w:rPr>
            <w:rFonts w:ascii="Times New Roman" w:hAnsi="Times New Roman" w:cs="Times New Roman"/>
            <w:sz w:val="24"/>
            <w:szCs w:val="24"/>
          </w:rPr>
          <w:t xml:space="preserve"> if the groups significantly differ between </w:t>
        </w:r>
        <w:proofErr w:type="gramStart"/>
        <w:r w:rsidR="006B2600">
          <w:rPr>
            <w:rFonts w:ascii="Times New Roman" w:hAnsi="Times New Roman" w:cs="Times New Roman"/>
            <w:sz w:val="24"/>
            <w:szCs w:val="24"/>
          </w:rPr>
          <w:t>groups</w:t>
        </w:r>
        <w:proofErr w:type="gramEnd"/>
        <w:r w:rsidR="006B2600">
          <w:rPr>
            <w:rFonts w:ascii="Times New Roman" w:hAnsi="Times New Roman" w:cs="Times New Roman"/>
            <w:sz w:val="24"/>
            <w:szCs w:val="24"/>
          </w:rPr>
          <w:t xml:space="preserve"> and they significantly predict the outcome. If both</w:t>
        </w:r>
      </w:ins>
      <w:ins w:id="158" w:author="Olivia Vjorn" w:date="2024-03-22T14:16:00Z">
        <w:r w:rsidR="006B2600">
          <w:rPr>
            <w:rFonts w:ascii="Times New Roman" w:hAnsi="Times New Roman" w:cs="Times New Roman"/>
            <w:sz w:val="24"/>
            <w:szCs w:val="24"/>
          </w:rPr>
          <w:t xml:space="preserve"> conditions are meet, then they will be included in the model if convergence is not an issue.</w:t>
        </w:r>
      </w:ins>
      <w:del w:id="159" w:author="Olivia Vjorn" w:date="2024-03-22T14:16:00Z">
        <w:r w:rsidRPr="59B11EB5" w:rsidDel="006B2600">
          <w:rPr>
            <w:rFonts w:ascii="Times New Roman" w:hAnsi="Times New Roman" w:cs="Times New Roman"/>
            <w:sz w:val="24"/>
            <w:szCs w:val="24"/>
          </w:rPr>
          <w:delText>:</w:delText>
        </w:r>
      </w:del>
      <w:r w:rsidRPr="59B11EB5">
        <w:rPr>
          <w:rFonts w:ascii="Times New Roman" w:hAnsi="Times New Roman" w:cs="Times New Roman"/>
          <w:sz w:val="24"/>
          <w:szCs w:val="24"/>
        </w:rPr>
        <w:t xml:space="preserve"> </w:t>
      </w:r>
      <w:ins w:id="160" w:author="Olivia Vjorn" w:date="2024-03-22T14:16:00Z">
        <w:r w:rsidR="006B2600">
          <w:rPr>
            <w:rFonts w:ascii="Times New Roman" w:hAnsi="Times New Roman" w:cs="Times New Roman"/>
            <w:sz w:val="24"/>
            <w:szCs w:val="24"/>
          </w:rPr>
          <w:t>Thos</w:t>
        </w:r>
      </w:ins>
      <w:ins w:id="161" w:author="Olivia Vjorn" w:date="2024-03-22T14:17:00Z">
        <w:r w:rsidR="006B2600">
          <w:rPr>
            <w:rFonts w:ascii="Times New Roman" w:hAnsi="Times New Roman" w:cs="Times New Roman"/>
            <w:sz w:val="24"/>
            <w:szCs w:val="24"/>
          </w:rPr>
          <w:t xml:space="preserve">e </w:t>
        </w:r>
      </w:ins>
      <w:ins w:id="162" w:author="Olivia Vjorn" w:date="2024-03-26T12:52:00Z">
        <w:r w:rsidR="003852A6">
          <w:rPr>
            <w:rFonts w:ascii="Times New Roman" w:hAnsi="Times New Roman" w:cs="Times New Roman"/>
            <w:sz w:val="24"/>
            <w:szCs w:val="24"/>
          </w:rPr>
          <w:t>covariates</w:t>
        </w:r>
      </w:ins>
      <w:ins w:id="163" w:author="Olivia Vjorn" w:date="2024-03-22T14:17:00Z">
        <w:r w:rsidR="006B2600">
          <w:rPr>
            <w:rFonts w:ascii="Times New Roman" w:hAnsi="Times New Roman" w:cs="Times New Roman"/>
            <w:sz w:val="24"/>
            <w:szCs w:val="24"/>
          </w:rPr>
          <w:t xml:space="preserve"> include a</w:t>
        </w:r>
      </w:ins>
      <w:del w:id="164" w:author="Olivia Vjorn" w:date="2024-03-22T14:16:00Z">
        <w:r w:rsidRPr="59B11EB5" w:rsidDel="006B2600">
          <w:rPr>
            <w:rFonts w:ascii="Times New Roman" w:hAnsi="Times New Roman" w:cs="Times New Roman"/>
            <w:sz w:val="24"/>
            <w:szCs w:val="24"/>
          </w:rPr>
          <w:delText>a</w:delText>
        </w:r>
      </w:del>
      <w:r w:rsidRPr="59B11EB5">
        <w:rPr>
          <w:rFonts w:ascii="Times New Roman" w:hAnsi="Times New Roman" w:cs="Times New Roman"/>
          <w:sz w:val="24"/>
          <w:szCs w:val="24"/>
        </w:rPr>
        <w:t xml:space="preserve">ge, education, race/ethnicity, </w:t>
      </w:r>
      <w:r w:rsidR="5DC72D7C" w:rsidRPr="59B11EB5">
        <w:rPr>
          <w:rFonts w:ascii="Times New Roman" w:hAnsi="Times New Roman" w:cs="Times New Roman"/>
          <w:sz w:val="24"/>
          <w:szCs w:val="24"/>
        </w:rPr>
        <w:t xml:space="preserve">concurrent treatment, </w:t>
      </w:r>
      <w:r w:rsidRPr="59B11EB5">
        <w:rPr>
          <w:rFonts w:ascii="Times New Roman" w:hAnsi="Times New Roman" w:cs="Times New Roman"/>
          <w:sz w:val="24"/>
          <w:szCs w:val="24"/>
        </w:rPr>
        <w:t>COVID acute and residual symptoms, and</w:t>
      </w:r>
      <w:r w:rsidR="16057C4A" w:rsidRPr="59B11EB5">
        <w:rPr>
          <w:rFonts w:ascii="Times New Roman" w:eastAsia="Times New Roman" w:hAnsi="Times New Roman" w:cs="Times New Roman"/>
          <w:sz w:val="24"/>
          <w:szCs w:val="24"/>
        </w:rPr>
        <w:t xml:space="preserve"> psychiatric treatment history.</w:t>
      </w:r>
    </w:p>
    <w:p w14:paraId="1A860AFA" w14:textId="578D208E" w:rsidR="59B11EB5" w:rsidRDefault="59B11EB5" w:rsidP="59B11EB5">
      <w:pPr>
        <w:rPr>
          <w:rFonts w:ascii="Times New Roman" w:eastAsia="Times New Roman" w:hAnsi="Times New Roman" w:cs="Times New Roman"/>
          <w:sz w:val="24"/>
          <w:szCs w:val="24"/>
        </w:rPr>
      </w:pPr>
    </w:p>
    <w:p w14:paraId="69A25543" w14:textId="1B260350" w:rsidR="00AB0AD8" w:rsidRPr="00AB0AD8" w:rsidRDefault="007D04BC" w:rsidP="3B9295B8">
      <w:pPr>
        <w:pStyle w:val="ListContinue"/>
        <w:spacing w:before="60" w:after="0"/>
        <w:ind w:left="0"/>
        <w:rPr>
          <w:rFonts w:ascii="Times New Roman" w:hAnsi="Times New Roman" w:cs="Times New Roman"/>
          <w:b/>
          <w:bCs/>
          <w:sz w:val="28"/>
          <w:szCs w:val="28"/>
        </w:rPr>
      </w:pPr>
      <w:r w:rsidRPr="3B9295B8">
        <w:rPr>
          <w:rFonts w:ascii="Times New Roman" w:hAnsi="Times New Roman" w:cs="Times New Roman"/>
          <w:b/>
          <w:bCs/>
          <w:sz w:val="28"/>
          <w:szCs w:val="28"/>
        </w:rPr>
        <w:t>Measure</w:t>
      </w:r>
      <w:r w:rsidR="36867D01" w:rsidRPr="3B9295B8">
        <w:rPr>
          <w:rFonts w:ascii="Times New Roman" w:hAnsi="Times New Roman" w:cs="Times New Roman"/>
          <w:b/>
          <w:bCs/>
          <w:sz w:val="28"/>
          <w:szCs w:val="28"/>
        </w:rPr>
        <w:t>s</w:t>
      </w:r>
    </w:p>
    <w:p w14:paraId="5FF5E0A9" w14:textId="07D06D85" w:rsidR="00AB0AD8" w:rsidRPr="00AB0AD8" w:rsidRDefault="00AB0AD8" w:rsidP="3B9295B8">
      <w:pPr>
        <w:pStyle w:val="ListContinue"/>
        <w:spacing w:before="60" w:after="0"/>
        <w:ind w:left="0"/>
        <w:rPr>
          <w:rFonts w:ascii="Times New Roman" w:hAnsi="Times New Roman" w:cs="Times New Roman"/>
        </w:rPr>
      </w:pPr>
      <w:r w:rsidRPr="3B9295B8">
        <w:rPr>
          <w:rFonts w:ascii="Times New Roman" w:hAnsi="Times New Roman" w:cs="Times New Roman"/>
          <w:b/>
          <w:bCs/>
        </w:rPr>
        <w:t>Overview</w:t>
      </w:r>
    </w:p>
    <w:p w14:paraId="62CDA6D8" w14:textId="0AEBD274" w:rsidR="007D04BC" w:rsidRDefault="348E9E26" w:rsidP="3B9295B8">
      <w:pPr>
        <w:pStyle w:val="ListContinue"/>
        <w:spacing w:before="60" w:after="0"/>
        <w:ind w:left="0"/>
        <w:rPr>
          <w:rFonts w:ascii="Times New Roman" w:hAnsi="Times New Roman" w:cs="Times New Roman"/>
        </w:rPr>
      </w:pPr>
      <w:r w:rsidRPr="3B9295B8">
        <w:rPr>
          <w:rFonts w:ascii="Times New Roman" w:hAnsi="Times New Roman" w:cs="Times New Roman"/>
        </w:rPr>
        <w:t xml:space="preserve">Table </w:t>
      </w:r>
      <w:r w:rsidR="508174C7" w:rsidRPr="3B9295B8">
        <w:rPr>
          <w:rFonts w:ascii="Times New Roman" w:hAnsi="Times New Roman" w:cs="Times New Roman"/>
        </w:rPr>
        <w:t>1</w:t>
      </w:r>
      <w:r w:rsidRPr="3B9295B8">
        <w:rPr>
          <w:rFonts w:ascii="Times New Roman" w:hAnsi="Times New Roman" w:cs="Times New Roman"/>
        </w:rPr>
        <w:t xml:space="preserve"> lists all planned measures,</w:t>
      </w:r>
      <w:r w:rsidRPr="3B9295B8">
        <w:rPr>
          <w:rFonts w:ascii="Times New Roman" w:hAnsi="Times New Roman" w:cs="Times New Roman"/>
          <w:sz w:val="20"/>
          <w:szCs w:val="20"/>
        </w:rPr>
        <w:t xml:space="preserve"> </w:t>
      </w:r>
      <w:r w:rsidRPr="3B9295B8">
        <w:rPr>
          <w:rFonts w:ascii="Times New Roman" w:hAnsi="Times New Roman" w:cs="Times New Roman"/>
        </w:rPr>
        <w:t xml:space="preserve">number of questions, and sources, with references to validation studies where relevant. </w:t>
      </w:r>
      <w:r w:rsidR="7389B56D" w:rsidRPr="3B9295B8">
        <w:rPr>
          <w:rFonts w:ascii="Times New Roman" w:hAnsi="Times New Roman" w:cs="Times New Roman"/>
        </w:rPr>
        <w:t>These measures</w:t>
      </w:r>
      <w:r w:rsidRPr="3B9295B8">
        <w:rPr>
          <w:rFonts w:ascii="Times New Roman" w:hAnsi="Times New Roman" w:cs="Times New Roman"/>
        </w:rPr>
        <w:t xml:space="preserve"> have good psychometric properties with similar populations. Where possible, we used PhenX and PROMIS measures (e.g. PROMIS 29.2) so that results are comparable to other studies.</w:t>
      </w:r>
      <w:r w:rsidR="007D04BC" w:rsidRPr="3B9295B8">
        <w:rPr>
          <w:rFonts w:ascii="Times New Roman" w:hAnsi="Times New Roman" w:cs="Times New Roman"/>
        </w:rPr>
        <w:fldChar w:fldCharType="begin"/>
      </w:r>
      <w:r w:rsidR="007D04BC" w:rsidRPr="3B9295B8">
        <w:rPr>
          <w:rFonts w:ascii="Times New Roman" w:hAnsi="Times New Roman" w:cs="Times New Roman"/>
        </w:rPr>
        <w:instrText xml:space="preserve"> ADDIN ZOTERO_ITEM CSL_CITATION {"citationID":"7afYDc3A","properties":{"formattedCitation":"\\super 64\\nosupersub{}","plainCitation":"64","noteIndex":0},"citationItems":[{"id":281,"uris":["http://zotero.org/users/8933076/items/UGBHU45W"],"itemData":{"id":281,"type":"article-journal","abstract":"The potential for genome-wide association studies to relate phenotypes to specific genetic variation is greatly increased when data can be combined or compared across multiple studies. To facilitate replication and validation across studies, RTI International (Research Triangle Park, North Carolina) and the National Human Genome Research Institute (Bethesda, Maryland) are collaborating on the consensus measures for Phenotypes and eXposures (PhenX) project. The goal of PhenX is to identify 15 high-priority, well-established, and broadly applicable measures for each of 21 research domains. PhenX measures are selected by working groups of domain experts using a consensus process that includes input from the scientific community. The selected measures are then made freely available to the scientific community via the PhenX Toolkit. Thus, the PhenX Toolkit provides the research community with a core set of high-quality, well-established, low-burden measures intended for use in large-scale genomic studies. PhenX measures will have the most impact when included at the experimental design stage. The PhenX Toolkit also includes links to standards and resources in an effort to facilitate data harmonization to legacy data. Broad acceptance and use of PhenX measures will promote cross-study comparisons to increase statistical power for identifying and replicating variants associated with complex diseases and with gene-gene and gene-environment interactions.","container-title":"American Journal of Epidemiology","DOI":"10.1093/aje/kwr193","ISSN":"0002-9262","issue":"3","journalAbbreviation":"American Journal of Epidemiology","page":"253-260","source":"Silverchair","title":"The PhenX Toolkit: Get the Most From Your Measures","title-short":"The PhenX Toolkit","volume":"174","author":[{"family":"Hamilton","given":"Carol M."},{"family":"Strader","given":"Lisa C."},{"family":"Pratt","given":"Joseph G."},{"family":"Maiese","given":"Deborah"},{"family":"Hendershot","given":"Tabitha"},{"family":"Kwok","given":"Richard K."},{"family":"Hammond","given":"Jane A."},{"family":"Huggins","given":"Wayne"},{"family":"Jackman","given":"Dean"},{"family":"Pan","given":"Huaqin"},{"family":"Nettles","given":"Destiney S."},{"family":"Beaty","given":"Terri H."},{"family":"Farrer","given":"Lindsay A."},{"family":"Kraft","given":"Peter"},{"family":"Marazita","given":"Mary L."},{"family":"Ordovas","given":"Jose M."},{"family":"Pato","given":"Carlos N."},{"family":"Spitz","given":"Margaret R."},{"family":"Wagener","given":"Diane"},{"family":"Williams","given":"Michelle"},{"family":"Junkins","given":"Heather A."},{"family":"Harlan","given":"William R."},{"family":"Ramos","given":"Erin M."},{"family":"Haines","given":"Jonathan"}],"issued":{"date-parts":[["2011",8,1]]}}}],"schema":"https://github.com/citation-style-language/schema/raw/master/csl-citation.json"} </w:instrText>
      </w:r>
      <w:r w:rsidR="007D04BC" w:rsidRPr="3B9295B8">
        <w:rPr>
          <w:rFonts w:ascii="Times New Roman" w:hAnsi="Times New Roman" w:cs="Times New Roman"/>
        </w:rPr>
        <w:fldChar w:fldCharType="separate"/>
      </w:r>
      <w:r w:rsidR="48FC0E74" w:rsidRPr="3B9295B8">
        <w:rPr>
          <w:rFonts w:ascii="Times New Roman" w:hAnsi="Times New Roman" w:cs="Times New Roman"/>
          <w:vertAlign w:val="superscript"/>
        </w:rPr>
        <w:t>64</w:t>
      </w:r>
      <w:r w:rsidR="007D04BC" w:rsidRPr="3B9295B8">
        <w:rPr>
          <w:rFonts w:ascii="Times New Roman" w:hAnsi="Times New Roman" w:cs="Times New Roman"/>
        </w:rPr>
        <w:fldChar w:fldCharType="end"/>
      </w:r>
      <w:r w:rsidRPr="3B9295B8">
        <w:rPr>
          <w:rFonts w:ascii="Times New Roman" w:hAnsi="Times New Roman" w:cs="Times New Roman"/>
        </w:rPr>
        <w:t xml:space="preserve"> </w:t>
      </w:r>
    </w:p>
    <w:p w14:paraId="64F1DCF0" w14:textId="57F7CEEE" w:rsidR="007D04BC" w:rsidRDefault="348E9E26" w:rsidP="59B11EB5">
      <w:pPr>
        <w:pStyle w:val="NormalWeb"/>
        <w:tabs>
          <w:tab w:val="left" w:pos="2880"/>
        </w:tabs>
        <w:spacing w:before="320" w:beforeAutospacing="0" w:after="120" w:afterAutospacing="0"/>
        <w:rPr>
          <w:rFonts w:ascii="Times New Roman" w:eastAsia="Times New Roman" w:hAnsi="Times New Roman" w:cs="Times New Roman"/>
          <w:b/>
          <w:bCs/>
          <w:sz w:val="22"/>
          <w:szCs w:val="22"/>
        </w:rPr>
      </w:pPr>
      <w:commentRangeStart w:id="165"/>
      <w:r w:rsidRPr="59B11EB5">
        <w:rPr>
          <w:rFonts w:ascii="Times New Roman" w:eastAsia="Times New Roman" w:hAnsi="Times New Roman" w:cs="Times New Roman"/>
          <w:b/>
          <w:bCs/>
        </w:rPr>
        <w:t xml:space="preserve">Table </w:t>
      </w:r>
      <w:r w:rsidR="508174C7" w:rsidRPr="59B11EB5">
        <w:rPr>
          <w:rFonts w:ascii="Times New Roman" w:eastAsia="Times New Roman" w:hAnsi="Times New Roman" w:cs="Times New Roman"/>
          <w:b/>
          <w:bCs/>
        </w:rPr>
        <w:t>1</w:t>
      </w:r>
      <w:r w:rsidRPr="59B11EB5">
        <w:rPr>
          <w:rFonts w:ascii="Times New Roman" w:eastAsia="Times New Roman" w:hAnsi="Times New Roman" w:cs="Times New Roman"/>
          <w:b/>
          <w:bCs/>
        </w:rPr>
        <w:t xml:space="preserve">: Proposed Measures, Scales, and Sources for Study Outcomes </w:t>
      </w:r>
      <w:r w:rsidRPr="59B11EB5">
        <w:rPr>
          <w:rFonts w:ascii="Times New Roman" w:eastAsia="Times New Roman" w:hAnsi="Times New Roman" w:cs="Times New Roman"/>
          <w:b/>
          <w:bCs/>
          <w:sz w:val="22"/>
          <w:szCs w:val="22"/>
        </w:rPr>
        <w:t xml:space="preserve">and Other Variables </w:t>
      </w:r>
      <w:commentRangeEnd w:id="165"/>
      <w:r w:rsidR="00167D4F">
        <w:rPr>
          <w:rStyle w:val="CommentReference"/>
          <w:rFonts w:asciiTheme="minorHAnsi" w:eastAsiaTheme="minorHAnsi" w:hAnsiTheme="minorHAnsi" w:cstheme="minorBidi"/>
          <w:color w:val="auto"/>
        </w:rPr>
        <w:commentReference w:id="165"/>
      </w:r>
    </w:p>
    <w:tbl>
      <w:tblPr>
        <w:tblW w:w="0" w:type="auto"/>
        <w:tblInd w:w="135" w:type="dxa"/>
        <w:tblLayout w:type="fixed"/>
        <w:tblLook w:val="06A0" w:firstRow="1" w:lastRow="0" w:firstColumn="1" w:lastColumn="0" w:noHBand="1" w:noVBand="1"/>
      </w:tblPr>
      <w:tblGrid>
        <w:gridCol w:w="3045"/>
        <w:gridCol w:w="1260"/>
        <w:gridCol w:w="2610"/>
        <w:gridCol w:w="900"/>
        <w:gridCol w:w="900"/>
        <w:tblGridChange w:id="166">
          <w:tblGrid>
            <w:gridCol w:w="10"/>
            <w:gridCol w:w="3035"/>
            <w:gridCol w:w="10"/>
            <w:gridCol w:w="1250"/>
            <w:gridCol w:w="10"/>
            <w:gridCol w:w="2600"/>
            <w:gridCol w:w="10"/>
            <w:gridCol w:w="890"/>
            <w:gridCol w:w="10"/>
            <w:gridCol w:w="890"/>
            <w:gridCol w:w="10"/>
          </w:tblGrid>
        </w:tblGridChange>
      </w:tblGrid>
      <w:tr w:rsidR="62975ECE" w14:paraId="3DDD6FD4" w14:textId="77777777" w:rsidTr="59B11EB5">
        <w:trPr>
          <w:trHeight w:val="105"/>
        </w:trPr>
        <w:tc>
          <w:tcPr>
            <w:tcW w:w="30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6C0F08A" w14:textId="0568C90C" w:rsidR="62975ECE" w:rsidRDefault="0EE24696" w:rsidP="59B11EB5">
            <w:pPr>
              <w:spacing w:after="0"/>
              <w:jc w:val="center"/>
              <w:rPr>
                <w:rFonts w:ascii="Calibri" w:eastAsia="Calibri" w:hAnsi="Calibri" w:cs="Calibri"/>
                <w:b/>
                <w:bCs/>
                <w:i/>
                <w:iCs/>
                <w:color w:val="000000" w:themeColor="text1"/>
                <w:sz w:val="20"/>
                <w:szCs w:val="20"/>
              </w:rPr>
            </w:pPr>
            <w:r w:rsidRPr="59B11EB5">
              <w:rPr>
                <w:rFonts w:ascii="Calibri" w:eastAsia="Calibri" w:hAnsi="Calibri" w:cs="Calibri"/>
                <w:b/>
                <w:bCs/>
                <w:i/>
                <w:iCs/>
                <w:color w:val="000000" w:themeColor="text1"/>
                <w:sz w:val="20"/>
                <w:szCs w:val="20"/>
              </w:rPr>
              <w:t>Measure</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02E956C" w14:textId="0698F2B7" w:rsidR="62975ECE" w:rsidRDefault="0EE24696" w:rsidP="59B11EB5">
            <w:pPr>
              <w:spacing w:after="0"/>
              <w:jc w:val="center"/>
              <w:rPr>
                <w:rFonts w:ascii="Calibri" w:eastAsia="Calibri" w:hAnsi="Calibri" w:cs="Calibri"/>
                <w:i/>
                <w:iCs/>
                <w:color w:val="000000" w:themeColor="text1"/>
                <w:sz w:val="20"/>
                <w:szCs w:val="20"/>
              </w:rPr>
            </w:pPr>
            <w:r w:rsidRPr="59B11EB5">
              <w:rPr>
                <w:rFonts w:ascii="Calibri" w:eastAsia="Calibri" w:hAnsi="Calibri" w:cs="Calibri"/>
                <w:i/>
                <w:iCs/>
                <w:color w:val="000000" w:themeColor="text1"/>
                <w:sz w:val="20"/>
                <w:szCs w:val="20"/>
              </w:rPr>
              <w:t>Who</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6292BD5" w14:textId="08C5D081" w:rsidR="62975ECE" w:rsidRDefault="0EE24696" w:rsidP="59B11EB5">
            <w:pPr>
              <w:spacing w:after="0"/>
              <w:jc w:val="center"/>
              <w:rPr>
                <w:rFonts w:ascii="Calibri" w:eastAsia="Calibri" w:hAnsi="Calibri" w:cs="Calibri"/>
                <w:b/>
                <w:bCs/>
                <w:i/>
                <w:iCs/>
                <w:color w:val="000000" w:themeColor="text1"/>
                <w:sz w:val="20"/>
                <w:szCs w:val="20"/>
              </w:rPr>
            </w:pPr>
            <w:r w:rsidRPr="59B11EB5">
              <w:rPr>
                <w:rFonts w:ascii="Calibri" w:eastAsia="Calibri" w:hAnsi="Calibri" w:cs="Calibri"/>
                <w:b/>
                <w:bCs/>
                <w:i/>
                <w:iCs/>
                <w:color w:val="000000" w:themeColor="text1"/>
                <w:sz w:val="20"/>
                <w:szCs w:val="20"/>
              </w:rPr>
              <w:t>Source</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D7578A9" w14:textId="6EC15C6B" w:rsidR="62975ECE" w:rsidRDefault="0EE24696" w:rsidP="59B11EB5">
            <w:pPr>
              <w:spacing w:after="0"/>
              <w:jc w:val="center"/>
              <w:rPr>
                <w:rFonts w:ascii="Calibri" w:eastAsia="Calibri" w:hAnsi="Calibri" w:cs="Calibri"/>
                <w:b/>
                <w:bCs/>
                <w:i/>
                <w:iCs/>
                <w:color w:val="000000" w:themeColor="text1"/>
                <w:sz w:val="20"/>
                <w:szCs w:val="20"/>
              </w:rPr>
            </w:pPr>
            <w:r w:rsidRPr="59B11EB5">
              <w:rPr>
                <w:rFonts w:ascii="Calibri" w:eastAsia="Calibri" w:hAnsi="Calibri" w:cs="Calibri"/>
                <w:b/>
                <w:bCs/>
                <w:i/>
                <w:iCs/>
                <w:color w:val="000000" w:themeColor="text1"/>
                <w:sz w:val="20"/>
                <w:szCs w:val="20"/>
              </w:rPr>
              <w:t># Items</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93D20B9" w14:textId="41F17E99" w:rsidR="62975ECE" w:rsidRDefault="0EE24696" w:rsidP="59B11EB5">
            <w:pPr>
              <w:spacing w:after="0"/>
              <w:jc w:val="center"/>
              <w:rPr>
                <w:rFonts w:ascii="Calibri" w:eastAsia="Calibri" w:hAnsi="Calibri" w:cs="Calibri"/>
                <w:b/>
                <w:bCs/>
                <w:i/>
                <w:iCs/>
                <w:color w:val="000000" w:themeColor="text1"/>
                <w:sz w:val="20"/>
                <w:szCs w:val="20"/>
              </w:rPr>
            </w:pPr>
            <w:r w:rsidRPr="59B11EB5">
              <w:rPr>
                <w:rFonts w:ascii="Calibri" w:eastAsia="Calibri" w:hAnsi="Calibri" w:cs="Calibri"/>
                <w:b/>
                <w:bCs/>
                <w:i/>
                <w:iCs/>
                <w:color w:val="000000" w:themeColor="text1"/>
                <w:sz w:val="20"/>
                <w:szCs w:val="20"/>
              </w:rPr>
              <w:t xml:space="preserve">Time </w:t>
            </w:r>
          </w:p>
        </w:tc>
      </w:tr>
      <w:tr w:rsidR="62975ECE" w14:paraId="646D5C79" w14:textId="77777777" w:rsidTr="59B11EB5">
        <w:trPr>
          <w:trHeight w:val="105"/>
        </w:trPr>
        <w:tc>
          <w:tcPr>
            <w:tcW w:w="4305" w:type="dxa"/>
            <w:gridSpan w:val="2"/>
            <w:tcBorders>
              <w:top w:val="single" w:sz="8" w:space="0" w:color="000000" w:themeColor="text1"/>
              <w:left w:val="single" w:sz="8" w:space="0" w:color="auto"/>
              <w:bottom w:val="single" w:sz="8" w:space="0" w:color="auto"/>
              <w:right w:val="nil"/>
            </w:tcBorders>
            <w:shd w:val="clear" w:color="auto" w:fill="FFFFFF" w:themeFill="background1"/>
            <w:tcMar>
              <w:left w:w="108" w:type="dxa"/>
              <w:right w:w="108" w:type="dxa"/>
            </w:tcMar>
          </w:tcPr>
          <w:p w14:paraId="7497D4C2" w14:textId="4EE22E38" w:rsidR="62975ECE" w:rsidRDefault="0EE24696" w:rsidP="59B11EB5">
            <w:pPr>
              <w:spacing w:after="0"/>
              <w:rPr>
                <w:rFonts w:ascii="Calibri" w:eastAsia="Calibri" w:hAnsi="Calibri" w:cs="Calibri"/>
                <w:b/>
                <w:bCs/>
                <w:color w:val="000000" w:themeColor="text1"/>
                <w:sz w:val="20"/>
                <w:szCs w:val="20"/>
              </w:rPr>
            </w:pPr>
            <w:r w:rsidRPr="59B11EB5">
              <w:rPr>
                <w:rFonts w:ascii="Calibri" w:eastAsia="Calibri" w:hAnsi="Calibri" w:cs="Calibri"/>
                <w:b/>
                <w:bCs/>
                <w:color w:val="000000" w:themeColor="text1"/>
                <w:sz w:val="20"/>
                <w:szCs w:val="20"/>
              </w:rPr>
              <w:t>PRIMARY</w:t>
            </w:r>
          </w:p>
        </w:tc>
        <w:tc>
          <w:tcPr>
            <w:tcW w:w="4410" w:type="dxa"/>
            <w:gridSpan w:val="3"/>
            <w:tcBorders>
              <w:top w:val="single" w:sz="8" w:space="0" w:color="000000" w:themeColor="text1"/>
              <w:left w:val="nil"/>
              <w:bottom w:val="single" w:sz="8" w:space="0" w:color="000000" w:themeColor="text1"/>
              <w:right w:val="nil"/>
            </w:tcBorders>
            <w:vAlign w:val="center"/>
          </w:tcPr>
          <w:p w14:paraId="5B2B0AC9" w14:textId="71BE4E1C" w:rsidR="62975ECE" w:rsidRDefault="0EE24696" w:rsidP="59B11EB5">
            <w:pPr>
              <w:spacing w:after="0"/>
              <w:ind w:left="-20" w:right="-20"/>
              <w:rPr>
                <w:rFonts w:ascii="Times New Roman" w:eastAsia="Times New Roman" w:hAnsi="Times New Roman" w:cs="Times New Roman"/>
                <w:color w:val="000000" w:themeColor="text1"/>
                <w:sz w:val="24"/>
                <w:szCs w:val="24"/>
              </w:rPr>
            </w:pPr>
            <w:r w:rsidRPr="59B11EB5">
              <w:rPr>
                <w:rFonts w:ascii="Times New Roman" w:eastAsia="Times New Roman" w:hAnsi="Times New Roman" w:cs="Times New Roman"/>
                <w:color w:val="000000" w:themeColor="text1"/>
                <w:sz w:val="24"/>
                <w:szCs w:val="24"/>
              </w:rPr>
              <w:t xml:space="preserve"> </w:t>
            </w:r>
          </w:p>
        </w:tc>
      </w:tr>
      <w:tr w:rsidR="62975ECE" w14:paraId="047DADE3" w14:textId="77777777" w:rsidTr="59B11EB5">
        <w:trPr>
          <w:trHeight w:val="105"/>
        </w:trPr>
        <w:tc>
          <w:tcPr>
            <w:tcW w:w="30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2823A1B" w14:textId="1FB018EB" w:rsidR="62975ECE" w:rsidRDefault="38C9B78D"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 Risky D</w:t>
            </w:r>
            <w:r w:rsidR="0EE24696" w:rsidRPr="59B11EB5">
              <w:rPr>
                <w:rFonts w:ascii="Calibri" w:eastAsia="Calibri" w:hAnsi="Calibri" w:cs="Calibri"/>
                <w:color w:val="000000" w:themeColor="text1"/>
                <w:sz w:val="20"/>
                <w:szCs w:val="20"/>
              </w:rPr>
              <w:t xml:space="preserve">rinking </w:t>
            </w:r>
            <w:r w:rsidR="269E58A5" w:rsidRPr="59B11EB5">
              <w:rPr>
                <w:rFonts w:ascii="Calibri" w:eastAsia="Calibri" w:hAnsi="Calibri" w:cs="Calibri"/>
                <w:color w:val="000000" w:themeColor="text1"/>
                <w:sz w:val="20"/>
                <w:szCs w:val="20"/>
              </w:rPr>
              <w:t>D</w:t>
            </w:r>
            <w:r w:rsidR="0EE24696" w:rsidRPr="59B11EB5">
              <w:rPr>
                <w:rFonts w:ascii="Calibri" w:eastAsia="Calibri" w:hAnsi="Calibri" w:cs="Calibri"/>
                <w:color w:val="000000" w:themeColor="text1"/>
                <w:sz w:val="20"/>
                <w:szCs w:val="20"/>
              </w:rPr>
              <w:t>ays</w:t>
            </w:r>
          </w:p>
        </w:tc>
        <w:tc>
          <w:tcPr>
            <w:tcW w:w="126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09CE025" w14:textId="0C333626" w:rsidR="62975ECE" w:rsidRDefault="4AE1059D"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IP</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893D7CF" w14:textId="7198FA75"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Timeline Follow-Back</w:t>
            </w:r>
          </w:p>
        </w:tc>
        <w:tc>
          <w:tcPr>
            <w:tcW w:w="9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FEEEEA1" w14:textId="3E5F9F2E"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 xml:space="preserve"> </w:t>
            </w:r>
          </w:p>
        </w:tc>
        <w:tc>
          <w:tcPr>
            <w:tcW w:w="9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CD6AE14" w14:textId="381EC360"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all</w:t>
            </w:r>
          </w:p>
        </w:tc>
      </w:tr>
      <w:tr w:rsidR="62975ECE" w14:paraId="6DD1FCF0" w14:textId="77777777" w:rsidTr="59B11EB5">
        <w:trPr>
          <w:trHeight w:val="105"/>
        </w:trPr>
        <w:tc>
          <w:tcPr>
            <w:tcW w:w="30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BC939A0" w14:textId="451E3E68" w:rsidR="62975ECE" w:rsidRDefault="0EE24696"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Psychological distress</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C306678" w14:textId="138222C1" w:rsidR="62975ECE" w:rsidRDefault="0181E7FE"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Dyad</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78DD29D" w14:textId="42BCCE66"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OQ45</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EB3DA0B" w14:textId="6D6133AF"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45</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E8B0A80" w14:textId="2B0215AC"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all</w:t>
            </w:r>
          </w:p>
        </w:tc>
      </w:tr>
      <w:tr w:rsidR="62975ECE" w14:paraId="78692D09" w14:textId="77777777" w:rsidTr="59B11EB5">
        <w:trPr>
          <w:trHeight w:val="105"/>
        </w:trPr>
        <w:tc>
          <w:tcPr>
            <w:tcW w:w="87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D429A0F" w14:textId="626C3D35" w:rsidR="0EE24696" w:rsidRDefault="0EE24696" w:rsidP="59B11EB5">
            <w:pPr>
              <w:spacing w:after="0"/>
              <w:rPr>
                <w:rFonts w:ascii="Calibri" w:eastAsia="Calibri" w:hAnsi="Calibri" w:cs="Calibri"/>
                <w:b/>
                <w:bCs/>
                <w:color w:val="000000" w:themeColor="text1"/>
                <w:sz w:val="20"/>
                <w:szCs w:val="20"/>
              </w:rPr>
            </w:pPr>
            <w:r w:rsidRPr="59B11EB5">
              <w:rPr>
                <w:rFonts w:ascii="Calibri" w:eastAsia="Calibri" w:hAnsi="Calibri" w:cs="Calibri"/>
                <w:b/>
                <w:bCs/>
                <w:color w:val="000000" w:themeColor="text1"/>
                <w:sz w:val="20"/>
                <w:szCs w:val="20"/>
              </w:rPr>
              <w:t>SECONDARY</w:t>
            </w:r>
          </w:p>
        </w:tc>
      </w:tr>
      <w:tr w:rsidR="62975ECE" w14:paraId="6F52CC18" w14:textId="77777777" w:rsidTr="59B11EB5">
        <w:trPr>
          <w:trHeight w:val="105"/>
        </w:trPr>
        <w:tc>
          <w:tcPr>
            <w:tcW w:w="30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B4AEB6E" w14:textId="44B57AEE" w:rsidR="62975ECE" w:rsidRDefault="348DA510"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Abstinence</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5265AE8" w14:textId="4B9500A8" w:rsidR="62975ECE" w:rsidRDefault="02890F86"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IP</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FE0D8BB" w14:textId="4B3E347A"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Timeline Follow-Back</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B9B2D67" w14:textId="761B1B97"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 xml:space="preserve"> </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EB86323" w14:textId="55FBC846"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all</w:t>
            </w:r>
          </w:p>
        </w:tc>
      </w:tr>
      <w:tr w:rsidR="62975ECE" w14:paraId="732DE3AD" w14:textId="77777777" w:rsidTr="59B11EB5">
        <w:trPr>
          <w:trHeight w:val="105"/>
        </w:trPr>
        <w:tc>
          <w:tcPr>
            <w:tcW w:w="30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0983BAE" w14:textId="5FB7582C" w:rsidR="62975ECE" w:rsidRDefault="3E2F1A0B"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A</w:t>
            </w:r>
            <w:r w:rsidR="0EE24696" w:rsidRPr="59B11EB5">
              <w:rPr>
                <w:rFonts w:ascii="Calibri" w:eastAsia="Calibri" w:hAnsi="Calibri" w:cs="Calibri"/>
                <w:color w:val="000000" w:themeColor="text1"/>
                <w:sz w:val="20"/>
                <w:szCs w:val="20"/>
              </w:rPr>
              <w:t>busive behaviors</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27C5977C" w14:textId="3DC54B74" w:rsidR="62975ECE" w:rsidRDefault="19DF64F7"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Dyad</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53D36F8" w14:textId="18AF24C1"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Composite Abuse Scale (Revised) Short Form</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EA265AD" w14:textId="0BC06630"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16</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936178B" w14:textId="628812D6"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all</w:t>
            </w:r>
          </w:p>
        </w:tc>
      </w:tr>
      <w:tr w:rsidR="62975ECE" w14:paraId="44960FA3" w14:textId="77777777" w:rsidTr="59B11EB5">
        <w:trPr>
          <w:trHeight w:val="105"/>
        </w:trPr>
        <w:tc>
          <w:tcPr>
            <w:tcW w:w="87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10C0C72" w14:textId="4C1873D0" w:rsidR="62975ECE" w:rsidRDefault="0EE24696" w:rsidP="59B11EB5">
            <w:pPr>
              <w:spacing w:after="0"/>
              <w:rPr>
                <w:rFonts w:ascii="Calibri" w:eastAsia="Calibri" w:hAnsi="Calibri" w:cs="Calibri"/>
                <w:b/>
                <w:bCs/>
                <w:color w:val="000000" w:themeColor="text1"/>
                <w:sz w:val="20"/>
                <w:szCs w:val="20"/>
              </w:rPr>
            </w:pPr>
            <w:r w:rsidRPr="59B11EB5">
              <w:rPr>
                <w:rFonts w:ascii="Calibri" w:eastAsia="Calibri" w:hAnsi="Calibri" w:cs="Calibri"/>
                <w:b/>
                <w:bCs/>
                <w:color w:val="000000" w:themeColor="text1"/>
                <w:sz w:val="20"/>
                <w:szCs w:val="20"/>
              </w:rPr>
              <w:t>MEDIATORS</w:t>
            </w:r>
          </w:p>
        </w:tc>
      </w:tr>
      <w:tr w:rsidR="59B11EB5" w14:paraId="42D5A87A" w14:textId="77777777" w:rsidTr="59B11EB5">
        <w:trPr>
          <w:trHeight w:val="105"/>
        </w:trPr>
        <w:tc>
          <w:tcPr>
            <w:tcW w:w="30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39C438C" w14:textId="359C3CFB" w:rsidR="59B11EB5" w:rsidRDefault="59B11EB5"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Couple alcohol-related communication (coping skills, competence)</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202B9DFB" w14:textId="1D08BEA4" w:rsidR="59B11EB5" w:rsidRDefault="59B11EB5"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 xml:space="preserve"> </w:t>
            </w:r>
          </w:p>
          <w:p w14:paraId="4903BE38" w14:textId="3EF30193" w:rsidR="59B11EB5" w:rsidRDefault="59B11EB5"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CSO</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B6A8AE8" w14:textId="1C5C7372" w:rsidR="59B11EB5" w:rsidRDefault="59B11EB5"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 xml:space="preserve">Use of ABCT treatment Skills </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CD7B89F" w14:textId="652EAB69" w:rsidR="59B11EB5" w:rsidRDefault="59B11EB5"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18</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238A78ED" w14:textId="60B6FF41" w:rsidR="59B11EB5" w:rsidRDefault="59B11EB5"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4,8,12</w:t>
            </w:r>
          </w:p>
        </w:tc>
      </w:tr>
      <w:tr w:rsidR="62975ECE" w14:paraId="15C69456" w14:textId="77777777" w:rsidTr="59B11EB5">
        <w:trPr>
          <w:trHeight w:val="255"/>
        </w:trPr>
        <w:tc>
          <w:tcPr>
            <w:tcW w:w="30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2F73E3B0" w14:textId="2F6815EB" w:rsidR="62975ECE" w:rsidRDefault="0EE24696"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Peer Support (Relatedness)</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DFEEB9D" w14:textId="430BC2CE" w:rsidR="62975ECE" w:rsidRDefault="326A5187"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CSO</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2908515" w14:textId="32DEEA55"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 xml:space="preserve">Bonding Scale </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C4D4DED" w14:textId="1A0A8FFE"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5</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CE40A91" w14:textId="49A946FF"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all</w:t>
            </w:r>
          </w:p>
        </w:tc>
      </w:tr>
      <w:tr w:rsidR="62975ECE" w:rsidDel="00CC029B" w14:paraId="23DE528B" w14:textId="19779D63" w:rsidTr="59B11EB5">
        <w:trPr>
          <w:trHeight w:val="105"/>
          <w:del w:id="167" w:author="Olivia Vjorn" w:date="2024-04-16T15:02:00Z"/>
        </w:trPr>
        <w:tc>
          <w:tcPr>
            <w:tcW w:w="30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D8E9FB3" w14:textId="50763FCF" w:rsidR="62975ECE" w:rsidDel="00CC029B" w:rsidRDefault="0EE24696" w:rsidP="59B11EB5">
            <w:pPr>
              <w:spacing w:after="0"/>
              <w:rPr>
                <w:del w:id="168" w:author="Olivia Vjorn" w:date="2024-04-16T15:02:00Z"/>
                <w:rFonts w:ascii="Calibri" w:eastAsia="Calibri" w:hAnsi="Calibri" w:cs="Calibri"/>
                <w:color w:val="000000" w:themeColor="text1"/>
                <w:sz w:val="20"/>
                <w:szCs w:val="20"/>
              </w:rPr>
            </w:pPr>
            <w:del w:id="169" w:author="Olivia Vjorn" w:date="2024-04-16T15:02:00Z">
              <w:r w:rsidRPr="59B11EB5" w:rsidDel="00CC029B">
                <w:rPr>
                  <w:rFonts w:ascii="Calibri" w:eastAsia="Calibri" w:hAnsi="Calibri" w:cs="Calibri"/>
                  <w:color w:val="000000" w:themeColor="text1"/>
                  <w:sz w:val="20"/>
                  <w:szCs w:val="20"/>
                </w:rPr>
                <w:delText xml:space="preserve">Motivation </w:delText>
              </w:r>
            </w:del>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0BE0488" w14:textId="7713EF92" w:rsidR="62975ECE" w:rsidDel="00CC029B" w:rsidRDefault="6CAAD2AD" w:rsidP="59B11EB5">
            <w:pPr>
              <w:spacing w:after="0"/>
              <w:rPr>
                <w:del w:id="170" w:author="Olivia Vjorn" w:date="2024-04-16T15:02:00Z"/>
                <w:rFonts w:ascii="Calibri" w:eastAsia="Calibri" w:hAnsi="Calibri" w:cs="Calibri"/>
                <w:color w:val="000000" w:themeColor="text1"/>
                <w:sz w:val="20"/>
                <w:szCs w:val="20"/>
              </w:rPr>
            </w:pPr>
            <w:del w:id="171" w:author="Olivia Vjorn" w:date="2024-04-16T15:02:00Z">
              <w:r w:rsidRPr="59B11EB5" w:rsidDel="00CC029B">
                <w:rPr>
                  <w:rFonts w:ascii="Calibri" w:eastAsia="Calibri" w:hAnsi="Calibri" w:cs="Calibri"/>
                  <w:color w:val="000000" w:themeColor="text1"/>
                  <w:sz w:val="20"/>
                  <w:szCs w:val="20"/>
                </w:rPr>
                <w:delText>IP</w:delText>
              </w:r>
            </w:del>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16B422E" w14:textId="28927F1B" w:rsidR="62975ECE" w:rsidDel="00CC029B" w:rsidRDefault="0EE24696" w:rsidP="59B11EB5">
            <w:pPr>
              <w:spacing w:after="0"/>
              <w:jc w:val="center"/>
              <w:rPr>
                <w:del w:id="172" w:author="Olivia Vjorn" w:date="2024-04-16T15:02:00Z"/>
                <w:rFonts w:ascii="Calibri" w:eastAsia="Calibri" w:hAnsi="Calibri" w:cs="Calibri"/>
                <w:color w:val="000000" w:themeColor="text1"/>
                <w:sz w:val="20"/>
                <w:szCs w:val="20"/>
              </w:rPr>
            </w:pPr>
            <w:del w:id="173" w:author="Olivia Vjorn" w:date="2024-04-16T15:02:00Z">
              <w:r w:rsidRPr="59B11EB5" w:rsidDel="00CC029B">
                <w:rPr>
                  <w:rFonts w:ascii="Calibri" w:eastAsia="Calibri" w:hAnsi="Calibri" w:cs="Calibri"/>
                  <w:color w:val="000000" w:themeColor="text1"/>
                  <w:sz w:val="20"/>
                  <w:szCs w:val="20"/>
                </w:rPr>
                <w:delText xml:space="preserve">Personal Drinking Goals </w:delText>
              </w:r>
            </w:del>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B73C37B" w14:textId="341E505A" w:rsidR="62975ECE" w:rsidDel="00CC029B" w:rsidRDefault="0EE24696" w:rsidP="59B11EB5">
            <w:pPr>
              <w:spacing w:after="0"/>
              <w:jc w:val="center"/>
              <w:rPr>
                <w:del w:id="174" w:author="Olivia Vjorn" w:date="2024-04-16T15:02:00Z"/>
                <w:rFonts w:ascii="Calibri" w:eastAsia="Calibri" w:hAnsi="Calibri" w:cs="Calibri"/>
                <w:color w:val="000000" w:themeColor="text1"/>
                <w:sz w:val="20"/>
                <w:szCs w:val="20"/>
              </w:rPr>
            </w:pPr>
            <w:del w:id="175" w:author="Olivia Vjorn" w:date="2024-04-16T15:02:00Z">
              <w:r w:rsidRPr="59B11EB5" w:rsidDel="00CC029B">
                <w:rPr>
                  <w:rFonts w:ascii="Calibri" w:eastAsia="Calibri" w:hAnsi="Calibri" w:cs="Calibri"/>
                  <w:color w:val="000000" w:themeColor="text1"/>
                  <w:sz w:val="20"/>
                  <w:szCs w:val="20"/>
                </w:rPr>
                <w:delText>7</w:delText>
              </w:r>
            </w:del>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FA2B3C0" w14:textId="56DDE3C3" w:rsidR="62975ECE" w:rsidDel="00CC029B" w:rsidRDefault="0EE24696" w:rsidP="59B11EB5">
            <w:pPr>
              <w:spacing w:after="0"/>
              <w:jc w:val="center"/>
              <w:rPr>
                <w:del w:id="176" w:author="Olivia Vjorn" w:date="2024-04-16T15:02:00Z"/>
                <w:rFonts w:ascii="Calibri" w:eastAsia="Calibri" w:hAnsi="Calibri" w:cs="Calibri"/>
                <w:color w:val="000000" w:themeColor="text1"/>
                <w:sz w:val="20"/>
                <w:szCs w:val="20"/>
              </w:rPr>
            </w:pPr>
            <w:del w:id="177" w:author="Olivia Vjorn" w:date="2024-04-16T15:02:00Z">
              <w:r w:rsidRPr="59B11EB5" w:rsidDel="00CC029B">
                <w:rPr>
                  <w:rFonts w:ascii="Calibri" w:eastAsia="Calibri" w:hAnsi="Calibri" w:cs="Calibri"/>
                  <w:color w:val="000000" w:themeColor="text1"/>
                  <w:sz w:val="20"/>
                  <w:szCs w:val="20"/>
                </w:rPr>
                <w:delText>all</w:delText>
              </w:r>
            </w:del>
          </w:p>
        </w:tc>
      </w:tr>
      <w:tr w:rsidR="62975ECE" w14:paraId="2B4FD9D4" w14:textId="77777777" w:rsidTr="59B11EB5">
        <w:trPr>
          <w:trHeight w:val="105"/>
        </w:trPr>
        <w:tc>
          <w:tcPr>
            <w:tcW w:w="30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E7EDA5A" w14:textId="7AB138F2" w:rsidR="62975ECE" w:rsidRDefault="0EE24696"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Motivation</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0B90EEA" w14:textId="5E08AACE" w:rsidR="62975ECE" w:rsidRDefault="6CA46498"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IP</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8C40805" w14:textId="20DB672D" w:rsidR="62975ECE" w:rsidDel="00CC029B" w:rsidRDefault="00CC029B" w:rsidP="59B11EB5">
            <w:pPr>
              <w:spacing w:after="0"/>
              <w:jc w:val="center"/>
              <w:rPr>
                <w:del w:id="178" w:author="Olivia Vjorn" w:date="2024-04-16T15:02:00Z"/>
                <w:rFonts w:ascii="Calibri" w:eastAsia="Calibri" w:hAnsi="Calibri" w:cs="Calibri"/>
                <w:color w:val="000000" w:themeColor="text1"/>
                <w:sz w:val="20"/>
                <w:szCs w:val="20"/>
              </w:rPr>
            </w:pPr>
            <w:ins w:id="179" w:author="Olivia Vjorn" w:date="2024-04-16T15:02:00Z">
              <w:r w:rsidRPr="00CC029B">
                <w:rPr>
                  <w:rFonts w:ascii="Calibri" w:eastAsia="Calibri" w:hAnsi="Calibri" w:cs="Calibri"/>
                  <w:color w:val="000000" w:themeColor="text1"/>
                  <w:sz w:val="20"/>
                  <w:szCs w:val="20"/>
                </w:rPr>
                <w:t>“</w:t>
              </w:r>
              <w:r>
                <w:rPr>
                  <w:rFonts w:ascii="Calibri" w:eastAsia="Calibri" w:hAnsi="Calibri" w:cs="Calibri"/>
                  <w:color w:val="000000" w:themeColor="text1"/>
                  <w:sz w:val="20"/>
                  <w:szCs w:val="20"/>
                </w:rPr>
                <w:t>T</w:t>
              </w:r>
              <w:r w:rsidRPr="00CC029B">
                <w:rPr>
                  <w:rFonts w:ascii="Calibri" w:eastAsia="Calibri" w:hAnsi="Calibri" w:cs="Calibri"/>
                  <w:color w:val="000000" w:themeColor="text1"/>
                  <w:sz w:val="20"/>
                  <w:szCs w:val="20"/>
                </w:rPr>
                <w:t xml:space="preserve">aking </w:t>
              </w:r>
              <w:r>
                <w:rPr>
                  <w:rFonts w:ascii="Calibri" w:eastAsia="Calibri" w:hAnsi="Calibri" w:cs="Calibri"/>
                  <w:color w:val="000000" w:themeColor="text1"/>
                  <w:sz w:val="20"/>
                  <w:szCs w:val="20"/>
                </w:rPr>
                <w:t>S</w:t>
              </w:r>
              <w:r w:rsidRPr="00CC029B">
                <w:rPr>
                  <w:rFonts w:ascii="Calibri" w:eastAsia="Calibri" w:hAnsi="Calibri" w:cs="Calibri"/>
                  <w:color w:val="000000" w:themeColor="text1"/>
                  <w:sz w:val="20"/>
                  <w:szCs w:val="20"/>
                </w:rPr>
                <w:t>teps” sub scale of the SOCRATES</w:t>
              </w:r>
              <w:r w:rsidRPr="00CC029B" w:rsidDel="00FE05C7">
                <w:rPr>
                  <w:rFonts w:ascii="Calibri" w:eastAsia="Calibri" w:hAnsi="Calibri" w:cs="Calibri"/>
                  <w:color w:val="000000" w:themeColor="text1"/>
                  <w:sz w:val="20"/>
                  <w:szCs w:val="20"/>
                </w:rPr>
                <w:t xml:space="preserve"> </w:t>
              </w:r>
              <w:r w:rsidRPr="00CC029B">
                <w:rPr>
                  <w:rFonts w:ascii="Calibri" w:eastAsia="Calibri" w:hAnsi="Calibri" w:cs="Calibri"/>
                  <w:color w:val="000000" w:themeColor="text1"/>
                  <w:sz w:val="20"/>
                  <w:szCs w:val="20"/>
                </w:rPr>
                <w:t>Abstinence Goal Survey</w:t>
              </w:r>
            </w:ins>
            <w:del w:id="180" w:author="Olivia Vjorn" w:date="2024-04-16T15:02:00Z">
              <w:r w:rsidR="0EE24696" w:rsidRPr="59B11EB5" w:rsidDel="00CC029B">
                <w:rPr>
                  <w:rFonts w:ascii="Calibri" w:eastAsia="Calibri" w:hAnsi="Calibri" w:cs="Calibri"/>
                  <w:color w:val="000000" w:themeColor="text1"/>
                  <w:sz w:val="20"/>
                  <w:szCs w:val="20"/>
                </w:rPr>
                <w:delText>SOCRATES –</w:delText>
              </w:r>
            </w:del>
          </w:p>
          <w:p w14:paraId="22F820DA" w14:textId="227FEE08" w:rsidR="62975ECE" w:rsidRDefault="0EE24696" w:rsidP="59B11EB5">
            <w:pPr>
              <w:spacing w:after="0"/>
              <w:jc w:val="center"/>
              <w:rPr>
                <w:rFonts w:ascii="Calibri" w:eastAsia="Calibri" w:hAnsi="Calibri" w:cs="Calibri"/>
                <w:color w:val="000000" w:themeColor="text1"/>
                <w:sz w:val="20"/>
                <w:szCs w:val="20"/>
              </w:rPr>
            </w:pPr>
            <w:del w:id="181" w:author="Olivia Vjorn" w:date="2024-04-16T15:02:00Z">
              <w:r w:rsidRPr="59B11EB5" w:rsidDel="00CC029B">
                <w:rPr>
                  <w:rFonts w:ascii="Calibri" w:eastAsia="Calibri" w:hAnsi="Calibri" w:cs="Calibri"/>
                  <w:color w:val="000000" w:themeColor="text1"/>
                  <w:sz w:val="20"/>
                  <w:szCs w:val="20"/>
                </w:rPr>
                <w:delText xml:space="preserve"> Short Form</w:delText>
              </w:r>
            </w:del>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1716248" w14:textId="0720106B"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20</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B1D661A" w14:textId="0CD99098"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all</w:t>
            </w:r>
          </w:p>
        </w:tc>
      </w:tr>
      <w:tr w:rsidR="62975ECE" w14:paraId="643633AB" w14:textId="77777777" w:rsidTr="59B11EB5">
        <w:trPr>
          <w:trHeight w:val="105"/>
        </w:trPr>
        <w:tc>
          <w:tcPr>
            <w:tcW w:w="30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BEE0ECF" w14:textId="55933C01" w:rsidR="62975ECE" w:rsidRDefault="30537536"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App Use</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34E00FD" w14:textId="0F786C88" w:rsidR="62975ECE" w:rsidRDefault="7165AB87"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IP</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0AC2B1C" w14:textId="66C59746" w:rsidR="62975ECE" w:rsidRDefault="415AB7F3"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Smartphone data</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42E0897" w14:textId="64504023" w:rsidR="62975ECE" w:rsidRDefault="62975ECE" w:rsidP="59B11EB5">
            <w:pPr>
              <w:spacing w:after="0"/>
              <w:jc w:val="center"/>
              <w:rPr>
                <w:rFonts w:ascii="Calibri" w:eastAsia="Calibri" w:hAnsi="Calibri" w:cs="Calibri"/>
                <w:color w:val="000000" w:themeColor="text1"/>
                <w:sz w:val="20"/>
                <w:szCs w:val="20"/>
              </w:rPr>
            </w:pP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41DC4E1" w14:textId="65949CD4" w:rsidR="62975ECE" w:rsidRDefault="62975ECE" w:rsidP="59B11EB5">
            <w:pPr>
              <w:spacing w:after="0"/>
              <w:jc w:val="center"/>
              <w:rPr>
                <w:rFonts w:ascii="Calibri" w:eastAsia="Calibri" w:hAnsi="Calibri" w:cs="Calibri"/>
                <w:color w:val="000000" w:themeColor="text1"/>
                <w:sz w:val="20"/>
                <w:szCs w:val="20"/>
              </w:rPr>
            </w:pPr>
          </w:p>
        </w:tc>
      </w:tr>
      <w:tr w:rsidR="62975ECE" w14:paraId="5F5BFE2B" w14:textId="77777777" w:rsidTr="59B11EB5">
        <w:trPr>
          <w:trHeight w:val="105"/>
        </w:trPr>
        <w:tc>
          <w:tcPr>
            <w:tcW w:w="8715" w:type="dxa"/>
            <w:gridSpan w:val="5"/>
            <w:tcBorders>
              <w:top w:val="single" w:sz="8" w:space="0" w:color="000000" w:themeColor="text1"/>
              <w:left w:val="single" w:sz="8" w:space="0" w:color="000000" w:themeColor="text1"/>
              <w:bottom w:val="single" w:sz="8" w:space="0" w:color="000000" w:themeColor="text1"/>
              <w:right w:val="single" w:sz="12" w:space="0" w:color="000000" w:themeColor="text1"/>
            </w:tcBorders>
            <w:shd w:val="clear" w:color="auto" w:fill="FFFFFF" w:themeFill="background1"/>
            <w:tcMar>
              <w:left w:w="108" w:type="dxa"/>
              <w:right w:w="108" w:type="dxa"/>
            </w:tcMar>
          </w:tcPr>
          <w:p w14:paraId="1F56B48C" w14:textId="2341E60F" w:rsidR="0EE24696" w:rsidRDefault="0EE24696" w:rsidP="59B11EB5">
            <w:pPr>
              <w:spacing w:after="0"/>
              <w:rPr>
                <w:rFonts w:ascii="Calibri" w:eastAsia="Calibri" w:hAnsi="Calibri" w:cs="Calibri"/>
                <w:b/>
                <w:bCs/>
                <w:color w:val="000000" w:themeColor="text1"/>
                <w:sz w:val="20"/>
                <w:szCs w:val="20"/>
              </w:rPr>
            </w:pPr>
            <w:r w:rsidRPr="59B11EB5">
              <w:rPr>
                <w:rFonts w:ascii="Calibri" w:eastAsia="Calibri" w:hAnsi="Calibri" w:cs="Calibri"/>
                <w:b/>
                <w:bCs/>
                <w:color w:val="000000" w:themeColor="text1"/>
                <w:sz w:val="20"/>
                <w:szCs w:val="20"/>
              </w:rPr>
              <w:t>MODERATORS</w:t>
            </w:r>
          </w:p>
        </w:tc>
      </w:tr>
      <w:tr w:rsidR="62975ECE" w14:paraId="0FEA3385" w14:textId="77777777" w:rsidTr="59B11EB5">
        <w:trPr>
          <w:trHeight w:val="105"/>
        </w:trPr>
        <w:tc>
          <w:tcPr>
            <w:tcW w:w="30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F308CC4" w14:textId="4BCE0628" w:rsidR="62975ECE" w:rsidRDefault="00FE05C7" w:rsidP="59B11EB5">
            <w:pPr>
              <w:spacing w:after="0"/>
              <w:rPr>
                <w:rFonts w:ascii="Calibri" w:eastAsia="Calibri" w:hAnsi="Calibri" w:cs="Calibri"/>
                <w:color w:val="000000" w:themeColor="text1"/>
                <w:sz w:val="20"/>
                <w:szCs w:val="20"/>
              </w:rPr>
            </w:pPr>
            <w:ins w:id="182" w:author="Olivia Vjorn" w:date="2024-04-16T14:55:00Z">
              <w:r>
                <w:rPr>
                  <w:rFonts w:ascii="Calibri" w:eastAsia="Calibri" w:hAnsi="Calibri" w:cs="Calibri"/>
                  <w:color w:val="000000" w:themeColor="text1"/>
                  <w:sz w:val="20"/>
                  <w:szCs w:val="20"/>
                </w:rPr>
                <w:t xml:space="preserve">Patient </w:t>
              </w:r>
            </w:ins>
            <w:r w:rsidR="45AB02C3" w:rsidRPr="59B11EB5">
              <w:rPr>
                <w:rFonts w:ascii="Calibri" w:eastAsia="Calibri" w:hAnsi="Calibri" w:cs="Calibri"/>
                <w:color w:val="000000" w:themeColor="text1"/>
                <w:sz w:val="20"/>
                <w:szCs w:val="20"/>
              </w:rPr>
              <w:t>Gender</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26BD8F0B" w14:textId="454681A8" w:rsidR="62975ECE" w:rsidRDefault="00FE05C7" w:rsidP="59B11EB5">
            <w:pPr>
              <w:spacing w:after="0"/>
              <w:rPr>
                <w:rFonts w:ascii="Calibri" w:eastAsia="Calibri" w:hAnsi="Calibri" w:cs="Calibri"/>
                <w:color w:val="000000" w:themeColor="text1"/>
                <w:sz w:val="20"/>
                <w:szCs w:val="20"/>
              </w:rPr>
            </w:pPr>
            <w:ins w:id="183" w:author="Olivia Vjorn" w:date="2024-04-16T14:55:00Z">
              <w:r>
                <w:rPr>
                  <w:rFonts w:ascii="Calibri" w:eastAsia="Calibri" w:hAnsi="Calibri" w:cs="Calibri"/>
                  <w:color w:val="000000" w:themeColor="text1"/>
                  <w:sz w:val="20"/>
                  <w:szCs w:val="20"/>
                </w:rPr>
                <w:t>IP</w:t>
              </w:r>
            </w:ins>
            <w:del w:id="184" w:author="Olivia Vjorn" w:date="2024-04-16T14:55:00Z">
              <w:r w:rsidR="762F48FC" w:rsidRPr="59B11EB5" w:rsidDel="00FE05C7">
                <w:rPr>
                  <w:rFonts w:ascii="Calibri" w:eastAsia="Calibri" w:hAnsi="Calibri" w:cs="Calibri"/>
                  <w:color w:val="000000" w:themeColor="text1"/>
                  <w:sz w:val="20"/>
                  <w:szCs w:val="20"/>
                </w:rPr>
                <w:delText>Dyad</w:delText>
              </w:r>
            </w:del>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37042B0" w14:textId="3B54381C" w:rsidR="62975ECE" w:rsidRDefault="0933DD2A" w:rsidP="59B11EB5">
            <w:pPr>
              <w:spacing w:after="0"/>
              <w:jc w:val="center"/>
              <w:rPr>
                <w:rFonts w:ascii="Calibri" w:eastAsia="Calibri" w:hAnsi="Calibri" w:cs="Calibri"/>
                <w:sz w:val="20"/>
                <w:szCs w:val="20"/>
              </w:rPr>
            </w:pPr>
            <w:r w:rsidRPr="59B11EB5">
              <w:rPr>
                <w:rFonts w:ascii="Calibri" w:eastAsia="Calibri" w:hAnsi="Calibri" w:cs="Calibri"/>
                <w:color w:val="000000" w:themeColor="text1"/>
                <w:sz w:val="20"/>
                <w:szCs w:val="20"/>
              </w:rPr>
              <w:t>Demographics</w:t>
            </w:r>
          </w:p>
        </w:tc>
        <w:tc>
          <w:tcPr>
            <w:tcW w:w="9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800E927" w14:textId="105AA78C"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 xml:space="preserve"> </w:t>
            </w:r>
            <w:r w:rsidR="03E11F4B" w:rsidRPr="59B11EB5">
              <w:rPr>
                <w:rFonts w:ascii="Calibri" w:eastAsia="Calibri" w:hAnsi="Calibri" w:cs="Calibri"/>
                <w:color w:val="000000" w:themeColor="text1"/>
                <w:sz w:val="20"/>
                <w:szCs w:val="20"/>
              </w:rPr>
              <w:t>1</w:t>
            </w:r>
          </w:p>
        </w:tc>
        <w:tc>
          <w:tcPr>
            <w:tcW w:w="9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624971A" w14:textId="6B1316C0" w:rsidR="62975ECE" w:rsidRDefault="2EAA2376" w:rsidP="59B11EB5">
            <w:pPr>
              <w:spacing w:after="0"/>
              <w:jc w:val="center"/>
              <w:rPr>
                <w:rFonts w:ascii="Calibri" w:eastAsia="Calibri" w:hAnsi="Calibri" w:cs="Calibri"/>
                <w:sz w:val="20"/>
                <w:szCs w:val="20"/>
              </w:rPr>
            </w:pPr>
            <w:r w:rsidRPr="59B11EB5">
              <w:rPr>
                <w:rFonts w:ascii="Calibri" w:eastAsia="Calibri" w:hAnsi="Calibri" w:cs="Calibri"/>
                <w:color w:val="000000" w:themeColor="text1"/>
                <w:sz w:val="20"/>
                <w:szCs w:val="20"/>
              </w:rPr>
              <w:t>0</w:t>
            </w:r>
          </w:p>
        </w:tc>
      </w:tr>
      <w:tr w:rsidR="00FE05C7" w14:paraId="7DD5D8A4" w14:textId="77777777" w:rsidTr="59B11EB5">
        <w:trPr>
          <w:trHeight w:val="105"/>
          <w:ins w:id="185" w:author="Olivia Vjorn" w:date="2024-04-16T14:55:00Z"/>
        </w:trPr>
        <w:tc>
          <w:tcPr>
            <w:tcW w:w="30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2A8B7B9D" w14:textId="2E2BC8B0" w:rsidR="00FE05C7" w:rsidRPr="59B11EB5" w:rsidRDefault="00FE05C7" w:rsidP="59B11EB5">
            <w:pPr>
              <w:spacing w:after="0"/>
              <w:rPr>
                <w:ins w:id="186" w:author="Olivia Vjorn" w:date="2024-04-16T14:55:00Z"/>
                <w:rFonts w:ascii="Calibri" w:eastAsia="Calibri" w:hAnsi="Calibri" w:cs="Calibri"/>
                <w:color w:val="000000" w:themeColor="text1"/>
                <w:sz w:val="20"/>
                <w:szCs w:val="20"/>
              </w:rPr>
            </w:pPr>
            <w:ins w:id="187" w:author="Olivia Vjorn" w:date="2024-04-16T14:55:00Z">
              <w:r>
                <w:rPr>
                  <w:rFonts w:ascii="Calibri" w:eastAsia="Calibri" w:hAnsi="Calibri" w:cs="Calibri"/>
                  <w:color w:val="000000" w:themeColor="text1"/>
                  <w:sz w:val="20"/>
                  <w:szCs w:val="20"/>
                </w:rPr>
                <w:t>Partner Gender</w:t>
              </w:r>
            </w:ins>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411F905" w14:textId="37B2CD98" w:rsidR="00FE05C7" w:rsidRPr="59B11EB5" w:rsidRDefault="00FE05C7" w:rsidP="59B11EB5">
            <w:pPr>
              <w:spacing w:after="0"/>
              <w:rPr>
                <w:ins w:id="188" w:author="Olivia Vjorn" w:date="2024-04-16T14:55:00Z"/>
                <w:rFonts w:ascii="Calibri" w:eastAsia="Calibri" w:hAnsi="Calibri" w:cs="Calibri"/>
                <w:color w:val="000000" w:themeColor="text1"/>
                <w:sz w:val="20"/>
                <w:szCs w:val="20"/>
              </w:rPr>
            </w:pPr>
            <w:ins w:id="189" w:author="Olivia Vjorn" w:date="2024-04-16T14:55:00Z">
              <w:r>
                <w:rPr>
                  <w:rFonts w:ascii="Calibri" w:eastAsia="Calibri" w:hAnsi="Calibri" w:cs="Calibri"/>
                  <w:color w:val="000000" w:themeColor="text1"/>
                  <w:sz w:val="20"/>
                  <w:szCs w:val="20"/>
                </w:rPr>
                <w:t>CSO</w:t>
              </w:r>
            </w:ins>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08B1D7F" w14:textId="2E14370D" w:rsidR="00FE05C7" w:rsidRPr="59B11EB5" w:rsidRDefault="00FE05C7" w:rsidP="59B11EB5">
            <w:pPr>
              <w:spacing w:after="0"/>
              <w:jc w:val="center"/>
              <w:rPr>
                <w:ins w:id="190" w:author="Olivia Vjorn" w:date="2024-04-16T14:55:00Z"/>
                <w:rFonts w:ascii="Calibri" w:eastAsia="Calibri" w:hAnsi="Calibri" w:cs="Calibri"/>
                <w:color w:val="000000" w:themeColor="text1"/>
                <w:sz w:val="20"/>
                <w:szCs w:val="20"/>
              </w:rPr>
            </w:pPr>
            <w:ins w:id="191" w:author="Olivia Vjorn" w:date="2024-04-16T14:56:00Z">
              <w:r w:rsidRPr="59B11EB5">
                <w:rPr>
                  <w:rFonts w:ascii="Calibri" w:eastAsia="Calibri" w:hAnsi="Calibri" w:cs="Calibri"/>
                  <w:color w:val="000000" w:themeColor="text1"/>
                  <w:sz w:val="20"/>
                  <w:szCs w:val="20"/>
                </w:rPr>
                <w:t>Demographics</w:t>
              </w:r>
            </w:ins>
          </w:p>
        </w:tc>
        <w:tc>
          <w:tcPr>
            <w:tcW w:w="9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3F73B18" w14:textId="5333C848" w:rsidR="00FE05C7" w:rsidRPr="59B11EB5" w:rsidRDefault="00CC029B" w:rsidP="59B11EB5">
            <w:pPr>
              <w:spacing w:after="0"/>
              <w:jc w:val="center"/>
              <w:rPr>
                <w:ins w:id="192" w:author="Olivia Vjorn" w:date="2024-04-16T14:55:00Z"/>
                <w:rFonts w:ascii="Calibri" w:eastAsia="Calibri" w:hAnsi="Calibri" w:cs="Calibri"/>
                <w:color w:val="000000" w:themeColor="text1"/>
                <w:sz w:val="20"/>
                <w:szCs w:val="20"/>
              </w:rPr>
            </w:pPr>
            <w:ins w:id="193" w:author="Olivia Vjorn" w:date="2024-04-16T15:00:00Z">
              <w:r>
                <w:rPr>
                  <w:rFonts w:ascii="Calibri" w:eastAsia="Calibri" w:hAnsi="Calibri" w:cs="Calibri"/>
                  <w:color w:val="000000" w:themeColor="text1"/>
                  <w:sz w:val="20"/>
                  <w:szCs w:val="20"/>
                </w:rPr>
                <w:t>1</w:t>
              </w:r>
            </w:ins>
          </w:p>
        </w:tc>
        <w:tc>
          <w:tcPr>
            <w:tcW w:w="9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EA2FD21" w14:textId="0A3CB1B9" w:rsidR="00FE05C7" w:rsidRPr="59B11EB5" w:rsidRDefault="00FE05C7" w:rsidP="59B11EB5">
            <w:pPr>
              <w:spacing w:after="0"/>
              <w:jc w:val="center"/>
              <w:rPr>
                <w:ins w:id="194" w:author="Olivia Vjorn" w:date="2024-04-16T14:55:00Z"/>
                <w:rFonts w:ascii="Calibri" w:eastAsia="Calibri" w:hAnsi="Calibri" w:cs="Calibri"/>
                <w:color w:val="000000" w:themeColor="text1"/>
                <w:sz w:val="20"/>
                <w:szCs w:val="20"/>
              </w:rPr>
            </w:pPr>
            <w:ins w:id="195" w:author="Olivia Vjorn" w:date="2024-04-16T14:57:00Z">
              <w:r>
                <w:rPr>
                  <w:rFonts w:ascii="Calibri" w:eastAsia="Calibri" w:hAnsi="Calibri" w:cs="Calibri"/>
                  <w:color w:val="000000" w:themeColor="text1"/>
                  <w:sz w:val="20"/>
                  <w:szCs w:val="20"/>
                </w:rPr>
                <w:t>0</w:t>
              </w:r>
            </w:ins>
          </w:p>
        </w:tc>
      </w:tr>
      <w:tr w:rsidR="62975ECE" w14:paraId="1B6D6DAD" w14:textId="77777777" w:rsidTr="59B11EB5">
        <w:trPr>
          <w:trHeight w:val="105"/>
        </w:trPr>
        <w:tc>
          <w:tcPr>
            <w:tcW w:w="30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7767CC0" w14:textId="2BE9BFA3" w:rsidR="62975ECE" w:rsidDel="00FE05C7" w:rsidRDefault="00FE05C7" w:rsidP="59B11EB5">
            <w:pPr>
              <w:spacing w:after="0"/>
              <w:rPr>
                <w:del w:id="196" w:author="Olivia Vjorn" w:date="2024-04-16T14:54:00Z"/>
                <w:rFonts w:ascii="Calibri" w:eastAsia="Calibri" w:hAnsi="Calibri" w:cs="Calibri"/>
                <w:color w:val="000000" w:themeColor="text1"/>
                <w:sz w:val="20"/>
                <w:szCs w:val="20"/>
              </w:rPr>
            </w:pPr>
            <w:ins w:id="197" w:author="Olivia Vjorn" w:date="2024-04-16T14:56:00Z">
              <w:r>
                <w:rPr>
                  <w:rFonts w:ascii="Calibri" w:eastAsia="Calibri" w:hAnsi="Calibri" w:cs="Calibri"/>
                  <w:color w:val="000000" w:themeColor="text1"/>
                  <w:sz w:val="20"/>
                  <w:szCs w:val="20"/>
                </w:rPr>
                <w:t>T</w:t>
              </w:r>
              <w:r w:rsidRPr="00FE05C7">
                <w:rPr>
                  <w:rFonts w:ascii="Calibri" w:eastAsia="Calibri" w:hAnsi="Calibri" w:cs="Calibri"/>
                  <w:color w:val="000000" w:themeColor="text1"/>
                  <w:sz w:val="20"/>
                  <w:szCs w:val="20"/>
                </w:rPr>
                <w:t xml:space="preserve">ype of </w:t>
              </w:r>
            </w:ins>
            <w:ins w:id="198" w:author="Olivia Vjorn" w:date="2024-04-16T14:57:00Z">
              <w:r>
                <w:rPr>
                  <w:rFonts w:ascii="Calibri" w:eastAsia="Calibri" w:hAnsi="Calibri" w:cs="Calibri"/>
                  <w:color w:val="000000" w:themeColor="text1"/>
                  <w:sz w:val="20"/>
                  <w:szCs w:val="20"/>
                </w:rPr>
                <w:t>R</w:t>
              </w:r>
            </w:ins>
            <w:ins w:id="199" w:author="Olivia Vjorn" w:date="2024-04-16T14:56:00Z">
              <w:r w:rsidRPr="00FE05C7">
                <w:rPr>
                  <w:rFonts w:ascii="Calibri" w:eastAsia="Calibri" w:hAnsi="Calibri" w:cs="Calibri"/>
                  <w:color w:val="000000" w:themeColor="text1"/>
                  <w:sz w:val="20"/>
                  <w:szCs w:val="20"/>
                </w:rPr>
                <w:t>elationship</w:t>
              </w:r>
            </w:ins>
            <w:del w:id="200" w:author="Olivia Vjorn" w:date="2024-04-16T14:54:00Z">
              <w:r w:rsidR="0EE24696" w:rsidRPr="59B11EB5" w:rsidDel="00FE05C7">
                <w:rPr>
                  <w:rFonts w:ascii="Calibri" w:eastAsia="Calibri" w:hAnsi="Calibri" w:cs="Calibri"/>
                  <w:color w:val="000000" w:themeColor="text1"/>
                  <w:sz w:val="20"/>
                  <w:szCs w:val="20"/>
                </w:rPr>
                <w:delText>Gender</w:delText>
              </w:r>
              <w:r w:rsidR="0B0CCD47" w:rsidRPr="59B11EB5" w:rsidDel="00FE05C7">
                <w:rPr>
                  <w:rFonts w:ascii="Calibri" w:eastAsia="Calibri" w:hAnsi="Calibri" w:cs="Calibri"/>
                  <w:color w:val="000000" w:themeColor="text1"/>
                  <w:sz w:val="20"/>
                  <w:szCs w:val="20"/>
                </w:rPr>
                <w:delText xml:space="preserve"> Baseline severity of drinker alcohol use</w:delText>
              </w:r>
            </w:del>
          </w:p>
          <w:p w14:paraId="0472E0C7" w14:textId="7B166648" w:rsidR="62975ECE" w:rsidRDefault="62975ECE" w:rsidP="59B11EB5">
            <w:pPr>
              <w:spacing w:after="0"/>
              <w:rPr>
                <w:rFonts w:ascii="Calibri" w:eastAsia="Calibri" w:hAnsi="Calibri" w:cs="Calibri"/>
                <w:color w:val="000000" w:themeColor="text1"/>
                <w:sz w:val="20"/>
                <w:szCs w:val="20"/>
              </w:rPr>
            </w:pP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3199314" w14:textId="5CC6B35F" w:rsidR="62975ECE" w:rsidRDefault="00CC029B" w:rsidP="59B11EB5">
            <w:pPr>
              <w:spacing w:after="0"/>
              <w:rPr>
                <w:rFonts w:ascii="Calibri" w:eastAsia="Calibri" w:hAnsi="Calibri" w:cs="Calibri"/>
                <w:color w:val="000000" w:themeColor="text1"/>
                <w:sz w:val="20"/>
                <w:szCs w:val="20"/>
              </w:rPr>
            </w:pPr>
            <w:ins w:id="201" w:author="Olivia Vjorn" w:date="2024-04-16T14:57:00Z">
              <w:r>
                <w:rPr>
                  <w:rFonts w:ascii="Calibri" w:eastAsia="Calibri" w:hAnsi="Calibri" w:cs="Calibri"/>
                  <w:color w:val="000000" w:themeColor="text1"/>
                  <w:sz w:val="20"/>
                  <w:szCs w:val="20"/>
                </w:rPr>
                <w:t>Dyad</w:t>
              </w:r>
            </w:ins>
            <w:del w:id="202" w:author="Olivia Vjorn" w:date="2024-04-16T14:54:00Z">
              <w:r w:rsidR="4B44AC3A" w:rsidRPr="59B11EB5" w:rsidDel="00FE05C7">
                <w:rPr>
                  <w:rFonts w:ascii="Calibri" w:eastAsia="Calibri" w:hAnsi="Calibri" w:cs="Calibri"/>
                  <w:color w:val="000000" w:themeColor="text1"/>
                  <w:sz w:val="20"/>
                  <w:szCs w:val="20"/>
                </w:rPr>
                <w:delText>IP</w:delText>
              </w:r>
            </w:del>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2B6680E" w14:textId="45D2F239" w:rsidR="62975ECE" w:rsidRDefault="00CC029B" w:rsidP="59B11EB5">
            <w:pPr>
              <w:spacing w:after="0"/>
              <w:jc w:val="center"/>
              <w:rPr>
                <w:rFonts w:ascii="Calibri" w:eastAsia="Calibri" w:hAnsi="Calibri" w:cs="Calibri"/>
                <w:sz w:val="20"/>
                <w:szCs w:val="20"/>
              </w:rPr>
            </w:pPr>
            <w:ins w:id="203" w:author="Olivia Vjorn" w:date="2024-04-16T14:58:00Z">
              <w:r w:rsidRPr="59B11EB5">
                <w:rPr>
                  <w:rFonts w:ascii="Calibri" w:eastAsia="Calibri" w:hAnsi="Calibri" w:cs="Calibri"/>
                  <w:color w:val="000000" w:themeColor="text1"/>
                  <w:sz w:val="20"/>
                  <w:szCs w:val="20"/>
                </w:rPr>
                <w:t>Demographics</w:t>
              </w:r>
              <w:r w:rsidRPr="59B11EB5" w:rsidDel="00FE05C7">
                <w:rPr>
                  <w:rFonts w:ascii="Calibri" w:eastAsia="Calibri" w:hAnsi="Calibri" w:cs="Calibri"/>
                  <w:color w:val="000000" w:themeColor="text1"/>
                  <w:sz w:val="20"/>
                  <w:szCs w:val="20"/>
                </w:rPr>
                <w:t xml:space="preserve"> </w:t>
              </w:r>
            </w:ins>
            <w:del w:id="204" w:author="Olivia Vjorn" w:date="2024-04-16T14:54:00Z">
              <w:r w:rsidR="1103A310" w:rsidRPr="59B11EB5" w:rsidDel="00FE05C7">
                <w:rPr>
                  <w:rFonts w:ascii="Calibri" w:eastAsia="Calibri" w:hAnsi="Calibri" w:cs="Calibri"/>
                  <w:color w:val="000000" w:themeColor="text1"/>
                  <w:sz w:val="20"/>
                  <w:szCs w:val="20"/>
                </w:rPr>
                <w:delText>DSM-5</w:delText>
              </w:r>
            </w:del>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92AC61A" w14:textId="5E161115" w:rsidR="62975ECE" w:rsidRDefault="00CC029B">
            <w:pPr>
              <w:spacing w:after="0"/>
              <w:jc w:val="center"/>
              <w:rPr>
                <w:rFonts w:ascii="Calibri" w:eastAsia="Calibri" w:hAnsi="Calibri" w:cs="Calibri"/>
                <w:color w:val="000000" w:themeColor="text1"/>
                <w:sz w:val="20"/>
                <w:szCs w:val="20"/>
              </w:rPr>
              <w:pPrChange w:id="205" w:author="Dave Jr Gustafson" w:date="2023-12-18T21:47:00Z">
                <w:pPr/>
              </w:pPrChange>
            </w:pPr>
            <w:ins w:id="206" w:author="Olivia Vjorn" w:date="2024-04-16T15:00:00Z">
              <w:r>
                <w:rPr>
                  <w:rFonts w:ascii="Calibri" w:eastAsia="Calibri" w:hAnsi="Calibri" w:cs="Calibri"/>
                  <w:color w:val="000000" w:themeColor="text1"/>
                  <w:sz w:val="20"/>
                  <w:szCs w:val="20"/>
                </w:rPr>
                <w:t>1</w:t>
              </w:r>
            </w:ins>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FD9A56C" w14:textId="11E412A6" w:rsidR="59B11EB5" w:rsidDel="00FE05C7" w:rsidRDefault="00FE05C7" w:rsidP="59B11EB5">
            <w:pPr>
              <w:spacing w:after="0"/>
              <w:jc w:val="center"/>
              <w:rPr>
                <w:ins w:id="207" w:author="Kasey F Thompson" w:date="2024-03-05T19:45:00Z"/>
                <w:del w:id="208" w:author="Olivia Vjorn" w:date="2024-04-16T14:54:00Z"/>
                <w:rFonts w:ascii="Calibri" w:eastAsia="Calibri" w:hAnsi="Calibri" w:cs="Calibri"/>
                <w:color w:val="000000" w:themeColor="text1"/>
                <w:sz w:val="20"/>
                <w:szCs w:val="20"/>
              </w:rPr>
            </w:pPr>
            <w:ins w:id="209" w:author="Olivia Vjorn" w:date="2024-04-16T14:57:00Z">
              <w:r>
                <w:rPr>
                  <w:rFonts w:ascii="Calibri" w:eastAsia="Calibri" w:hAnsi="Calibri" w:cs="Calibri"/>
                  <w:color w:val="000000" w:themeColor="text1"/>
                  <w:sz w:val="20"/>
                  <w:szCs w:val="20"/>
                </w:rPr>
                <w:t>0</w:t>
              </w:r>
            </w:ins>
          </w:p>
          <w:p w14:paraId="2FDD8C2F" w14:textId="2700BF3E" w:rsidR="59B11EB5" w:rsidDel="00FE05C7" w:rsidRDefault="59B11EB5" w:rsidP="59B11EB5">
            <w:pPr>
              <w:spacing w:after="0"/>
              <w:jc w:val="center"/>
              <w:rPr>
                <w:del w:id="210" w:author="Olivia Vjorn" w:date="2024-04-16T14:54:00Z"/>
                <w:rFonts w:ascii="Calibri" w:eastAsia="Calibri" w:hAnsi="Calibri" w:cs="Calibri"/>
                <w:color w:val="000000" w:themeColor="text1"/>
                <w:sz w:val="20"/>
                <w:szCs w:val="20"/>
              </w:rPr>
            </w:pPr>
          </w:p>
          <w:p w14:paraId="0D236E52" w14:textId="62B5693D" w:rsidR="62975ECE" w:rsidRDefault="1098E29B">
            <w:pPr>
              <w:spacing w:after="0"/>
              <w:jc w:val="center"/>
              <w:rPr>
                <w:rFonts w:ascii="Calibri" w:eastAsia="Calibri" w:hAnsi="Calibri" w:cs="Calibri"/>
                <w:color w:val="000000" w:themeColor="text1"/>
                <w:sz w:val="20"/>
                <w:szCs w:val="20"/>
              </w:rPr>
              <w:pPrChange w:id="211" w:author="Dave Jr Gustafson" w:date="2023-12-18T21:47:00Z">
                <w:pPr/>
              </w:pPrChange>
            </w:pPr>
            <w:del w:id="212" w:author="Olivia Vjorn" w:date="2024-04-16T14:54:00Z">
              <w:r w:rsidRPr="59B11EB5" w:rsidDel="00FE05C7">
                <w:rPr>
                  <w:rFonts w:ascii="Calibri" w:eastAsia="Calibri" w:hAnsi="Calibri" w:cs="Calibri"/>
                  <w:color w:val="000000" w:themeColor="text1"/>
                  <w:sz w:val="20"/>
                  <w:szCs w:val="20"/>
                </w:rPr>
                <w:delText>Screener</w:delText>
              </w:r>
            </w:del>
          </w:p>
        </w:tc>
      </w:tr>
      <w:tr w:rsidR="62975ECE" w14:paraId="71C24706" w14:textId="77777777" w:rsidTr="59B11EB5">
        <w:trPr>
          <w:trHeight w:val="105"/>
        </w:trPr>
        <w:tc>
          <w:tcPr>
            <w:tcW w:w="30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3204210" w14:textId="682553D9" w:rsidR="62975ECE" w:rsidRDefault="00FE05C7" w:rsidP="59B11EB5">
            <w:pPr>
              <w:spacing w:after="0"/>
              <w:rPr>
                <w:rFonts w:ascii="Calibri" w:eastAsia="Calibri" w:hAnsi="Calibri" w:cs="Calibri"/>
                <w:color w:val="000000" w:themeColor="text1"/>
                <w:sz w:val="20"/>
                <w:szCs w:val="20"/>
              </w:rPr>
            </w:pPr>
            <w:ins w:id="213" w:author="Olivia Vjorn" w:date="2024-04-16T14:56:00Z">
              <w:r>
                <w:rPr>
                  <w:rFonts w:ascii="Calibri" w:eastAsia="Calibri" w:hAnsi="Calibri" w:cs="Calibri"/>
                  <w:color w:val="000000" w:themeColor="text1"/>
                  <w:sz w:val="20"/>
                  <w:szCs w:val="20"/>
                </w:rPr>
                <w:t>R</w:t>
              </w:r>
              <w:r w:rsidRPr="00FE05C7">
                <w:rPr>
                  <w:rFonts w:ascii="Calibri" w:eastAsia="Calibri" w:hAnsi="Calibri" w:cs="Calibri"/>
                  <w:color w:val="000000" w:themeColor="text1"/>
                  <w:sz w:val="20"/>
                  <w:szCs w:val="20"/>
                </w:rPr>
                <w:t>elationship satisfaction</w:t>
              </w:r>
              <w:r w:rsidRPr="00FE05C7" w:rsidDel="00FE05C7">
                <w:rPr>
                  <w:rFonts w:ascii="Calibri" w:eastAsia="Calibri" w:hAnsi="Calibri" w:cs="Calibri"/>
                  <w:color w:val="000000" w:themeColor="text1"/>
                  <w:sz w:val="20"/>
                  <w:szCs w:val="20"/>
                </w:rPr>
                <w:t xml:space="preserve"> </w:t>
              </w:r>
            </w:ins>
            <w:del w:id="214" w:author="Olivia Vjorn" w:date="2024-04-16T14:54:00Z">
              <w:r w:rsidR="72A18AD0" w:rsidRPr="59B11EB5" w:rsidDel="00FE05C7">
                <w:rPr>
                  <w:rFonts w:ascii="Calibri" w:eastAsia="Calibri" w:hAnsi="Calibri" w:cs="Calibri"/>
                  <w:color w:val="000000" w:themeColor="text1"/>
                  <w:sz w:val="20"/>
                  <w:szCs w:val="20"/>
                </w:rPr>
                <w:delText>App use</w:delText>
              </w:r>
            </w:del>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35F78DC" w14:textId="4E04E6ED" w:rsidR="62975ECE" w:rsidRDefault="00CC029B" w:rsidP="59B11EB5">
            <w:pPr>
              <w:spacing w:after="0"/>
              <w:rPr>
                <w:rFonts w:ascii="Calibri" w:eastAsia="Calibri" w:hAnsi="Calibri" w:cs="Calibri"/>
                <w:color w:val="000000" w:themeColor="text1"/>
                <w:sz w:val="20"/>
                <w:szCs w:val="20"/>
              </w:rPr>
            </w:pPr>
            <w:ins w:id="215" w:author="Olivia Vjorn" w:date="2024-04-16T15:03:00Z">
              <w:r>
                <w:rPr>
                  <w:rFonts w:ascii="Calibri" w:eastAsia="Calibri" w:hAnsi="Calibri" w:cs="Calibri"/>
                  <w:color w:val="000000" w:themeColor="text1"/>
                  <w:sz w:val="20"/>
                  <w:szCs w:val="20"/>
                </w:rPr>
                <w:t>CSO</w:t>
              </w:r>
            </w:ins>
            <w:del w:id="216" w:author="Olivia Vjorn" w:date="2024-04-16T14:54:00Z">
              <w:r w:rsidR="0941FFC2" w:rsidRPr="59B11EB5" w:rsidDel="00FE05C7">
                <w:rPr>
                  <w:rFonts w:ascii="Calibri" w:eastAsia="Calibri" w:hAnsi="Calibri" w:cs="Calibri"/>
                  <w:color w:val="000000" w:themeColor="text1"/>
                  <w:sz w:val="20"/>
                  <w:szCs w:val="20"/>
                </w:rPr>
                <w:delText>CSO</w:delText>
              </w:r>
            </w:del>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9479AE7" w14:textId="1632DD84" w:rsidR="62975ECE" w:rsidRDefault="00CC029B">
            <w:pPr>
              <w:spacing w:after="0"/>
              <w:jc w:val="center"/>
              <w:rPr>
                <w:rFonts w:ascii="Calibri" w:eastAsia="Calibri" w:hAnsi="Calibri" w:cs="Calibri"/>
                <w:color w:val="000000" w:themeColor="text1"/>
                <w:sz w:val="20"/>
                <w:szCs w:val="20"/>
              </w:rPr>
              <w:pPrChange w:id="217" w:author="Olivia Vjorn" w:date="2024-04-16T15:03:00Z">
                <w:pPr>
                  <w:spacing w:after="0"/>
                </w:pPr>
              </w:pPrChange>
            </w:pPr>
            <w:ins w:id="218" w:author="Olivia Vjorn" w:date="2024-04-16T15:02:00Z">
              <w:r w:rsidRPr="00CC029B">
                <w:rPr>
                  <w:rFonts w:ascii="Calibri" w:eastAsia="Calibri" w:hAnsi="Calibri" w:cs="Calibri"/>
                  <w:color w:val="000000" w:themeColor="text1"/>
                  <w:sz w:val="20"/>
                  <w:szCs w:val="20"/>
                </w:rPr>
                <w:t>DAS-7</w:t>
              </w:r>
            </w:ins>
            <w:del w:id="219" w:author="Olivia Vjorn" w:date="2024-04-16T14:54:00Z">
              <w:r w:rsidR="7C56EC63" w:rsidRPr="59B11EB5" w:rsidDel="00FE05C7">
                <w:rPr>
                  <w:rFonts w:ascii="Calibri" w:eastAsia="Calibri" w:hAnsi="Calibri" w:cs="Calibri"/>
                  <w:color w:val="000000" w:themeColor="text1"/>
                  <w:sz w:val="20"/>
                  <w:szCs w:val="20"/>
                </w:rPr>
                <w:delText>Smartphone data</w:delText>
              </w:r>
            </w:del>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51A3DF3" w14:textId="32BF3507" w:rsidR="62975ECE" w:rsidRDefault="00CC029B" w:rsidP="59B11EB5">
            <w:pPr>
              <w:spacing w:after="0"/>
              <w:jc w:val="center"/>
              <w:rPr>
                <w:rFonts w:ascii="Calibri" w:eastAsia="Calibri" w:hAnsi="Calibri" w:cs="Calibri"/>
                <w:color w:val="000000" w:themeColor="text1"/>
                <w:sz w:val="20"/>
                <w:szCs w:val="20"/>
              </w:rPr>
            </w:pPr>
            <w:ins w:id="220" w:author="Olivia Vjorn" w:date="2024-04-16T15:00:00Z">
              <w:r>
                <w:rPr>
                  <w:rFonts w:ascii="Calibri" w:eastAsia="Calibri" w:hAnsi="Calibri" w:cs="Calibri"/>
                  <w:color w:val="000000" w:themeColor="text1"/>
                  <w:sz w:val="20"/>
                  <w:szCs w:val="20"/>
                </w:rPr>
                <w:t>8</w:t>
              </w:r>
            </w:ins>
            <w:r w:rsidR="0EE24696" w:rsidRPr="59B11EB5">
              <w:rPr>
                <w:rFonts w:ascii="Calibri" w:eastAsia="Calibri" w:hAnsi="Calibri" w:cs="Calibri"/>
                <w:color w:val="000000" w:themeColor="text1"/>
                <w:sz w:val="20"/>
                <w:szCs w:val="20"/>
              </w:rPr>
              <w:t xml:space="preserve"> </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BFBF94A" w14:textId="3270373A" w:rsidR="62975ECE" w:rsidRDefault="00FE05C7" w:rsidP="59B11EB5">
            <w:pPr>
              <w:spacing w:after="0"/>
              <w:jc w:val="center"/>
              <w:rPr>
                <w:rFonts w:ascii="Calibri" w:eastAsia="Calibri" w:hAnsi="Calibri" w:cs="Calibri"/>
                <w:color w:val="000000" w:themeColor="text1"/>
                <w:sz w:val="20"/>
                <w:szCs w:val="20"/>
              </w:rPr>
            </w:pPr>
            <w:ins w:id="221" w:author="Olivia Vjorn" w:date="2024-04-16T14:57:00Z">
              <w:r>
                <w:rPr>
                  <w:rFonts w:ascii="Calibri" w:eastAsia="Calibri" w:hAnsi="Calibri" w:cs="Calibri"/>
                  <w:color w:val="000000" w:themeColor="text1"/>
                  <w:sz w:val="20"/>
                  <w:szCs w:val="20"/>
                </w:rPr>
                <w:t>0</w:t>
              </w:r>
            </w:ins>
          </w:p>
        </w:tc>
      </w:tr>
      <w:tr w:rsidR="62975ECE" w14:paraId="0F48872F" w14:textId="77777777" w:rsidTr="59B11EB5">
        <w:trPr>
          <w:trHeight w:val="105"/>
        </w:trPr>
        <w:tc>
          <w:tcPr>
            <w:tcW w:w="30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C6842E6" w14:textId="32A13D1A" w:rsidR="62975ECE" w:rsidRDefault="0EE24696" w:rsidP="59B11EB5">
            <w:pPr>
              <w:spacing w:after="0"/>
              <w:rPr>
                <w:rFonts w:ascii="Calibri" w:eastAsia="Calibri" w:hAnsi="Calibri" w:cs="Calibri"/>
                <w:b/>
                <w:bCs/>
                <w:color w:val="000000" w:themeColor="text1"/>
                <w:sz w:val="20"/>
                <w:szCs w:val="20"/>
              </w:rPr>
            </w:pPr>
            <w:r w:rsidRPr="59B11EB5">
              <w:rPr>
                <w:rFonts w:ascii="Calibri" w:eastAsia="Calibri" w:hAnsi="Calibri" w:cs="Calibri"/>
                <w:b/>
                <w:bCs/>
                <w:color w:val="000000" w:themeColor="text1"/>
                <w:sz w:val="20"/>
                <w:szCs w:val="20"/>
              </w:rPr>
              <w:t>APP USE/SATISFACTION</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8A140B4" w14:textId="1E945E88" w:rsidR="62975ECE" w:rsidRDefault="0EE24696"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 xml:space="preserve"> </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ED8AA70" w14:textId="5546A5DE" w:rsidR="62975ECE" w:rsidRDefault="0EE24696"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 xml:space="preserve"> </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190C8AA" w14:textId="3026A674"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 xml:space="preserve"> </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2332EEE6" w14:textId="73B97D82"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 xml:space="preserve"> </w:t>
            </w:r>
          </w:p>
        </w:tc>
      </w:tr>
      <w:tr w:rsidR="62975ECE" w14:paraId="22B9F5F8" w14:textId="77777777" w:rsidTr="59B11EB5">
        <w:trPr>
          <w:trHeight w:val="105"/>
        </w:trPr>
        <w:tc>
          <w:tcPr>
            <w:tcW w:w="30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2C305BD" w14:textId="188781AE" w:rsidR="62975ECE" w:rsidRDefault="0EE24696"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App use</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090AFC3" w14:textId="580D8FB3" w:rsidR="62975ECE" w:rsidRDefault="10D93BC4"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Dyad</w:t>
            </w:r>
            <w:r w:rsidR="2FA5BB2E" w:rsidRPr="59B11EB5">
              <w:rPr>
                <w:rFonts w:ascii="Calibri" w:eastAsia="Calibri" w:hAnsi="Calibri" w:cs="Calibri"/>
                <w:color w:val="000000" w:themeColor="text1"/>
                <w:sz w:val="20"/>
                <w:szCs w:val="20"/>
              </w:rPr>
              <w:t xml:space="preserve"> </w:t>
            </w:r>
            <w:r w:rsidR="0EE24696" w:rsidRPr="59B11EB5">
              <w:rPr>
                <w:rFonts w:ascii="Calibri" w:eastAsia="Calibri" w:hAnsi="Calibri" w:cs="Calibri"/>
                <w:color w:val="000000" w:themeColor="text1"/>
                <w:sz w:val="20"/>
                <w:szCs w:val="20"/>
              </w:rPr>
              <w:t>in P</w:t>
            </w:r>
            <w:r w:rsidR="0B5C27A6" w:rsidRPr="59B11EB5">
              <w:rPr>
                <w:rFonts w:ascii="Calibri" w:eastAsia="Calibri" w:hAnsi="Calibri" w:cs="Calibri"/>
                <w:color w:val="000000" w:themeColor="text1"/>
                <w:sz w:val="20"/>
                <w:szCs w:val="20"/>
              </w:rPr>
              <w:t>artnerCHESS</w:t>
            </w:r>
            <w:r w:rsidR="0EE24696" w:rsidRPr="59B11EB5">
              <w:rPr>
                <w:rFonts w:ascii="Calibri" w:eastAsia="Calibri" w:hAnsi="Calibri" w:cs="Calibri"/>
                <w:color w:val="000000" w:themeColor="text1"/>
                <w:sz w:val="20"/>
                <w:szCs w:val="20"/>
              </w:rPr>
              <w:t xml:space="preserve">; </w:t>
            </w:r>
            <w:r w:rsidR="21A6C362" w:rsidRPr="59B11EB5">
              <w:rPr>
                <w:rFonts w:ascii="Calibri" w:eastAsia="Calibri" w:hAnsi="Calibri" w:cs="Calibri"/>
                <w:color w:val="000000" w:themeColor="text1"/>
                <w:sz w:val="20"/>
                <w:szCs w:val="20"/>
              </w:rPr>
              <w:t>IP i</w:t>
            </w:r>
            <w:r w:rsidR="0EE24696" w:rsidRPr="59B11EB5">
              <w:rPr>
                <w:rFonts w:ascii="Calibri" w:eastAsia="Calibri" w:hAnsi="Calibri" w:cs="Calibri"/>
                <w:color w:val="000000" w:themeColor="text1"/>
                <w:sz w:val="20"/>
                <w:szCs w:val="20"/>
              </w:rPr>
              <w:t>n ACHESS</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47DA43D" w14:textId="3E968EBE" w:rsidR="62975ECE" w:rsidRDefault="0EE24696"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Smartphone data</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C293528" w14:textId="03DC2149"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 xml:space="preserve"> </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A2E8A4A" w14:textId="497E9719"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 xml:space="preserve"> </w:t>
            </w:r>
          </w:p>
        </w:tc>
      </w:tr>
      <w:tr w:rsidR="62975ECE" w14:paraId="36276E9E" w14:textId="77777777" w:rsidTr="59B11EB5">
        <w:trPr>
          <w:trHeight w:val="105"/>
        </w:trPr>
        <w:tc>
          <w:tcPr>
            <w:tcW w:w="30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1786CF0" w14:textId="3222B5F6" w:rsidR="62975ECE" w:rsidRDefault="0EE24696"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Impact of app on drinking and relationship satisfaction</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4F046E1" w14:textId="4FCAD576" w:rsidR="62975ECE" w:rsidRDefault="0EEF0E5B"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Dyad</w:t>
            </w:r>
            <w:r w:rsidR="22F8E7AF" w:rsidRPr="59B11EB5">
              <w:rPr>
                <w:rFonts w:ascii="Calibri" w:eastAsia="Calibri" w:hAnsi="Calibri" w:cs="Calibri"/>
                <w:color w:val="000000" w:themeColor="text1"/>
                <w:sz w:val="20"/>
                <w:szCs w:val="20"/>
              </w:rPr>
              <w:t xml:space="preserve"> </w:t>
            </w:r>
            <w:r w:rsidR="0EE24696" w:rsidRPr="59B11EB5">
              <w:rPr>
                <w:rFonts w:ascii="Calibri" w:eastAsia="Calibri" w:hAnsi="Calibri" w:cs="Calibri"/>
                <w:color w:val="000000" w:themeColor="text1"/>
                <w:sz w:val="20"/>
                <w:szCs w:val="20"/>
              </w:rPr>
              <w:t>in P</w:t>
            </w:r>
            <w:r w:rsidR="6A577AFB" w:rsidRPr="59B11EB5">
              <w:rPr>
                <w:rFonts w:ascii="Calibri" w:eastAsia="Calibri" w:hAnsi="Calibri" w:cs="Calibri"/>
                <w:color w:val="000000" w:themeColor="text1"/>
                <w:sz w:val="20"/>
                <w:szCs w:val="20"/>
              </w:rPr>
              <w:t>artnerCHES</w:t>
            </w:r>
            <w:r w:rsidR="6A577AFB" w:rsidRPr="59B11EB5">
              <w:rPr>
                <w:rFonts w:ascii="Calibri" w:eastAsia="Calibri" w:hAnsi="Calibri" w:cs="Calibri"/>
                <w:color w:val="000000" w:themeColor="text1"/>
                <w:sz w:val="20"/>
                <w:szCs w:val="20"/>
              </w:rPr>
              <w:lastRenderedPageBreak/>
              <w:t>S</w:t>
            </w:r>
            <w:r w:rsidR="0EE24696" w:rsidRPr="59B11EB5">
              <w:rPr>
                <w:rFonts w:ascii="Calibri" w:eastAsia="Calibri" w:hAnsi="Calibri" w:cs="Calibri"/>
                <w:color w:val="000000" w:themeColor="text1"/>
                <w:sz w:val="20"/>
                <w:szCs w:val="20"/>
              </w:rPr>
              <w:t xml:space="preserve">; </w:t>
            </w:r>
            <w:r w:rsidR="6A2AEC94" w:rsidRPr="59B11EB5">
              <w:rPr>
                <w:rFonts w:ascii="Calibri" w:eastAsia="Calibri" w:hAnsi="Calibri" w:cs="Calibri"/>
                <w:color w:val="000000" w:themeColor="text1"/>
                <w:sz w:val="20"/>
                <w:szCs w:val="20"/>
              </w:rPr>
              <w:t xml:space="preserve">IP </w:t>
            </w:r>
            <w:r w:rsidR="0EE24696" w:rsidRPr="59B11EB5">
              <w:rPr>
                <w:rFonts w:ascii="Calibri" w:eastAsia="Calibri" w:hAnsi="Calibri" w:cs="Calibri"/>
                <w:color w:val="000000" w:themeColor="text1"/>
                <w:sz w:val="20"/>
                <w:szCs w:val="20"/>
              </w:rPr>
              <w:t>in ACHESS</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AFFE52D" w14:textId="3D1DBC55" w:rsidR="62975ECE" w:rsidRDefault="0EE24696"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lastRenderedPageBreak/>
              <w:t>Non validated questionnaire created by Louise</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26BDF05" w14:textId="733304A4"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5</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7B22DEA" w14:textId="12A1E482" w:rsidR="62975ECE" w:rsidRDefault="0EE24696"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12</w:t>
            </w:r>
          </w:p>
        </w:tc>
      </w:tr>
      <w:tr w:rsidR="62975ECE" w14:paraId="52210B57" w14:textId="77777777" w:rsidTr="59B11EB5">
        <w:trPr>
          <w:trHeight w:val="105"/>
        </w:trPr>
        <w:tc>
          <w:tcPr>
            <w:tcW w:w="30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79700BB" w14:textId="0E59DBD7" w:rsidR="62975ECE" w:rsidRDefault="0EE24696"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Satisfaction</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2C67D9B2" w14:textId="40D5EBF4" w:rsidR="62975ECE" w:rsidRDefault="25AD09CA"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 xml:space="preserve">Dyad in PartnerCHESS; IP in ACHESS </w:t>
            </w:r>
          </w:p>
          <w:p w14:paraId="1BC24ADB" w14:textId="3379E760" w:rsidR="62975ECE" w:rsidRDefault="62975ECE" w:rsidP="59B11EB5">
            <w:pPr>
              <w:spacing w:after="0"/>
              <w:rPr>
                <w:rFonts w:ascii="Calibri" w:eastAsia="Calibri" w:hAnsi="Calibri" w:cs="Calibri"/>
                <w:color w:val="000000" w:themeColor="text1"/>
                <w:sz w:val="20"/>
                <w:szCs w:val="20"/>
              </w:rPr>
            </w:pP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008C955" w14:textId="477076F2" w:rsidR="62975ECE" w:rsidRDefault="0EE24696"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Qualitative interview</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2C7A37BF" w14:textId="5D0C483E"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20</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4E2EC55" w14:textId="09FB9FB5" w:rsidR="62975ECE" w:rsidRDefault="0EE24696"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After study completion</w:t>
            </w:r>
          </w:p>
        </w:tc>
      </w:tr>
      <w:tr w:rsidR="62975ECE" w14:paraId="2B4DDA91" w14:textId="77777777" w:rsidTr="59B11EB5">
        <w:trPr>
          <w:trHeight w:val="330"/>
        </w:trPr>
        <w:tc>
          <w:tcPr>
            <w:tcW w:w="30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460B4B" w14:textId="3E5DBB05" w:rsidR="62975ECE" w:rsidRDefault="0EE24696" w:rsidP="59B11EB5">
            <w:pPr>
              <w:spacing w:after="0"/>
              <w:rPr>
                <w:rFonts w:ascii="Calibri" w:eastAsia="Calibri" w:hAnsi="Calibri" w:cs="Calibri"/>
                <w:b/>
                <w:bCs/>
                <w:color w:val="000000" w:themeColor="text1"/>
                <w:sz w:val="20"/>
                <w:szCs w:val="20"/>
              </w:rPr>
            </w:pPr>
            <w:r w:rsidRPr="59B11EB5">
              <w:rPr>
                <w:rFonts w:ascii="Calibri" w:eastAsia="Calibri" w:hAnsi="Calibri" w:cs="Calibri"/>
                <w:b/>
                <w:bCs/>
                <w:color w:val="000000" w:themeColor="text1"/>
                <w:sz w:val="20"/>
                <w:szCs w:val="20"/>
              </w:rPr>
              <w:t>SAMPLE DESCRIPTION</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EACF69" w14:textId="401ACBC3" w:rsidR="62975ECE" w:rsidRDefault="0EE24696" w:rsidP="59B11EB5">
            <w:pPr>
              <w:spacing w:after="0"/>
              <w:rPr>
                <w:rFonts w:ascii="Calibri" w:eastAsia="Calibri" w:hAnsi="Calibri" w:cs="Calibri"/>
                <w:b/>
                <w:bCs/>
                <w:color w:val="000000" w:themeColor="text1"/>
                <w:sz w:val="20"/>
                <w:szCs w:val="20"/>
              </w:rPr>
            </w:pPr>
            <w:r w:rsidRPr="59B11EB5">
              <w:rPr>
                <w:rFonts w:ascii="Calibri" w:eastAsia="Calibri" w:hAnsi="Calibri" w:cs="Calibri"/>
                <w:b/>
                <w:bCs/>
                <w:color w:val="000000" w:themeColor="text1"/>
                <w:sz w:val="20"/>
                <w:szCs w:val="20"/>
              </w:rPr>
              <w:t xml:space="preserve"> </w:t>
            </w:r>
          </w:p>
        </w:tc>
        <w:tc>
          <w:tcPr>
            <w:tcW w:w="4410" w:type="dxa"/>
            <w:gridSpan w:val="3"/>
            <w:tcBorders>
              <w:top w:val="single" w:sz="8" w:space="0" w:color="000000" w:themeColor="text1"/>
              <w:left w:val="single" w:sz="8" w:space="0" w:color="000000" w:themeColor="text1"/>
              <w:bottom w:val="nil"/>
              <w:right w:val="nil"/>
            </w:tcBorders>
            <w:vAlign w:val="center"/>
          </w:tcPr>
          <w:p w14:paraId="1A310E69" w14:textId="0B7F713D" w:rsidR="62975ECE" w:rsidRDefault="0EE24696">
            <w:pPr>
              <w:spacing w:after="0"/>
              <w:ind w:left="-20" w:right="-20"/>
              <w:rPr>
                <w:rFonts w:ascii="Times New Roman" w:eastAsia="Times New Roman" w:hAnsi="Times New Roman" w:cs="Times New Roman"/>
                <w:color w:val="000000" w:themeColor="text1"/>
                <w:sz w:val="24"/>
                <w:szCs w:val="24"/>
              </w:rPr>
              <w:pPrChange w:id="222" w:author="Dave Jr Gustafson" w:date="2023-12-18T21:47:00Z">
                <w:pPr/>
              </w:pPrChange>
            </w:pPr>
            <w:r w:rsidRPr="59B11EB5">
              <w:rPr>
                <w:rFonts w:ascii="Times New Roman" w:eastAsia="Times New Roman" w:hAnsi="Times New Roman" w:cs="Times New Roman"/>
                <w:color w:val="000000" w:themeColor="text1"/>
                <w:sz w:val="24"/>
                <w:szCs w:val="24"/>
              </w:rPr>
              <w:t xml:space="preserve"> </w:t>
            </w:r>
          </w:p>
        </w:tc>
      </w:tr>
      <w:tr w:rsidR="62975ECE" w14:paraId="0D14DBA6" w14:textId="77777777" w:rsidTr="59B11EB5">
        <w:trPr>
          <w:trHeight w:val="105"/>
        </w:trPr>
        <w:tc>
          <w:tcPr>
            <w:tcW w:w="30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B4AA347" w14:textId="5912C7B3" w:rsidR="62975ECE" w:rsidRDefault="0EE24696"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Alcohol-use Disorder Symptom Severity</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8539A3E" w14:textId="2B923161" w:rsidR="62975ECE" w:rsidRDefault="4E9E46DE"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IP</w:t>
            </w:r>
          </w:p>
        </w:tc>
        <w:tc>
          <w:tcPr>
            <w:tcW w:w="261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8D3A40F" w14:textId="3510FECB"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DSM-5 Checklist</w:t>
            </w:r>
          </w:p>
        </w:tc>
        <w:tc>
          <w:tcPr>
            <w:tcW w:w="9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44B8C19" w14:textId="5ACCBEF5"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11</w:t>
            </w:r>
          </w:p>
        </w:tc>
        <w:tc>
          <w:tcPr>
            <w:tcW w:w="9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D8A9AC5" w14:textId="7735E82C"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0</w:t>
            </w:r>
          </w:p>
        </w:tc>
      </w:tr>
      <w:tr w:rsidR="62975ECE" w14:paraId="190EBEE7" w14:textId="77777777" w:rsidTr="59B11EB5">
        <w:trPr>
          <w:trHeight w:val="105"/>
        </w:trPr>
        <w:tc>
          <w:tcPr>
            <w:tcW w:w="30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26FFBC8B" w14:textId="11E487DF" w:rsidR="62975ECE" w:rsidRDefault="0EE24696"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Gender Identity</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0BBD88A" w14:textId="300DA8E0" w:rsidR="62975ECE" w:rsidRDefault="77CDCFCB"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Dyad</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EA6A690" w14:textId="2E9E8081"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Demographics</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03512A7" w14:textId="723DB94B"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1</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DC4FD39" w14:textId="13553EE9"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0</w:t>
            </w:r>
          </w:p>
        </w:tc>
      </w:tr>
      <w:tr w:rsidR="62975ECE" w14:paraId="1EDD8DB6" w14:textId="77777777" w:rsidTr="59B11EB5">
        <w:trPr>
          <w:trHeight w:val="105"/>
        </w:trPr>
        <w:tc>
          <w:tcPr>
            <w:tcW w:w="30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9E8CA10" w14:textId="2326903D" w:rsidR="62975ECE" w:rsidRDefault="0EE24696"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Age</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BA7814B" w14:textId="10C78A85" w:rsidR="62975ECE" w:rsidRDefault="6787633C"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Dyad</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992BD66" w14:textId="7C83FB36"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Demographics</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1128D79" w14:textId="577AF51B"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1</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96DDA64" w14:textId="2FC5BB6E"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0</w:t>
            </w:r>
          </w:p>
        </w:tc>
      </w:tr>
      <w:tr w:rsidR="62975ECE" w14:paraId="606E0985" w14:textId="77777777" w:rsidTr="59B11EB5">
        <w:trPr>
          <w:trHeight w:val="105"/>
        </w:trPr>
        <w:tc>
          <w:tcPr>
            <w:tcW w:w="30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65FC7A01" w14:textId="43635EA3" w:rsidR="62975ECE" w:rsidRDefault="0EE24696"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Education</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693893FE" w14:textId="423B875B" w:rsidR="62975ECE" w:rsidRDefault="0380D8BF"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Dyad</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5CECD398" w14:textId="746A44E3"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Demographics</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1185C1E4" w14:textId="7021DC72"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1</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14A6C48F" w14:textId="049556A1"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0</w:t>
            </w:r>
          </w:p>
        </w:tc>
      </w:tr>
      <w:tr w:rsidR="62975ECE" w14:paraId="4098273E" w14:textId="77777777" w:rsidTr="59B11EB5">
        <w:trPr>
          <w:trHeight w:val="105"/>
        </w:trPr>
        <w:tc>
          <w:tcPr>
            <w:tcW w:w="30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6519317C" w14:textId="22F42E0F" w:rsidR="62975ECE" w:rsidRDefault="0EE24696"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Race/ethnicity</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6973B752" w14:textId="0ABCCD9C" w:rsidR="62975ECE" w:rsidRDefault="33F4D8AC"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Dyad</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2C33BA5E" w14:textId="7959BB15"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Demographics</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4CF51C77" w14:textId="1BD8CADF"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2</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4CCD8912" w14:textId="75BE9055"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0</w:t>
            </w:r>
          </w:p>
        </w:tc>
      </w:tr>
      <w:tr w:rsidR="62975ECE" w14:paraId="78D7BD46" w14:textId="77777777" w:rsidTr="59B11EB5">
        <w:trPr>
          <w:trHeight w:val="105"/>
        </w:trPr>
        <w:tc>
          <w:tcPr>
            <w:tcW w:w="30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3B44109B" w14:textId="1FBAA682" w:rsidR="62975ECE" w:rsidRDefault="0EE24696"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Household income</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6B404B65" w14:textId="62456D9B" w:rsidR="62975ECE" w:rsidRDefault="3281E908"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Dyad</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2BB07AAA" w14:textId="135B9E52"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Demographics</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61E5CD40" w14:textId="0B90B0B5"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1</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3391D72C" w14:textId="72F073F8"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0</w:t>
            </w:r>
          </w:p>
        </w:tc>
      </w:tr>
      <w:tr w:rsidR="62975ECE" w14:paraId="3C082064" w14:textId="77777777" w:rsidTr="59B11EB5">
        <w:trPr>
          <w:trHeight w:val="105"/>
        </w:trPr>
        <w:tc>
          <w:tcPr>
            <w:tcW w:w="30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060D8ECA" w14:textId="6055EE42" w:rsidR="62975ECE" w:rsidRDefault="0EE24696"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Living arrangement</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140C600D" w14:textId="29CDC47E" w:rsidR="62975ECE" w:rsidRDefault="1EB64148"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Dyad</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245A2E20" w14:textId="2E647BAA"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Demographics</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42027557" w14:textId="670CC122"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1</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010EABAE" w14:textId="006DB996"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all</w:t>
            </w:r>
          </w:p>
        </w:tc>
      </w:tr>
      <w:tr w:rsidR="62975ECE" w14:paraId="325820E1" w14:textId="77777777" w:rsidTr="59B11EB5">
        <w:trPr>
          <w:trHeight w:val="105"/>
        </w:trPr>
        <w:tc>
          <w:tcPr>
            <w:tcW w:w="30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021CF6DF" w14:textId="7471FA68" w:rsidR="62975ECE" w:rsidRDefault="0EE24696"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Relationship status</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2A2AD134" w14:textId="425BB91C" w:rsidR="62975ECE" w:rsidRDefault="11DA6AE0"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Dyad</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577D0838" w14:textId="2BC28806"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romantic and family</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4C0491C2" w14:textId="4829EE6A"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2</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761B5607" w14:textId="5631B32D"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all</w:t>
            </w:r>
          </w:p>
        </w:tc>
      </w:tr>
      <w:tr w:rsidR="62975ECE" w14:paraId="4CCDA0BF" w14:textId="77777777" w:rsidTr="59B11EB5">
        <w:trPr>
          <w:trHeight w:val="105"/>
        </w:trPr>
        <w:tc>
          <w:tcPr>
            <w:tcW w:w="30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2241144C" w14:textId="5BF9A722" w:rsidR="62975ECE" w:rsidRDefault="0EE24696"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Employment status</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176915D5" w14:textId="49BCEB44" w:rsidR="62975ECE" w:rsidRDefault="09118C32"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Dyad</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4207B6F4" w14:textId="4E4077A4"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Demographics</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038E2934" w14:textId="79A62480"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2</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26C6E3E0" w14:textId="38676F11"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all</w:t>
            </w:r>
          </w:p>
        </w:tc>
      </w:tr>
      <w:tr w:rsidR="62975ECE" w14:paraId="09ADF6A9" w14:textId="77777777" w:rsidTr="59B11EB5">
        <w:trPr>
          <w:trHeight w:val="105"/>
        </w:trPr>
        <w:tc>
          <w:tcPr>
            <w:tcW w:w="3045" w:type="dxa"/>
            <w:tcBorders>
              <w:top w:val="single" w:sz="8" w:space="0" w:color="000000" w:themeColor="text1"/>
              <w:left w:val="single" w:sz="8" w:space="0" w:color="000000" w:themeColor="text1"/>
              <w:bottom w:val="nil"/>
              <w:right w:val="single" w:sz="8" w:space="0" w:color="000000" w:themeColor="text1"/>
            </w:tcBorders>
            <w:shd w:val="clear" w:color="auto" w:fill="FFFFFF" w:themeFill="background1"/>
            <w:tcMar>
              <w:left w:w="108" w:type="dxa"/>
              <w:right w:w="108" w:type="dxa"/>
            </w:tcMar>
            <w:vAlign w:val="center"/>
          </w:tcPr>
          <w:p w14:paraId="3C6558B8" w14:textId="5AAA2055" w:rsidR="62975ECE" w:rsidRDefault="0EE24696"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 xml:space="preserve"> </w:t>
            </w:r>
          </w:p>
        </w:tc>
        <w:tc>
          <w:tcPr>
            <w:tcW w:w="1260" w:type="dxa"/>
            <w:tcBorders>
              <w:top w:val="single" w:sz="8" w:space="0" w:color="000000" w:themeColor="text1"/>
              <w:left w:val="single" w:sz="8" w:space="0" w:color="000000" w:themeColor="text1"/>
              <w:bottom w:val="nil"/>
              <w:right w:val="single" w:sz="8" w:space="0" w:color="000000" w:themeColor="text1"/>
            </w:tcBorders>
            <w:shd w:val="clear" w:color="auto" w:fill="FFFFFF" w:themeFill="background1"/>
            <w:tcMar>
              <w:left w:w="108" w:type="dxa"/>
              <w:right w:w="108" w:type="dxa"/>
            </w:tcMar>
            <w:vAlign w:val="center"/>
          </w:tcPr>
          <w:p w14:paraId="1FF2FCF5" w14:textId="7996E2F3" w:rsidR="62975ECE" w:rsidRDefault="0EE24696"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 xml:space="preserve"> </w:t>
            </w:r>
          </w:p>
        </w:tc>
        <w:tc>
          <w:tcPr>
            <w:tcW w:w="2610" w:type="dxa"/>
            <w:tcBorders>
              <w:top w:val="single" w:sz="8" w:space="0" w:color="000000" w:themeColor="text1"/>
              <w:left w:val="single" w:sz="8" w:space="0" w:color="000000" w:themeColor="text1"/>
              <w:bottom w:val="nil"/>
              <w:right w:val="single" w:sz="8" w:space="0" w:color="000000" w:themeColor="text1"/>
            </w:tcBorders>
            <w:shd w:val="clear" w:color="auto" w:fill="FFFFFF" w:themeFill="background1"/>
            <w:tcMar>
              <w:left w:w="108" w:type="dxa"/>
              <w:right w:w="108" w:type="dxa"/>
            </w:tcMar>
            <w:vAlign w:val="center"/>
          </w:tcPr>
          <w:p w14:paraId="78772A1E" w14:textId="65857ACE"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 xml:space="preserve"> </w:t>
            </w:r>
          </w:p>
        </w:tc>
        <w:tc>
          <w:tcPr>
            <w:tcW w:w="900" w:type="dxa"/>
            <w:tcBorders>
              <w:top w:val="single" w:sz="8" w:space="0" w:color="000000" w:themeColor="text1"/>
              <w:left w:val="single" w:sz="8" w:space="0" w:color="000000" w:themeColor="text1"/>
              <w:bottom w:val="nil"/>
              <w:right w:val="single" w:sz="8" w:space="0" w:color="000000" w:themeColor="text1"/>
            </w:tcBorders>
            <w:shd w:val="clear" w:color="auto" w:fill="FFFFFF" w:themeFill="background1"/>
            <w:tcMar>
              <w:left w:w="108" w:type="dxa"/>
              <w:right w:w="108" w:type="dxa"/>
            </w:tcMar>
            <w:vAlign w:val="center"/>
          </w:tcPr>
          <w:p w14:paraId="25E6743F" w14:textId="5B1F19EB"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 xml:space="preserve"> </w:t>
            </w:r>
          </w:p>
        </w:tc>
        <w:tc>
          <w:tcPr>
            <w:tcW w:w="900" w:type="dxa"/>
            <w:tcBorders>
              <w:top w:val="single" w:sz="8" w:space="0" w:color="000000" w:themeColor="text1"/>
              <w:left w:val="single" w:sz="8" w:space="0" w:color="000000" w:themeColor="text1"/>
              <w:bottom w:val="nil"/>
              <w:right w:val="single" w:sz="8" w:space="0" w:color="000000" w:themeColor="text1"/>
            </w:tcBorders>
            <w:shd w:val="clear" w:color="auto" w:fill="FFFFFF" w:themeFill="background1"/>
            <w:tcMar>
              <w:left w:w="108" w:type="dxa"/>
              <w:right w:w="108" w:type="dxa"/>
            </w:tcMar>
            <w:vAlign w:val="center"/>
          </w:tcPr>
          <w:p w14:paraId="22297AF4" w14:textId="4969DCF6"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 xml:space="preserve"> </w:t>
            </w:r>
          </w:p>
        </w:tc>
      </w:tr>
      <w:tr w:rsidR="62975ECE" w14:paraId="613EC4DC" w14:textId="77777777" w:rsidTr="59B11EB5">
        <w:trPr>
          <w:trHeight w:val="105"/>
        </w:trPr>
        <w:tc>
          <w:tcPr>
            <w:tcW w:w="3045" w:type="dxa"/>
            <w:tcBorders>
              <w:top w:val="nil"/>
              <w:left w:val="single" w:sz="8" w:space="0" w:color="000000" w:themeColor="text1"/>
              <w:bottom w:val="nil"/>
              <w:right w:val="single" w:sz="8" w:space="0" w:color="000000" w:themeColor="text1"/>
            </w:tcBorders>
            <w:shd w:val="clear" w:color="auto" w:fill="FFFFFF" w:themeFill="background1"/>
            <w:tcMar>
              <w:left w:w="108" w:type="dxa"/>
              <w:right w:w="108" w:type="dxa"/>
            </w:tcMar>
            <w:vAlign w:val="center"/>
          </w:tcPr>
          <w:p w14:paraId="20798822" w14:textId="70D0F2CA" w:rsidR="62975ECE" w:rsidRDefault="0EE24696"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Covid vaccination status</w:t>
            </w:r>
          </w:p>
        </w:tc>
        <w:tc>
          <w:tcPr>
            <w:tcW w:w="1260" w:type="dxa"/>
            <w:tcBorders>
              <w:top w:val="nil"/>
              <w:left w:val="single" w:sz="8" w:space="0" w:color="000000" w:themeColor="text1"/>
              <w:bottom w:val="nil"/>
              <w:right w:val="single" w:sz="8" w:space="0" w:color="000000" w:themeColor="text1"/>
            </w:tcBorders>
            <w:shd w:val="clear" w:color="auto" w:fill="FFFFFF" w:themeFill="background1"/>
            <w:tcMar>
              <w:left w:w="108" w:type="dxa"/>
              <w:right w:w="108" w:type="dxa"/>
            </w:tcMar>
            <w:vAlign w:val="center"/>
          </w:tcPr>
          <w:p w14:paraId="716734A3" w14:textId="6F222B48" w:rsidR="62975ECE" w:rsidRDefault="0F0D973F"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Dyad</w:t>
            </w:r>
          </w:p>
        </w:tc>
        <w:tc>
          <w:tcPr>
            <w:tcW w:w="2610" w:type="dxa"/>
            <w:tcBorders>
              <w:top w:val="nil"/>
              <w:left w:val="single" w:sz="8" w:space="0" w:color="000000" w:themeColor="text1"/>
              <w:bottom w:val="nil"/>
              <w:right w:val="single" w:sz="8" w:space="0" w:color="000000" w:themeColor="text1"/>
            </w:tcBorders>
            <w:shd w:val="clear" w:color="auto" w:fill="FFFFFF" w:themeFill="background1"/>
            <w:tcMar>
              <w:left w:w="108" w:type="dxa"/>
              <w:right w:w="108" w:type="dxa"/>
            </w:tcMar>
            <w:vAlign w:val="center"/>
          </w:tcPr>
          <w:p w14:paraId="7652EC39" w14:textId="282951F6"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 xml:space="preserve"> </w:t>
            </w:r>
          </w:p>
        </w:tc>
        <w:tc>
          <w:tcPr>
            <w:tcW w:w="900" w:type="dxa"/>
            <w:tcBorders>
              <w:top w:val="nil"/>
              <w:left w:val="single" w:sz="8" w:space="0" w:color="000000" w:themeColor="text1"/>
              <w:bottom w:val="nil"/>
              <w:right w:val="single" w:sz="8" w:space="0" w:color="000000" w:themeColor="text1"/>
            </w:tcBorders>
            <w:shd w:val="clear" w:color="auto" w:fill="FFFFFF" w:themeFill="background1"/>
            <w:tcMar>
              <w:left w:w="108" w:type="dxa"/>
              <w:right w:w="108" w:type="dxa"/>
            </w:tcMar>
            <w:vAlign w:val="center"/>
          </w:tcPr>
          <w:p w14:paraId="10679896" w14:textId="1C77DED8"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2</w:t>
            </w:r>
          </w:p>
        </w:tc>
        <w:tc>
          <w:tcPr>
            <w:tcW w:w="900" w:type="dxa"/>
            <w:tcBorders>
              <w:top w:val="nil"/>
              <w:left w:val="single" w:sz="8" w:space="0" w:color="000000" w:themeColor="text1"/>
              <w:bottom w:val="nil"/>
              <w:right w:val="single" w:sz="8" w:space="0" w:color="000000" w:themeColor="text1"/>
            </w:tcBorders>
            <w:shd w:val="clear" w:color="auto" w:fill="FFFFFF" w:themeFill="background1"/>
            <w:tcMar>
              <w:left w:w="108" w:type="dxa"/>
              <w:right w:w="108" w:type="dxa"/>
            </w:tcMar>
            <w:vAlign w:val="center"/>
          </w:tcPr>
          <w:p w14:paraId="575BC074" w14:textId="450AD082"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0</w:t>
            </w:r>
          </w:p>
        </w:tc>
      </w:tr>
      <w:tr w:rsidR="62975ECE" w14:paraId="13A2F374" w14:textId="77777777" w:rsidTr="59B11EB5">
        <w:tblPrEx>
          <w:tblW w:w="0" w:type="auto"/>
          <w:tblInd w:w="135" w:type="dxa"/>
          <w:tblLayout w:type="fixed"/>
          <w:tblLook w:val="06A0" w:firstRow="1" w:lastRow="0" w:firstColumn="1" w:lastColumn="0" w:noHBand="1" w:noVBand="1"/>
          <w:tblPrExChange w:id="223" w:author="Kasey F Thompson" w:date="2024-03-05T19:58:00Z">
            <w:tblPrEx>
              <w:tblW w:w="0" w:type="auto"/>
              <w:tblInd w:w="135" w:type="dxa"/>
              <w:tblLayout w:type="fixed"/>
              <w:tblLook w:val="06A0" w:firstRow="1" w:lastRow="0" w:firstColumn="1" w:lastColumn="0" w:noHBand="1" w:noVBand="1"/>
            </w:tblPrEx>
          </w:tblPrExChange>
        </w:tblPrEx>
        <w:trPr>
          <w:trHeight w:val="246"/>
          <w:trPrChange w:id="224" w:author="Kasey F Thompson" w:date="2024-03-05T19:58:00Z">
            <w:trPr>
              <w:gridAfter w:val="0"/>
              <w:trHeight w:val="105"/>
            </w:trPr>
          </w:trPrChange>
        </w:trPr>
        <w:tc>
          <w:tcPr>
            <w:tcW w:w="3045"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Change w:id="225" w:author="Kasey F Thompson" w:date="2024-03-05T19:58:00Z">
              <w:tcPr>
                <w:tcW w:w="3045" w:type="dxa"/>
                <w:gridSpan w:val="2"/>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tcPrChange>
          </w:tcPr>
          <w:p w14:paraId="4F8A6835" w14:textId="69D1859E" w:rsidR="62975ECE" w:rsidRDefault="0EE24696"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Covid symptoms</w:t>
            </w:r>
          </w:p>
        </w:tc>
        <w:tc>
          <w:tcPr>
            <w:tcW w:w="1260"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Change w:id="226" w:author="Kasey F Thompson" w:date="2024-03-05T19:58:00Z">
              <w:tcPr>
                <w:tcW w:w="1260" w:type="dxa"/>
                <w:gridSpan w:val="2"/>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tcPrChange>
          </w:tcPr>
          <w:p w14:paraId="1D6460B9" w14:textId="7F8C167D" w:rsidR="62975ECE" w:rsidRDefault="1800DF26" w:rsidP="59B11EB5">
            <w:pPr>
              <w:spacing w:after="0"/>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Dyad</w:t>
            </w:r>
          </w:p>
        </w:tc>
        <w:tc>
          <w:tcPr>
            <w:tcW w:w="2610"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Change w:id="227" w:author="Kasey F Thompson" w:date="2024-03-05T19:58:00Z">
              <w:tcPr>
                <w:tcW w:w="2610" w:type="dxa"/>
                <w:gridSpan w:val="2"/>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tcPrChange>
          </w:tcPr>
          <w:p w14:paraId="27F679A3" w14:textId="503AD149"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Carfi list</w:t>
            </w:r>
          </w:p>
        </w:tc>
        <w:tc>
          <w:tcPr>
            <w:tcW w:w="900"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Change w:id="228" w:author="Kasey F Thompson" w:date="2024-03-05T19:58:00Z">
              <w:tcPr>
                <w:tcW w:w="900" w:type="dxa"/>
                <w:gridSpan w:val="2"/>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tcPrChange>
          </w:tcPr>
          <w:p w14:paraId="766D0A14" w14:textId="79DF078D"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8</w:t>
            </w:r>
          </w:p>
        </w:tc>
        <w:tc>
          <w:tcPr>
            <w:tcW w:w="900"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Change w:id="229" w:author="Kasey F Thompson" w:date="2024-03-05T19:58:00Z">
              <w:tcPr>
                <w:tcW w:w="900" w:type="dxa"/>
                <w:gridSpan w:val="2"/>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tcPrChange>
          </w:tcPr>
          <w:p w14:paraId="057B11CE" w14:textId="2BCF7138" w:rsidR="62975ECE" w:rsidRDefault="0EE24696" w:rsidP="59B11EB5">
            <w:pPr>
              <w:spacing w:after="0"/>
              <w:jc w:val="center"/>
              <w:rPr>
                <w:rFonts w:ascii="Calibri" w:eastAsia="Calibri" w:hAnsi="Calibri" w:cs="Calibri"/>
                <w:color w:val="000000" w:themeColor="text1"/>
                <w:sz w:val="20"/>
                <w:szCs w:val="20"/>
              </w:rPr>
            </w:pPr>
            <w:r w:rsidRPr="59B11EB5">
              <w:rPr>
                <w:rFonts w:ascii="Calibri" w:eastAsia="Calibri" w:hAnsi="Calibri" w:cs="Calibri"/>
                <w:color w:val="000000" w:themeColor="text1"/>
                <w:sz w:val="20"/>
                <w:szCs w:val="20"/>
              </w:rPr>
              <w:t>4,8,12</w:t>
            </w:r>
          </w:p>
        </w:tc>
      </w:tr>
    </w:tbl>
    <w:p w14:paraId="734DCB8F" w14:textId="68E785CF" w:rsidR="59B11EB5" w:rsidRDefault="59B11EB5" w:rsidP="59B11EB5">
      <w:pPr>
        <w:pStyle w:val="NormalWeb"/>
        <w:tabs>
          <w:tab w:val="left" w:pos="2880"/>
        </w:tabs>
        <w:spacing w:before="320" w:beforeAutospacing="0" w:after="120" w:afterAutospacing="0"/>
        <w:rPr>
          <w:rFonts w:ascii="Times New Roman" w:eastAsia="Times New Roman" w:hAnsi="Times New Roman" w:cs="Times New Roman"/>
          <w:b/>
          <w:bCs/>
          <w:sz w:val="22"/>
          <w:szCs w:val="22"/>
        </w:rPr>
      </w:pPr>
    </w:p>
    <w:p w14:paraId="5766BAFB" w14:textId="406EC4FB" w:rsidR="007D04BC" w:rsidRPr="00CF0377" w:rsidDel="008B67EE" w:rsidRDefault="00CF0377" w:rsidP="3B9295B8">
      <w:pPr>
        <w:pStyle w:val="ListContinue"/>
        <w:spacing w:before="60" w:after="0"/>
        <w:ind w:left="0"/>
        <w:rPr>
          <w:moveFrom w:id="230" w:author="Olivia Vjorn" w:date="2024-03-07T10:47:00Z"/>
          <w:rFonts w:ascii="Times New Roman" w:hAnsi="Times New Roman" w:cs="Times New Roman"/>
          <w:b/>
          <w:bCs/>
          <w:sz w:val="28"/>
          <w:szCs w:val="28"/>
        </w:rPr>
      </w:pPr>
      <w:moveFromRangeStart w:id="231" w:author="Olivia Vjorn" w:date="2024-03-07T10:47:00Z" w:name="move160700887"/>
      <w:moveFrom w:id="232" w:author="Olivia Vjorn" w:date="2024-03-07T10:47:00Z">
        <w:r w:rsidRPr="59B11EB5" w:rsidDel="008B67EE">
          <w:rPr>
            <w:rFonts w:ascii="Times New Roman" w:hAnsi="Times New Roman" w:cs="Times New Roman"/>
            <w:b/>
            <w:bCs/>
            <w:sz w:val="28"/>
            <w:szCs w:val="28"/>
          </w:rPr>
          <w:t>Power analysis</w:t>
        </w:r>
      </w:moveFrom>
    </w:p>
    <w:p w14:paraId="2B9E5EB6" w14:textId="029EF62D" w:rsidR="00AB0AD8" w:rsidRPr="00AB0AD8" w:rsidDel="008B67EE" w:rsidRDefault="1E958DD4" w:rsidP="3B9295B8">
      <w:pPr>
        <w:spacing w:before="160"/>
        <w:rPr>
          <w:moveFrom w:id="233" w:author="Olivia Vjorn" w:date="2024-03-07T10:47:00Z"/>
          <w:rFonts w:ascii="Times New Roman" w:eastAsia="Times New Roman" w:hAnsi="Times New Roman" w:cs="Times New Roman"/>
          <w:color w:val="000000" w:themeColor="text1"/>
          <w:sz w:val="24"/>
          <w:szCs w:val="24"/>
        </w:rPr>
      </w:pPr>
      <w:moveFrom w:id="234" w:author="Olivia Vjorn" w:date="2024-03-07T10:47:00Z">
        <w:r w:rsidRPr="59B11EB5" w:rsidDel="008B67EE">
          <w:rPr>
            <w:rFonts w:ascii="Times New Roman" w:eastAsia="Times New Roman" w:hAnsi="Times New Roman" w:cs="Times New Roman"/>
            <w:color w:val="000000" w:themeColor="text1"/>
            <w:sz w:val="24"/>
            <w:szCs w:val="24"/>
          </w:rPr>
          <w:t xml:space="preserve">Our primary outcome used to power the study is reduction in percent of </w:t>
        </w:r>
        <w:r w:rsidR="7C5276D5" w:rsidRPr="59B11EB5" w:rsidDel="008B67EE">
          <w:rPr>
            <w:rFonts w:ascii="Times New Roman" w:eastAsia="Times New Roman" w:hAnsi="Times New Roman" w:cs="Times New Roman"/>
            <w:color w:val="000000" w:themeColor="text1"/>
            <w:sz w:val="24"/>
            <w:szCs w:val="24"/>
          </w:rPr>
          <w:t xml:space="preserve">risky </w:t>
        </w:r>
        <w:r w:rsidRPr="59B11EB5" w:rsidDel="008B67EE">
          <w:rPr>
            <w:rFonts w:ascii="Times New Roman" w:eastAsia="Times New Roman" w:hAnsi="Times New Roman" w:cs="Times New Roman"/>
            <w:color w:val="000000" w:themeColor="text1"/>
            <w:sz w:val="24"/>
            <w:szCs w:val="24"/>
          </w:rPr>
          <w:t>drinking days. In our prior study of A</w:t>
        </w:r>
        <w:r w:rsidR="034FB818" w:rsidRPr="59B11EB5" w:rsidDel="008B67EE">
          <w:rPr>
            <w:rFonts w:ascii="Times New Roman" w:eastAsia="Times New Roman" w:hAnsi="Times New Roman" w:cs="Times New Roman"/>
            <w:color w:val="000000" w:themeColor="text1"/>
            <w:sz w:val="24"/>
            <w:szCs w:val="24"/>
          </w:rPr>
          <w:t>-</w:t>
        </w:r>
        <w:r w:rsidRPr="59B11EB5" w:rsidDel="008B67EE">
          <w:rPr>
            <w:rFonts w:ascii="Times New Roman" w:eastAsia="Times New Roman" w:hAnsi="Times New Roman" w:cs="Times New Roman"/>
            <w:color w:val="000000" w:themeColor="text1"/>
            <w:sz w:val="24"/>
            <w:szCs w:val="24"/>
          </w:rPr>
          <w:t xml:space="preserve">CHESS with </w:t>
        </w:r>
        <w:r w:rsidR="387C53CB" w:rsidRPr="59B11EB5" w:rsidDel="008B67EE">
          <w:rPr>
            <w:rFonts w:ascii="Times New Roman" w:eastAsia="Times New Roman" w:hAnsi="Times New Roman" w:cs="Times New Roman"/>
            <w:color w:val="000000" w:themeColor="text1"/>
            <w:sz w:val="24"/>
            <w:szCs w:val="24"/>
          </w:rPr>
          <w:t xml:space="preserve">IPs </w:t>
        </w:r>
        <w:r w:rsidRPr="59B11EB5" w:rsidDel="008B67EE">
          <w:rPr>
            <w:rFonts w:ascii="Times New Roman" w:eastAsia="Times New Roman" w:hAnsi="Times New Roman" w:cs="Times New Roman"/>
            <w:color w:val="000000" w:themeColor="text1"/>
            <w:sz w:val="24"/>
            <w:szCs w:val="24"/>
          </w:rPr>
          <w:t>coming out of inpatient treatment for AUD, we found an effect size of A</w:t>
        </w:r>
        <w:r w:rsidR="034FB818" w:rsidRPr="59B11EB5" w:rsidDel="008B67EE">
          <w:rPr>
            <w:rFonts w:ascii="Times New Roman" w:eastAsia="Times New Roman" w:hAnsi="Times New Roman" w:cs="Times New Roman"/>
            <w:color w:val="000000" w:themeColor="text1"/>
            <w:sz w:val="24"/>
            <w:szCs w:val="24"/>
          </w:rPr>
          <w:t>-</w:t>
        </w:r>
        <w:r w:rsidRPr="59B11EB5" w:rsidDel="008B67EE">
          <w:rPr>
            <w:rFonts w:ascii="Times New Roman" w:eastAsia="Times New Roman" w:hAnsi="Times New Roman" w:cs="Times New Roman"/>
            <w:color w:val="000000" w:themeColor="text1"/>
            <w:sz w:val="24"/>
            <w:szCs w:val="24"/>
          </w:rPr>
          <w:t>CHESS vs. usual care of d=.31 for this outcome.</w:t>
        </w:r>
        <w:r w:rsidRPr="59B11EB5" w:rsidDel="008B67EE">
          <w:rPr>
            <w:rFonts w:ascii="Times New Roman" w:hAnsi="Times New Roman" w:cs="Times New Roman"/>
            <w:color w:val="000000" w:themeColor="text1"/>
            <w:sz w:val="24"/>
            <w:szCs w:val="24"/>
          </w:rPr>
          <w:fldChar w:fldCharType="begin"/>
        </w:r>
        <w:r w:rsidRPr="59B11EB5" w:rsidDel="008B67EE">
          <w:rPr>
            <w:rFonts w:ascii="Times New Roman" w:hAnsi="Times New Roman" w:cs="Times New Roman"/>
            <w:color w:val="000000" w:themeColor="text1"/>
            <w:sz w:val="24"/>
            <w:szCs w:val="24"/>
          </w:rPr>
          <w:instrText xml:space="preserve"> ADDIN ZOTERO_ITEM CSL_CITATION {"citationID":"JPwDiaG8","properties":{"formattedCitation":"\\super 78\\nosupersub{}","plainCitation":"78","noteIndex":0},"citationItems":[{"id":314,"uris":["http://zotero.org/users/8933076/items/QXR9QIAE"],"itemData":{"id":314,"type":"article-journal","abstract":"BACKGROUND:New smartphone communication technology provides a novel way to provide personalized continuing care support following alcohol treatment. One such system is the Addiction version of the Comprehensive Health Enhancement Support System (A-CHESS), which provides a range of automated functions that support patients. A-CHESS improved drinking outcomes over standard continuing care when provided to patients leaving inpatient treatment. Effective continuing care can also be delivered via telephone calls with a counselor. Telephone Monitoring and Counseling (TMC) has demonstrated efficacy in two randomized trials with alcohol-dependent patients. A-CHESS and TMC have complementary strengths. A-CHESS provides automated 24/7 recovery support services and frequent assessment of symptoms and status, but does not involve regular contact with a counselor. TMC provides regular and sustained contact with the same counselor, but no ongoing support between calls. The future of continuing care for alcohol use disorders is likely to involve automated mobile technology and counselor contact, but little is known about how best to integrate these services. METHODS/DESIGN:To address this question, the study will feature a 2 × 2 design (A-CHESS for 12 months [yes/no] × TMC for 12 months [yes/no]), in which 280 alcohol-dependent patients in intensive outpatient programs (IOPs) will be randomized to one of the four conditions and followed for 18 months. We will determine whether adding TMC to A-CHESS produces fewer heavy drinking days than TMC or A-CHESS alone and test for TMC and A-CHESS main effects. We will determine the costs of each of the four conditions and the incremental cost-effectiveness of the three active conditions. Analyses will also examine secondary outcomes, including a biological measure of alcohol use, and hypothesized moderation and mediation effects. DISCUSSION:The results of the study will yield important information on improving patient alcohol use outcomes by integrating mobile automated recovery support and counselor contact. TRIAL REGISTRATION:ClinicalTrials.gov, NCT02681406 . Registered on 2 September 2016.","container-title":"Trials","DOI":"10.1186/s13063-018-2466-1","ISSN":"1745-6215","issue":"1","journalAbbreviation":"Trials","language":"eng","license":"cc by","note":"PMID: 29382367\nPMCID: PMC5791199","page":"82","source":"Europe PMC","title":"Effects of automated smartphone mobile recovery support and telephone continuing care in the treatment of alcohol use disorder: study protocol for a randomized controlled trial","title-short":"Effects of automated smartphone mobile recovery support and telephone continuing care in the treatment of alcohol use disorder","volume":"19","author":[{"family":"McKay","given":"James R"},{"family":"Gustafson","given":"David H"},{"family":"Ivey","given":"Megan"},{"family":"McTavish","given":"Fiona"},{"family":"Pe-Romashko","given":"Klaren"},{"family":"Curtis","given":"Brenda"},{"family":"Oslin","given":"David A"},{"family":"Polsky","given":"Daniel"},{"family":"Quanbeck","given":"Andrew"},{"family":"Lynch","given":"Kevin G"}],"issued":{"date-parts":[["2018",1,1]]}}}],"schema":"https://github.com/citation-style-language/schema/raw/master/csl-citation.json"} </w:instrText>
        </w:r>
        <w:r w:rsidRPr="59B11EB5" w:rsidDel="008B67EE">
          <w:rPr>
            <w:rFonts w:ascii="Times New Roman" w:hAnsi="Times New Roman" w:cs="Times New Roman"/>
            <w:color w:val="000000" w:themeColor="text1"/>
            <w:sz w:val="24"/>
            <w:szCs w:val="24"/>
          </w:rPr>
          <w:fldChar w:fldCharType="separate"/>
        </w:r>
        <w:r w:rsidR="6ACE342E" w:rsidRPr="59B11EB5" w:rsidDel="008B67EE">
          <w:rPr>
            <w:rFonts w:ascii="Times New Roman" w:hAnsi="Times New Roman" w:cs="Times New Roman"/>
            <w:sz w:val="24"/>
            <w:szCs w:val="24"/>
            <w:vertAlign w:val="superscript"/>
          </w:rPr>
          <w:t>78</w:t>
        </w:r>
        <w:r w:rsidRPr="59B11EB5" w:rsidDel="008B67EE">
          <w:rPr>
            <w:rFonts w:ascii="Times New Roman" w:hAnsi="Times New Roman" w:cs="Times New Roman"/>
            <w:color w:val="000000" w:themeColor="text1"/>
            <w:sz w:val="24"/>
            <w:szCs w:val="24"/>
          </w:rPr>
          <w:fldChar w:fldCharType="end"/>
        </w:r>
        <w:r w:rsidRPr="59B11EB5" w:rsidDel="008B67EE">
          <w:rPr>
            <w:rFonts w:ascii="Times New Roman" w:eastAsia="Times New Roman" w:hAnsi="Times New Roman" w:cs="Times New Roman"/>
            <w:color w:val="000000" w:themeColor="text1"/>
            <w:sz w:val="24"/>
            <w:szCs w:val="24"/>
          </w:rPr>
          <w:t xml:space="preserve"> Since then, A</w:t>
        </w:r>
        <w:r w:rsidR="034FB818" w:rsidRPr="59B11EB5" w:rsidDel="008B67EE">
          <w:rPr>
            <w:rFonts w:ascii="Times New Roman" w:eastAsia="Times New Roman" w:hAnsi="Times New Roman" w:cs="Times New Roman"/>
            <w:color w:val="000000" w:themeColor="text1"/>
            <w:sz w:val="24"/>
            <w:szCs w:val="24"/>
          </w:rPr>
          <w:t>-</w:t>
        </w:r>
        <w:r w:rsidRPr="59B11EB5" w:rsidDel="008B67EE">
          <w:rPr>
            <w:rFonts w:ascii="Times New Roman" w:eastAsia="Times New Roman" w:hAnsi="Times New Roman" w:cs="Times New Roman"/>
            <w:color w:val="000000" w:themeColor="text1"/>
            <w:sz w:val="24"/>
            <w:szCs w:val="24"/>
          </w:rPr>
          <w:t xml:space="preserve">CHESS has been improved, and in the proposed study we will incorporate COVID-related content to help </w:t>
        </w:r>
        <w:r w:rsidR="7B2A763E" w:rsidRPr="59B11EB5" w:rsidDel="008B67EE">
          <w:rPr>
            <w:rFonts w:ascii="Times New Roman" w:eastAsia="Times New Roman" w:hAnsi="Times New Roman" w:cs="Times New Roman"/>
            <w:color w:val="000000" w:themeColor="text1"/>
            <w:sz w:val="24"/>
            <w:szCs w:val="24"/>
          </w:rPr>
          <w:t xml:space="preserve">IPs </w:t>
        </w:r>
        <w:r w:rsidRPr="59B11EB5" w:rsidDel="008B67EE">
          <w:rPr>
            <w:rFonts w:ascii="Times New Roman" w:eastAsia="Times New Roman" w:hAnsi="Times New Roman" w:cs="Times New Roman"/>
            <w:color w:val="000000" w:themeColor="text1"/>
            <w:sz w:val="24"/>
            <w:szCs w:val="24"/>
          </w:rPr>
          <w:t>cope with pandemic stresses. Given this, we expect an effect size of d=.40 for the comparison of smartphone control vs. A</w:t>
        </w:r>
        <w:r w:rsidR="034FB818" w:rsidRPr="59B11EB5" w:rsidDel="008B67EE">
          <w:rPr>
            <w:rFonts w:ascii="Times New Roman" w:eastAsia="Times New Roman" w:hAnsi="Times New Roman" w:cs="Times New Roman"/>
            <w:color w:val="000000" w:themeColor="text1"/>
            <w:sz w:val="24"/>
            <w:szCs w:val="24"/>
          </w:rPr>
          <w:t>-</w:t>
        </w:r>
        <w:r w:rsidRPr="59B11EB5" w:rsidDel="008B67EE">
          <w:rPr>
            <w:rFonts w:ascii="Times New Roman" w:eastAsia="Times New Roman" w:hAnsi="Times New Roman" w:cs="Times New Roman"/>
            <w:color w:val="000000" w:themeColor="text1"/>
            <w:sz w:val="24"/>
            <w:szCs w:val="24"/>
          </w:rPr>
          <w:t xml:space="preserve">CHESS-C. </w:t>
        </w:r>
      </w:moveFrom>
    </w:p>
    <w:p w14:paraId="75A430D3" w14:textId="78753EF7" w:rsidR="00AB0AD8" w:rsidRPr="00AB0AD8" w:rsidDel="008B67EE" w:rsidRDefault="00AB0AD8" w:rsidP="3B9295B8">
      <w:pPr>
        <w:spacing w:before="60"/>
        <w:rPr>
          <w:moveFrom w:id="235" w:author="Olivia Vjorn" w:date="2024-03-07T10:47:00Z"/>
          <w:rFonts w:ascii="Times New Roman" w:eastAsia="Times New Roman" w:hAnsi="Times New Roman" w:cs="Times New Roman"/>
          <w:color w:val="000000" w:themeColor="text1"/>
          <w:sz w:val="24"/>
          <w:szCs w:val="24"/>
        </w:rPr>
      </w:pPr>
      <w:moveFrom w:id="236" w:author="Olivia Vjorn" w:date="2024-03-07T10:47:00Z">
        <w:r w:rsidRPr="3B9295B8" w:rsidDel="008B67EE">
          <w:rPr>
            <w:rFonts w:ascii="Times New Roman" w:eastAsia="Times New Roman" w:hAnsi="Times New Roman" w:cs="Times New Roman"/>
            <w:color w:val="000000" w:themeColor="text1"/>
            <w:sz w:val="24"/>
            <w:szCs w:val="24"/>
          </w:rPr>
          <w:t>We powered the analysis to be able to detect an effect size of d=.40 for smartphone control vs. A</w:t>
        </w:r>
        <w:r w:rsidR="001F23E5" w:rsidRPr="3B9295B8" w:rsidDel="008B67EE">
          <w:rPr>
            <w:rFonts w:ascii="Times New Roman" w:eastAsia="Times New Roman" w:hAnsi="Times New Roman" w:cs="Times New Roman"/>
            <w:color w:val="000000" w:themeColor="text1"/>
            <w:sz w:val="24"/>
            <w:szCs w:val="24"/>
          </w:rPr>
          <w:t>-</w:t>
        </w:r>
        <w:r w:rsidRPr="3B9295B8" w:rsidDel="008B67EE">
          <w:rPr>
            <w:rFonts w:ascii="Times New Roman" w:eastAsia="Times New Roman" w:hAnsi="Times New Roman" w:cs="Times New Roman"/>
            <w:color w:val="000000" w:themeColor="text1"/>
            <w:sz w:val="24"/>
            <w:szCs w:val="24"/>
          </w:rPr>
          <w:t>CHESS-C, and then the same magnitude of effect for A</w:t>
        </w:r>
        <w:r w:rsidR="001F23E5" w:rsidRPr="3B9295B8" w:rsidDel="008B67EE">
          <w:rPr>
            <w:rFonts w:ascii="Times New Roman" w:eastAsia="Times New Roman" w:hAnsi="Times New Roman" w:cs="Times New Roman"/>
            <w:color w:val="000000" w:themeColor="text1"/>
            <w:sz w:val="24"/>
            <w:szCs w:val="24"/>
          </w:rPr>
          <w:t>-</w:t>
        </w:r>
        <w:r w:rsidRPr="3B9295B8" w:rsidDel="008B67EE">
          <w:rPr>
            <w:rFonts w:ascii="Times New Roman" w:eastAsia="Times New Roman" w:hAnsi="Times New Roman" w:cs="Times New Roman"/>
            <w:color w:val="000000" w:themeColor="text1"/>
            <w:sz w:val="24"/>
            <w:szCs w:val="24"/>
          </w:rPr>
          <w:t>CHESS-C vs. F</w:t>
        </w:r>
        <w:r w:rsidR="001F23E5" w:rsidRPr="3B9295B8" w:rsidDel="008B67EE">
          <w:rPr>
            <w:rFonts w:ascii="Times New Roman" w:eastAsia="Times New Roman" w:hAnsi="Times New Roman" w:cs="Times New Roman"/>
            <w:color w:val="000000" w:themeColor="text1"/>
            <w:sz w:val="24"/>
            <w:szCs w:val="24"/>
          </w:rPr>
          <w:t>AM-</w:t>
        </w:r>
        <w:r w:rsidRPr="3B9295B8" w:rsidDel="008B67EE">
          <w:rPr>
            <w:rFonts w:ascii="Times New Roman" w:eastAsia="Times New Roman" w:hAnsi="Times New Roman" w:cs="Times New Roman"/>
            <w:color w:val="000000" w:themeColor="text1"/>
            <w:sz w:val="24"/>
            <w:szCs w:val="24"/>
          </w:rPr>
          <w:t>CHESS-C. It is reasonable to expect an effect of roughly d=.80 for F</w:t>
        </w:r>
        <w:r w:rsidR="001F23E5" w:rsidRPr="3B9295B8" w:rsidDel="008B67EE">
          <w:rPr>
            <w:rFonts w:ascii="Times New Roman" w:eastAsia="Times New Roman" w:hAnsi="Times New Roman" w:cs="Times New Roman"/>
            <w:color w:val="000000" w:themeColor="text1"/>
            <w:sz w:val="24"/>
            <w:szCs w:val="24"/>
          </w:rPr>
          <w:t>AM-</w:t>
        </w:r>
        <w:r w:rsidRPr="3B9295B8" w:rsidDel="008B67EE">
          <w:rPr>
            <w:rFonts w:ascii="Times New Roman" w:eastAsia="Times New Roman" w:hAnsi="Times New Roman" w:cs="Times New Roman"/>
            <w:color w:val="000000" w:themeColor="text1"/>
            <w:sz w:val="24"/>
            <w:szCs w:val="24"/>
          </w:rPr>
          <w:t>CHESS-C vs. smartphone control, given the strong effects observed in an RCT of ABCT, where the effect size for reductions in percent risky drinking days was d=.79.</w:t>
        </w:r>
        <w:r w:rsidRPr="3B9295B8" w:rsidDel="008B67EE">
          <w:rPr>
            <w:rFonts w:ascii="Times New Roman" w:hAnsi="Times New Roman" w:cs="Times New Roman"/>
            <w:color w:val="000000" w:themeColor="text1"/>
            <w:sz w:val="24"/>
            <w:szCs w:val="24"/>
          </w:rPr>
          <w:fldChar w:fldCharType="begin"/>
        </w:r>
        <w:r w:rsidRPr="3B9295B8" w:rsidDel="008B67EE">
          <w:rPr>
            <w:rFonts w:ascii="Times New Roman" w:hAnsi="Times New Roman" w:cs="Times New Roman"/>
            <w:color w:val="000000" w:themeColor="text1"/>
            <w:sz w:val="24"/>
            <w:szCs w:val="24"/>
          </w:rPr>
          <w:instrText xml:space="preserve"> ADDIN ZOTERO_ITEM CSL_CITATION {"citationID":"vTZCtpsS","properties":{"formattedCitation":"\\super 79\\nosupersub{}","plainCitation":"79","noteIndex":0},"citationItems":[{"id":316,"uris":["http://zotero.org/users/8933076/items/7IQ247C8"],"itemData":{"id":316,"type":"article-journal","abstract":"Although alcohol use disorders (AUDs) adversely affect women, research on efficacious treatments for women is limited. In this randomized efficacy trial of 102 heterosexual women with AUDs, the authors compared alcohol behavioral couple therapy (ABCT) and alcohol behavioral individual therapy (ABIT) on percentage of days abstinent (PDA) and percentage of days of heavy drinking (PDH) over 6 months of treatment and 12 months of posttreatment follow-up. Baseline relationship functioning and comorbid disorders were tested as moderators of outcome. Piecewise linear growth models were used to model outcomes. During treatment, women increased their PDA and decreased their PDH, with significantly greater improvements in ABCT than in ABIT (d = 0.59 for PDA; d = 0.79 for PDH). Differences favoring ABCT were maintained during follow-up. Women with poorer baseline relationship functioning improved more on PDA during treatment with ABCT than with ABIT. For PDH, results during treatment and follow-up favored ABCT for women with better baseline relationship functioning. ABCT resulted in better outcomes than ABIT for women with Axis I disorders at the end of follow-up (PDA), and for women with Axis II disorders at the end of treatment (PDA) and at the end of follow-up (PDH).","container-title":"Journal of consulting and clinical psychology","DOI":"10.1037/a0014686","ISSN":"0022-006X","issue":"2","journalAbbreviation":"J Consult Clin Psychol","note":"PMID: 19309184\nPMCID: PMC3150864","page":"243-256","source":"PubMed Central","title":"A Randomized Trial of Individual and Couple Behavioral Alcohol Treatment for Women","volume":"77","author":[{"family":"McCrady","given":"Barbara S."},{"family":"Epstein","given":"Elizabeth E."},{"family":"Cook","given":"Sharon"},{"family":"Jensen","given":"Noelle"},{"family":"Hildebrandt","given":"Thomas"}],"issued":{"date-parts":[["2009",4]]}}}],"schema":"https://github.com/citation-style-language/schema/raw/master/csl-citation.json"} </w:instrText>
        </w:r>
        <w:r w:rsidRPr="3B9295B8" w:rsidDel="008B67EE">
          <w:rPr>
            <w:rFonts w:ascii="Times New Roman" w:hAnsi="Times New Roman" w:cs="Times New Roman"/>
            <w:color w:val="000000" w:themeColor="text1"/>
            <w:sz w:val="24"/>
            <w:szCs w:val="24"/>
          </w:rPr>
          <w:fldChar w:fldCharType="separate"/>
        </w:r>
        <w:r w:rsidR="00EA427D" w:rsidRPr="3B9295B8" w:rsidDel="008B67EE">
          <w:rPr>
            <w:rFonts w:ascii="Times New Roman" w:hAnsi="Times New Roman" w:cs="Times New Roman"/>
            <w:sz w:val="24"/>
            <w:szCs w:val="24"/>
            <w:vertAlign w:val="superscript"/>
          </w:rPr>
          <w:t>79</w:t>
        </w:r>
        <w:r w:rsidRPr="3B9295B8" w:rsidDel="008B67EE">
          <w:rPr>
            <w:rFonts w:ascii="Times New Roman" w:hAnsi="Times New Roman" w:cs="Times New Roman"/>
            <w:color w:val="000000" w:themeColor="text1"/>
            <w:sz w:val="24"/>
            <w:szCs w:val="24"/>
          </w:rPr>
          <w:fldChar w:fldCharType="end"/>
        </w:r>
      </w:moveFrom>
    </w:p>
    <w:p w14:paraId="36F1FE26" w14:textId="02632EBB" w:rsidR="00AB0AD8" w:rsidRPr="00AB0AD8" w:rsidDel="008B67EE" w:rsidRDefault="00AB0AD8" w:rsidP="3B9295B8">
      <w:pPr>
        <w:spacing w:before="60"/>
        <w:rPr>
          <w:moveFrom w:id="237" w:author="Olivia Vjorn" w:date="2024-03-07T10:47:00Z"/>
          <w:rFonts w:ascii="Times New Roman" w:eastAsia="Times New Roman" w:hAnsi="Times New Roman" w:cs="Times New Roman"/>
          <w:color w:val="000000" w:themeColor="text1"/>
          <w:sz w:val="24"/>
          <w:szCs w:val="24"/>
        </w:rPr>
      </w:pPr>
      <w:moveFrom w:id="238" w:author="Olivia Vjorn" w:date="2024-03-07T10:47:00Z">
        <w:r w:rsidRPr="3B9295B8" w:rsidDel="008B67EE">
          <w:rPr>
            <w:rFonts w:ascii="Times New Roman" w:eastAsia="Times New Roman" w:hAnsi="Times New Roman" w:cs="Times New Roman"/>
            <w:color w:val="000000" w:themeColor="text1"/>
            <w:sz w:val="24"/>
            <w:szCs w:val="24"/>
          </w:rPr>
          <w:t>We ran the power analyses two ways, based on two different estimates of likely attrition. In prior ABCT and A</w:t>
        </w:r>
        <w:r w:rsidR="001F23E5" w:rsidRPr="3B9295B8" w:rsidDel="008B67EE">
          <w:rPr>
            <w:rFonts w:ascii="Times New Roman" w:eastAsia="Times New Roman" w:hAnsi="Times New Roman" w:cs="Times New Roman"/>
            <w:color w:val="000000" w:themeColor="text1"/>
            <w:sz w:val="24"/>
            <w:szCs w:val="24"/>
          </w:rPr>
          <w:t>-</w:t>
        </w:r>
        <w:r w:rsidRPr="3B9295B8" w:rsidDel="008B67EE">
          <w:rPr>
            <w:rFonts w:ascii="Times New Roman" w:eastAsia="Times New Roman" w:hAnsi="Times New Roman" w:cs="Times New Roman"/>
            <w:color w:val="000000" w:themeColor="text1"/>
            <w:sz w:val="24"/>
            <w:szCs w:val="24"/>
          </w:rPr>
          <w:t>CHESS studies, 10–21% attrition at 9 and 8 months, respectively, was observed.</w:t>
        </w:r>
        <w:r w:rsidRPr="3B9295B8" w:rsidDel="008B67EE">
          <w:rPr>
            <w:rFonts w:ascii="Times New Roman" w:hAnsi="Times New Roman" w:cs="Times New Roman"/>
            <w:color w:val="000000" w:themeColor="text1"/>
            <w:sz w:val="24"/>
            <w:szCs w:val="24"/>
          </w:rPr>
          <w:fldChar w:fldCharType="begin"/>
        </w:r>
        <w:r w:rsidRPr="3B9295B8" w:rsidDel="008B67EE">
          <w:rPr>
            <w:rFonts w:ascii="Times New Roman" w:hAnsi="Times New Roman" w:cs="Times New Roman"/>
            <w:color w:val="000000" w:themeColor="text1"/>
            <w:sz w:val="24"/>
            <w:szCs w:val="24"/>
          </w:rPr>
          <w:instrText xml:space="preserve"> ADDIN ZOTERO_ITEM CSL_CITATION {"citationID":"JlmVLRnw","properties":{"formattedCitation":"\\super 78,79\\nosupersub{}","plainCitation":"78,79","noteIndex":0},"citationItems":[{"id":314,"uris":["http://zotero.org/users/8933076/items/QXR9QIAE"],"itemData":{"id":314,"type":"article-journal","abstract":"BACKGROUND:New smartphone communication technology provides a novel way to provide personalized continuing care support following alcohol treatment. One such system is the Addiction version of the Comprehensive Health Enhancement Support System (A-CHESS), which provides a range of automated functions that support patients. A-CHESS improved drinking outcomes over standard continuing care when provided to patients leaving inpatient treatment. Effective continuing care can also be delivered via telephone calls with a counselor. Telephone Monitoring and Counseling (TMC) has demonstrated efficacy in two randomized trials with alcohol-dependent patients. A-CHESS and TMC have complementary strengths. A-CHESS provides automated 24/7 recovery support services and frequent assessment of symptoms and status, but does not involve regular contact with a counselor. TMC provides regular and sustained contact with the same counselor, but no ongoing support between calls. The future of continuing care for alcohol use disorders is likely to involve automated mobile technology and counselor contact, but little is known about how best to integrate these services. METHODS/DESIGN:To address this question, the study will feature a 2 × 2 design (A-CHESS for 12 months [yes/no] × TMC for 12 months [yes/no]), in which 280 alcohol-dependent patients in intensive outpatient programs (IOPs) will be randomized to one of the four conditions and followed for 18 months. We will determine whether adding TMC to A-CHESS produces fewer heavy drinking days than TMC or A-CHESS alone and test for TMC and A-CHESS main effects. We will determine the costs of each of the four conditions and the incremental cost-effectiveness of the three active conditions. Analyses will also examine secondary outcomes, including a biological measure of alcohol use, and hypothesized moderation and mediation effects. DISCUSSION:The results of the study will yield important information on improving patient alcohol use outcomes by integrating mobile automated recovery support and counselor contact. TRIAL REGISTRATION:ClinicalTrials.gov, NCT02681406 . Registered on 2 September 2016.","container-title":"Trials","DOI":"10.1186/s13063-018-2466-1","ISSN":"1745-6215","issue":"1","journalAbbreviation":"Trials","language":"eng","license":"cc by","note":"PMID: 29382367\nPMCID: PMC5791199","page":"82","source":"Europe PMC","title":"Effects of automated smartphone mobile recovery support and telephone continuing care in the treatment of alcohol use disorder: study protocol for a randomized controlled trial","title-short":"Effects of automated smartphone mobile recovery support and telephone continuing care in the treatment of alcohol use disorder","volume":"19","author":[{"family":"McKay","given":"James R"},{"family":"Gustafson","given":"David H"},{"family":"Ivey","given":"Megan"},{"family":"McTavish","given":"Fiona"},{"family":"Pe-Romashko","given":"Klaren"},{"family":"Curtis","given":"Brenda"},{"family":"Oslin","given":"David A"},{"family":"Polsky","given":"Daniel"},{"family":"Quanbeck","given":"Andrew"},{"family":"Lynch","given":"Kevin G"}],"issued":{"date-parts":[["2018",1,1]]}}},{"id":316,"uris":["http://zotero.org/users/8933076/items/7IQ247C8"],"itemData":{"id":316,"type":"article-journal","abstract":"Although alcohol use disorders (AUDs) adversely affect women, research on efficacious treatments for women is limited. In this randomized efficacy trial of 102 heterosexual women with AUDs, the authors compared alcohol behavioral couple therapy (ABCT) and alcohol behavioral individual therapy (ABIT) on percentage of days abstinent (PDA) and percentage of days of heavy drinking (PDH) over 6 months of treatment and 12 months of posttreatment follow-up. Baseline relationship functioning and comorbid disorders were tested as moderators of outcome. Piecewise linear growth models were used to model outcomes. During treatment, women increased their PDA and decreased their PDH, with significantly greater improvements in ABCT than in ABIT (d = 0.59 for PDA; d = 0.79 for PDH). Differences favoring ABCT were maintained during follow-up. Women with poorer baseline relationship functioning improved more on PDA during treatment with ABCT than with ABIT. For PDH, results during treatment and follow-up favored ABCT for women with better baseline relationship functioning. ABCT resulted in better outcomes than ABIT for women with Axis I disorders at the end of follow-up (PDA), and for women with Axis II disorders at the end of treatment (PDA) and at the end of follow-up (PDH).","container-title":"Journal of consulting and clinical psychology","DOI":"10.1037/a0014686","ISSN":"0022-006X","issue":"2","journalAbbreviation":"J Consult Clin Psychol","note":"PMID: 19309184\nPMCID: PMC3150864","page":"243-256","source":"PubMed Central","title":"A Randomized Trial of Individual and Couple Behavioral Alcohol Treatment for Women","volume":"77","author":[{"family":"McCrady","given":"Barbara S."},{"family":"Epstein","given":"Elizabeth E."},{"family":"Cook","given":"Sharon"},{"family":"Jensen","given":"Noelle"},{"family":"Hildebrandt","given":"Thomas"}],"issued":{"date-parts":[["2009",4]]}}}],"schema":"https://github.com/citation-style-language/schema/raw/master/csl-citation.json"} </w:instrText>
        </w:r>
        <w:r w:rsidRPr="3B9295B8" w:rsidDel="008B67EE">
          <w:rPr>
            <w:rFonts w:ascii="Times New Roman" w:hAnsi="Times New Roman" w:cs="Times New Roman"/>
            <w:color w:val="000000" w:themeColor="text1"/>
            <w:sz w:val="24"/>
            <w:szCs w:val="24"/>
          </w:rPr>
          <w:fldChar w:fldCharType="separate"/>
        </w:r>
        <w:r w:rsidR="00EA427D" w:rsidRPr="3B9295B8" w:rsidDel="008B67EE">
          <w:rPr>
            <w:rFonts w:ascii="Times New Roman" w:hAnsi="Times New Roman" w:cs="Times New Roman"/>
            <w:sz w:val="24"/>
            <w:szCs w:val="24"/>
            <w:vertAlign w:val="superscript"/>
          </w:rPr>
          <w:t>78,79</w:t>
        </w:r>
        <w:r w:rsidRPr="3B9295B8" w:rsidDel="008B67EE">
          <w:rPr>
            <w:rFonts w:ascii="Times New Roman" w:hAnsi="Times New Roman" w:cs="Times New Roman"/>
            <w:color w:val="000000" w:themeColor="text1"/>
            <w:sz w:val="24"/>
            <w:szCs w:val="24"/>
          </w:rPr>
          <w:fldChar w:fldCharType="end"/>
        </w:r>
        <w:r w:rsidRPr="3B9295B8" w:rsidDel="008B67EE">
          <w:rPr>
            <w:rFonts w:ascii="Times New Roman" w:eastAsia="Times New Roman" w:hAnsi="Times New Roman" w:cs="Times New Roman"/>
            <w:noProof/>
            <w:color w:val="000000" w:themeColor="text1"/>
            <w:sz w:val="24"/>
            <w:szCs w:val="24"/>
            <w:vertAlign w:val="superscript"/>
          </w:rPr>
          <w:t xml:space="preserve"> </w:t>
        </w:r>
        <w:r w:rsidRPr="3B9295B8" w:rsidDel="008B67EE">
          <w:rPr>
            <w:rFonts w:ascii="Times New Roman" w:eastAsia="Times New Roman" w:hAnsi="Times New Roman" w:cs="Times New Roman"/>
            <w:color w:val="000000" w:themeColor="text1"/>
            <w:sz w:val="24"/>
            <w:szCs w:val="24"/>
          </w:rPr>
          <w:t xml:space="preserve"> As the analyses below indicate, an initial sample of 198 dyads would give us adequate power at either rate of attrition.</w:t>
        </w:r>
      </w:moveFrom>
    </w:p>
    <w:p w14:paraId="7CAFB611" w14:textId="6FE7F8AB" w:rsidR="00AB0AD8" w:rsidDel="008B67EE" w:rsidRDefault="1E958DD4" w:rsidP="59B11EB5">
      <w:pPr>
        <w:spacing w:before="60"/>
        <w:rPr>
          <w:moveFrom w:id="239" w:author="Olivia Vjorn" w:date="2024-03-07T10:47:00Z"/>
          <w:rFonts w:ascii="Times New Roman" w:eastAsia="Times New Roman" w:hAnsi="Times New Roman" w:cs="Times New Roman"/>
          <w:color w:val="000000" w:themeColor="text1"/>
          <w:sz w:val="24"/>
          <w:szCs w:val="24"/>
          <w:rPrChange w:id="240" w:author="Kasey F Thompson" w:date="2024-03-05T20:00:00Z">
            <w:rPr>
              <w:moveFrom w:id="241" w:author="Olivia Vjorn" w:date="2024-03-07T10:47:00Z"/>
              <w:rFonts w:ascii="Times New Roman" w:eastAsia="Times New Roman" w:hAnsi="Times New Roman" w:cs="Times New Roman"/>
              <w:color w:val="000000" w:themeColor="text1"/>
              <w:sz w:val="24"/>
              <w:szCs w:val="24"/>
              <w:highlight w:val="yellow"/>
            </w:rPr>
          </w:rPrChange>
        </w:rPr>
      </w:pPr>
      <w:moveFrom w:id="242" w:author="Olivia Vjorn" w:date="2024-03-07T10:47:00Z">
        <w:r w:rsidRPr="59B11EB5" w:rsidDel="008B67EE">
          <w:rPr>
            <w:rFonts w:ascii="Times New Roman" w:eastAsia="Times New Roman" w:hAnsi="Times New Roman" w:cs="Times New Roman"/>
            <w:color w:val="000000" w:themeColor="text1"/>
            <w:sz w:val="24"/>
            <w:szCs w:val="24"/>
          </w:rPr>
          <w:t xml:space="preserve">Starting with a sample of 198, 10% attrition would mean a sample size at 8 months of 180. Across 10,000 LMEM simulations, with post-attrition N=180, we would have power &gt;90% to detect the study arm X time interaction. Starting with a sample of 198, 21% attrition would mean a sample size at 8 months of 159. Across 10,000 LMEM simulations, with post-attrition N=159, we would have power &gt;85% to detect the study arm X time interaction. </w:t>
        </w:r>
      </w:moveFrom>
    </w:p>
    <w:moveFromRangeEnd w:id="231"/>
    <w:p w14:paraId="3A281A44" w14:textId="607B4FCC" w:rsidR="00372F92" w:rsidRDefault="00372F92" w:rsidP="3B9295B8">
      <w:pPr>
        <w:spacing w:before="60"/>
        <w:rPr>
          <w:rFonts w:ascii="Times New Roman" w:eastAsia="Times New Roman" w:hAnsi="Times New Roman" w:cs="Times New Roman"/>
          <w:i/>
          <w:iCs/>
          <w:color w:val="000000" w:themeColor="text1"/>
          <w:sz w:val="24"/>
          <w:szCs w:val="24"/>
        </w:rPr>
      </w:pPr>
      <w:r w:rsidRPr="3B9295B8">
        <w:rPr>
          <w:rFonts w:ascii="Times New Roman" w:eastAsia="Times New Roman" w:hAnsi="Times New Roman" w:cs="Times New Roman"/>
          <w:b/>
          <w:bCs/>
          <w:color w:val="000000" w:themeColor="text1"/>
          <w:sz w:val="28"/>
          <w:szCs w:val="28"/>
        </w:rPr>
        <w:t>Data Collection Methods</w:t>
      </w:r>
    </w:p>
    <w:p w14:paraId="11D9D8D3" w14:textId="7A19B406" w:rsidR="00372F92" w:rsidRDefault="081E6FB8" w:rsidP="3B9295B8">
      <w:pPr>
        <w:spacing w:before="60"/>
        <w:rPr>
          <w:rFonts w:ascii="Times New Roman" w:eastAsia="Times New Roman" w:hAnsi="Times New Roman" w:cs="Times New Roman"/>
          <w:b/>
          <w:bCs/>
          <w:color w:val="000000" w:themeColor="text1"/>
          <w:sz w:val="24"/>
          <w:szCs w:val="24"/>
        </w:rPr>
      </w:pPr>
      <w:r w:rsidRPr="59B11EB5">
        <w:rPr>
          <w:rFonts w:ascii="Times New Roman" w:eastAsia="Times New Roman" w:hAnsi="Times New Roman" w:cs="Times New Roman"/>
          <w:b/>
          <w:bCs/>
          <w:color w:val="000000" w:themeColor="text1"/>
          <w:sz w:val="24"/>
          <w:szCs w:val="24"/>
        </w:rPr>
        <w:t xml:space="preserve">IP </w:t>
      </w:r>
      <w:r w:rsidR="00372F92" w:rsidRPr="59B11EB5">
        <w:rPr>
          <w:rFonts w:ascii="Times New Roman" w:eastAsia="Times New Roman" w:hAnsi="Times New Roman" w:cs="Times New Roman"/>
          <w:b/>
          <w:bCs/>
          <w:color w:val="000000" w:themeColor="text1"/>
          <w:sz w:val="24"/>
          <w:szCs w:val="24"/>
        </w:rPr>
        <w:t>Surveys</w:t>
      </w:r>
    </w:p>
    <w:p w14:paraId="17D16978" w14:textId="2EF3C243" w:rsidR="00372F92" w:rsidRDefault="4B211F7B" w:rsidP="3B9295B8">
      <w:pPr>
        <w:spacing w:before="60"/>
        <w:rPr>
          <w:rFonts w:ascii="Times New Roman" w:eastAsia="Times New Roman" w:hAnsi="Times New Roman" w:cs="Times New Roman"/>
          <w:color w:val="000000" w:themeColor="text1"/>
          <w:sz w:val="24"/>
          <w:szCs w:val="24"/>
        </w:rPr>
      </w:pPr>
      <w:r w:rsidRPr="59B11EB5">
        <w:rPr>
          <w:rFonts w:ascii="Times New Roman" w:eastAsia="Times New Roman" w:hAnsi="Times New Roman" w:cs="Times New Roman"/>
          <w:color w:val="000000" w:themeColor="text1"/>
          <w:sz w:val="24"/>
          <w:szCs w:val="24"/>
        </w:rPr>
        <w:t xml:space="preserve">The following </w:t>
      </w:r>
      <w:r w:rsidR="51F8FA9C" w:rsidRPr="59B11EB5">
        <w:rPr>
          <w:rFonts w:ascii="Times New Roman" w:eastAsia="Times New Roman" w:hAnsi="Times New Roman" w:cs="Times New Roman"/>
          <w:color w:val="000000" w:themeColor="text1"/>
          <w:sz w:val="24"/>
          <w:szCs w:val="24"/>
        </w:rPr>
        <w:t>IP</w:t>
      </w:r>
      <w:r w:rsidRPr="59B11EB5">
        <w:rPr>
          <w:rFonts w:ascii="Times New Roman" w:eastAsia="Times New Roman" w:hAnsi="Times New Roman" w:cs="Times New Roman"/>
          <w:color w:val="000000" w:themeColor="text1"/>
          <w:sz w:val="24"/>
          <w:szCs w:val="24"/>
        </w:rPr>
        <w:t xml:space="preserve">-reported measures will be gathered via participant surveys at baseline, 4, 8, and 12 months: </w:t>
      </w:r>
      <w:r w:rsidR="04068775" w:rsidRPr="59B11EB5">
        <w:rPr>
          <w:rFonts w:ascii="Times New Roman" w:eastAsia="Times New Roman" w:hAnsi="Times New Roman" w:cs="Times New Roman"/>
          <w:color w:val="000000" w:themeColor="text1"/>
          <w:sz w:val="24"/>
          <w:szCs w:val="24"/>
        </w:rPr>
        <w:t xml:space="preserve">days of </w:t>
      </w:r>
      <w:r w:rsidR="1D12AB6E" w:rsidRPr="59B11EB5">
        <w:rPr>
          <w:rFonts w:ascii="Times New Roman" w:eastAsia="Times New Roman" w:hAnsi="Times New Roman" w:cs="Times New Roman"/>
          <w:color w:val="000000" w:themeColor="text1"/>
          <w:sz w:val="24"/>
          <w:szCs w:val="24"/>
        </w:rPr>
        <w:t>risky</w:t>
      </w:r>
      <w:r w:rsidR="04068775" w:rsidRPr="59B11EB5">
        <w:rPr>
          <w:rFonts w:ascii="Times New Roman" w:eastAsia="Times New Roman" w:hAnsi="Times New Roman" w:cs="Times New Roman"/>
          <w:color w:val="000000" w:themeColor="text1"/>
          <w:sz w:val="24"/>
          <w:szCs w:val="24"/>
        </w:rPr>
        <w:t xml:space="preserve"> drinking, quality of life, relationship satisfaction, physical/psychological conflict, COVID vaccination completion, drinking/drug problems, crisis healthcare admits (ER, 30 day readmits), competence, relatedness, motivation, concurrent treatment services</w:t>
      </w:r>
      <w:r w:rsidR="1B13F60C" w:rsidRPr="59B11EB5">
        <w:rPr>
          <w:rFonts w:ascii="Times New Roman" w:eastAsia="Times New Roman" w:hAnsi="Times New Roman" w:cs="Times New Roman"/>
          <w:color w:val="000000" w:themeColor="text1"/>
          <w:sz w:val="24"/>
          <w:szCs w:val="24"/>
        </w:rPr>
        <w:t>, psychiatric treatment history, and COVID acute and residual symptoms</w:t>
      </w:r>
      <w:r w:rsidR="04068775" w:rsidRPr="59B11EB5">
        <w:rPr>
          <w:rFonts w:ascii="Times New Roman" w:eastAsia="Times New Roman" w:hAnsi="Times New Roman" w:cs="Times New Roman"/>
          <w:color w:val="000000" w:themeColor="text1"/>
          <w:sz w:val="24"/>
          <w:szCs w:val="24"/>
        </w:rPr>
        <w:t>.</w:t>
      </w:r>
      <w:r w:rsidR="1B13F60C" w:rsidRPr="59B11EB5">
        <w:rPr>
          <w:rFonts w:ascii="Times New Roman" w:eastAsia="Times New Roman" w:hAnsi="Times New Roman" w:cs="Times New Roman"/>
          <w:color w:val="000000" w:themeColor="text1"/>
          <w:sz w:val="24"/>
          <w:szCs w:val="24"/>
        </w:rPr>
        <w:t xml:space="preserve"> </w:t>
      </w:r>
      <w:commentRangeStart w:id="243"/>
      <w:commentRangeStart w:id="244"/>
      <w:r w:rsidR="1B13F60C" w:rsidRPr="59B11EB5">
        <w:rPr>
          <w:rFonts w:ascii="Times New Roman" w:eastAsia="Times New Roman" w:hAnsi="Times New Roman" w:cs="Times New Roman"/>
          <w:color w:val="000000" w:themeColor="text1"/>
          <w:sz w:val="24"/>
          <w:szCs w:val="24"/>
        </w:rPr>
        <w:t>Reduction of % days of alcohol or drug use will only be assessed at 4, 8</w:t>
      </w:r>
      <w:r w:rsidR="15560CE5" w:rsidRPr="59B11EB5">
        <w:rPr>
          <w:rFonts w:ascii="Times New Roman" w:eastAsia="Times New Roman" w:hAnsi="Times New Roman" w:cs="Times New Roman"/>
          <w:color w:val="000000" w:themeColor="text1"/>
          <w:sz w:val="24"/>
          <w:szCs w:val="24"/>
        </w:rPr>
        <w:t>, and 12</w:t>
      </w:r>
      <w:r w:rsidR="1B13F60C" w:rsidRPr="59B11EB5">
        <w:rPr>
          <w:rFonts w:ascii="Times New Roman" w:eastAsia="Times New Roman" w:hAnsi="Times New Roman" w:cs="Times New Roman"/>
          <w:color w:val="000000" w:themeColor="text1"/>
          <w:sz w:val="24"/>
          <w:szCs w:val="24"/>
        </w:rPr>
        <w:t xml:space="preserve"> months.</w:t>
      </w:r>
      <w:commentRangeEnd w:id="243"/>
      <w:r>
        <w:rPr>
          <w:rStyle w:val="CommentReference"/>
        </w:rPr>
        <w:commentReference w:id="243"/>
      </w:r>
      <w:commentRangeEnd w:id="244"/>
      <w:r>
        <w:rPr>
          <w:rStyle w:val="CommentReference"/>
        </w:rPr>
        <w:commentReference w:id="244"/>
      </w:r>
      <w:r w:rsidR="1B13F60C" w:rsidRPr="59B11EB5">
        <w:rPr>
          <w:rFonts w:ascii="Times New Roman" w:eastAsia="Times New Roman" w:hAnsi="Times New Roman" w:cs="Times New Roman"/>
          <w:color w:val="000000" w:themeColor="text1"/>
          <w:sz w:val="24"/>
          <w:szCs w:val="24"/>
        </w:rPr>
        <w:t xml:space="preserve"> At month 12, % days alcohol or drug use will be assessed. Demographic information will only be collected at baseline. </w:t>
      </w:r>
      <w:r w:rsidR="04068775" w:rsidRPr="59B11EB5">
        <w:rPr>
          <w:rFonts w:ascii="Times New Roman" w:eastAsia="Times New Roman" w:hAnsi="Times New Roman" w:cs="Times New Roman"/>
          <w:color w:val="000000" w:themeColor="text1"/>
          <w:sz w:val="24"/>
          <w:szCs w:val="24"/>
        </w:rPr>
        <w:t xml:space="preserve"> </w:t>
      </w:r>
    </w:p>
    <w:p w14:paraId="516584C5" w14:textId="45431AD7" w:rsidR="00BC3B5D" w:rsidRDefault="4B211F7B" w:rsidP="59B11EB5">
      <w:pPr>
        <w:spacing w:before="60"/>
        <w:rPr>
          <w:rFonts w:ascii="Times New Roman" w:eastAsia="Times New Roman" w:hAnsi="Times New Roman" w:cs="Times New Roman"/>
          <w:i/>
          <w:iCs/>
          <w:color w:val="000000" w:themeColor="text1"/>
          <w:sz w:val="24"/>
          <w:szCs w:val="24"/>
        </w:rPr>
      </w:pPr>
      <w:r w:rsidRPr="59B11EB5">
        <w:rPr>
          <w:rFonts w:ascii="Times New Roman" w:eastAsia="Times New Roman" w:hAnsi="Times New Roman" w:cs="Times New Roman"/>
          <w:color w:val="000000" w:themeColor="text1"/>
          <w:sz w:val="24"/>
          <w:szCs w:val="24"/>
        </w:rPr>
        <w:t xml:space="preserve">Surveys will be conducted with both members of the </w:t>
      </w:r>
      <w:bookmarkStart w:id="245" w:name="_Int_CZdkzasy"/>
      <w:r w:rsidRPr="59B11EB5">
        <w:rPr>
          <w:rFonts w:ascii="Times New Roman" w:eastAsia="Times New Roman" w:hAnsi="Times New Roman" w:cs="Times New Roman"/>
          <w:color w:val="000000" w:themeColor="text1"/>
          <w:sz w:val="24"/>
          <w:szCs w:val="24"/>
        </w:rPr>
        <w:t>dyad</w:t>
      </w:r>
      <w:bookmarkEnd w:id="245"/>
      <w:r w:rsidRPr="59B11EB5">
        <w:rPr>
          <w:rFonts w:ascii="Times New Roman" w:eastAsia="Times New Roman" w:hAnsi="Times New Roman" w:cs="Times New Roman"/>
          <w:color w:val="000000" w:themeColor="text1"/>
          <w:sz w:val="24"/>
          <w:szCs w:val="24"/>
        </w:rPr>
        <w:t xml:space="preserve"> in all three study arms every 4 months (baseline, 4, 8, and 12 months). </w:t>
      </w:r>
      <w:r w:rsidR="6A19AB2B" w:rsidRPr="59B11EB5">
        <w:rPr>
          <w:rFonts w:ascii="Times New Roman" w:eastAsia="Times New Roman" w:hAnsi="Times New Roman" w:cs="Times New Roman"/>
          <w:color w:val="000000" w:themeColor="text1"/>
          <w:sz w:val="24"/>
          <w:szCs w:val="24"/>
        </w:rPr>
        <w:t xml:space="preserve">Baseline surveys will be completed over the phone with study staff. Participants will have the option to complete </w:t>
      </w:r>
      <w:bookmarkStart w:id="246" w:name="_Int_HfdQfXUf"/>
      <w:proofErr w:type="gramStart"/>
      <w:r w:rsidR="6A19AB2B" w:rsidRPr="59B11EB5">
        <w:rPr>
          <w:rFonts w:ascii="Times New Roman" w:eastAsia="Times New Roman" w:hAnsi="Times New Roman" w:cs="Times New Roman"/>
          <w:color w:val="000000" w:themeColor="text1"/>
          <w:sz w:val="24"/>
          <w:szCs w:val="24"/>
        </w:rPr>
        <w:t>4, 8, and 12 month</w:t>
      </w:r>
      <w:bookmarkEnd w:id="246"/>
      <w:proofErr w:type="gramEnd"/>
      <w:r w:rsidR="6A19AB2B" w:rsidRPr="59B11EB5">
        <w:rPr>
          <w:rFonts w:ascii="Times New Roman" w:eastAsia="Times New Roman" w:hAnsi="Times New Roman" w:cs="Times New Roman"/>
          <w:color w:val="000000" w:themeColor="text1"/>
          <w:sz w:val="24"/>
          <w:szCs w:val="24"/>
        </w:rPr>
        <w:t xml:space="preserve"> surveys over the phone, by completing a paper survey and mailing it back, or completing the survey using a secure </w:t>
      </w:r>
      <w:r w:rsidR="199D4BA7" w:rsidRPr="59B11EB5">
        <w:rPr>
          <w:rFonts w:ascii="Times New Roman" w:eastAsia="Times New Roman" w:hAnsi="Times New Roman" w:cs="Times New Roman"/>
          <w:color w:val="000000" w:themeColor="text1"/>
          <w:sz w:val="24"/>
          <w:szCs w:val="24"/>
        </w:rPr>
        <w:t>University of Wisconsin</w:t>
      </w:r>
      <w:r w:rsidR="6A19AB2B" w:rsidRPr="59B11EB5">
        <w:rPr>
          <w:rFonts w:ascii="Times New Roman" w:eastAsia="Times New Roman" w:hAnsi="Times New Roman" w:cs="Times New Roman"/>
          <w:color w:val="000000" w:themeColor="text1"/>
          <w:sz w:val="24"/>
          <w:szCs w:val="24"/>
        </w:rPr>
        <w:t xml:space="preserve">-Madison Qualtrics online survey. Participants who wish to complete </w:t>
      </w:r>
      <w:bookmarkStart w:id="247" w:name="_Int_1B2qMxoj"/>
      <w:r w:rsidR="6A19AB2B" w:rsidRPr="59B11EB5">
        <w:rPr>
          <w:rFonts w:ascii="Times New Roman" w:eastAsia="Times New Roman" w:hAnsi="Times New Roman" w:cs="Times New Roman"/>
          <w:color w:val="000000" w:themeColor="text1"/>
          <w:sz w:val="24"/>
          <w:szCs w:val="24"/>
        </w:rPr>
        <w:t>a paper</w:t>
      </w:r>
      <w:bookmarkEnd w:id="247"/>
      <w:r w:rsidR="6A19AB2B" w:rsidRPr="59B11EB5">
        <w:rPr>
          <w:rFonts w:ascii="Times New Roman" w:eastAsia="Times New Roman" w:hAnsi="Times New Roman" w:cs="Times New Roman"/>
          <w:color w:val="000000" w:themeColor="text1"/>
          <w:sz w:val="24"/>
          <w:szCs w:val="24"/>
        </w:rPr>
        <w:t xml:space="preserve"> survey and mail it back will be </w:t>
      </w:r>
      <w:r w:rsidR="10794F48" w:rsidRPr="59B11EB5">
        <w:rPr>
          <w:rFonts w:ascii="Times New Roman" w:eastAsia="Times New Roman" w:hAnsi="Times New Roman" w:cs="Times New Roman"/>
          <w:color w:val="000000" w:themeColor="text1"/>
          <w:sz w:val="24"/>
          <w:szCs w:val="24"/>
        </w:rPr>
        <w:t>provided with</w:t>
      </w:r>
      <w:r w:rsidR="6A19AB2B" w:rsidRPr="59B11EB5">
        <w:rPr>
          <w:rFonts w:ascii="Times New Roman" w:eastAsia="Times New Roman" w:hAnsi="Times New Roman" w:cs="Times New Roman"/>
          <w:color w:val="000000" w:themeColor="text1"/>
          <w:sz w:val="24"/>
          <w:szCs w:val="24"/>
        </w:rPr>
        <w:t xml:space="preserve"> a self-addressed stamped envelope. </w:t>
      </w:r>
      <w:r w:rsidR="13D5CB7A" w:rsidRPr="59B11EB5">
        <w:rPr>
          <w:rFonts w:ascii="Times New Roman" w:eastAsia="Times New Roman" w:hAnsi="Times New Roman" w:cs="Times New Roman"/>
          <w:color w:val="000000" w:themeColor="text1"/>
          <w:sz w:val="24"/>
          <w:szCs w:val="24"/>
        </w:rPr>
        <w:t>IPs will also participate in part of the survey over the phone at 4, 8, and 12 months to obtain a timeline follow</w:t>
      </w:r>
      <w:r w:rsidR="7354994A" w:rsidRPr="59B11EB5">
        <w:rPr>
          <w:rFonts w:ascii="Times New Roman" w:eastAsia="Times New Roman" w:hAnsi="Times New Roman" w:cs="Times New Roman"/>
          <w:color w:val="000000" w:themeColor="text1"/>
          <w:sz w:val="24"/>
          <w:szCs w:val="24"/>
        </w:rPr>
        <w:t>-</w:t>
      </w:r>
      <w:r w:rsidR="13D5CB7A" w:rsidRPr="59B11EB5">
        <w:rPr>
          <w:rFonts w:ascii="Times New Roman" w:eastAsia="Times New Roman" w:hAnsi="Times New Roman" w:cs="Times New Roman"/>
          <w:color w:val="000000" w:themeColor="text1"/>
          <w:sz w:val="24"/>
          <w:szCs w:val="24"/>
        </w:rPr>
        <w:t xml:space="preserve">back of their alcohol and drug use patterns. </w:t>
      </w:r>
      <w:r w:rsidRPr="59B11EB5">
        <w:rPr>
          <w:rFonts w:ascii="Times New Roman" w:eastAsia="Times New Roman" w:hAnsi="Times New Roman" w:cs="Times New Roman"/>
          <w:color w:val="000000" w:themeColor="text1"/>
          <w:sz w:val="24"/>
          <w:szCs w:val="24"/>
        </w:rPr>
        <w:t>Each participant receives $25 per completed survey. Payments will be processed in 2 ways. If the participant prefers to receive the</w:t>
      </w:r>
      <w:r w:rsidR="1C7595B7" w:rsidRPr="59B11EB5">
        <w:rPr>
          <w:rFonts w:ascii="Times New Roman" w:eastAsia="Times New Roman" w:hAnsi="Times New Roman" w:cs="Times New Roman"/>
          <w:color w:val="000000" w:themeColor="text1"/>
          <w:sz w:val="24"/>
          <w:szCs w:val="24"/>
        </w:rPr>
        <w:t>ir</w:t>
      </w:r>
      <w:r w:rsidRPr="59B11EB5">
        <w:rPr>
          <w:rFonts w:ascii="Times New Roman" w:eastAsia="Times New Roman" w:hAnsi="Times New Roman" w:cs="Times New Roman"/>
          <w:color w:val="000000" w:themeColor="text1"/>
          <w:sz w:val="24"/>
          <w:szCs w:val="24"/>
        </w:rPr>
        <w:t xml:space="preserve"> payment </w:t>
      </w:r>
      <w:r w:rsidRPr="59B11EB5">
        <w:rPr>
          <w:rFonts w:ascii="Times New Roman" w:eastAsia="Times New Roman" w:hAnsi="Times New Roman" w:cs="Times New Roman"/>
          <w:color w:val="000000" w:themeColor="text1"/>
          <w:sz w:val="24"/>
          <w:szCs w:val="24"/>
        </w:rPr>
        <w:lastRenderedPageBreak/>
        <w:t>in the mail, we will send cash to the participant within 5 business days of their survey being completed. If the participant prefers</w:t>
      </w:r>
      <w:r w:rsidR="5FA27199" w:rsidRPr="59B11EB5">
        <w:rPr>
          <w:rFonts w:ascii="Times New Roman" w:eastAsia="Times New Roman" w:hAnsi="Times New Roman" w:cs="Times New Roman"/>
          <w:color w:val="000000" w:themeColor="text1"/>
          <w:sz w:val="24"/>
          <w:szCs w:val="24"/>
        </w:rPr>
        <w:t xml:space="preserve">, we </w:t>
      </w:r>
      <w:r w:rsidRPr="59B11EB5">
        <w:rPr>
          <w:rFonts w:ascii="Times New Roman" w:eastAsia="Times New Roman" w:hAnsi="Times New Roman" w:cs="Times New Roman"/>
          <w:color w:val="000000" w:themeColor="text1"/>
          <w:sz w:val="24"/>
          <w:szCs w:val="24"/>
        </w:rPr>
        <w:t>will send them payment through</w:t>
      </w:r>
      <w:r w:rsidR="5FA27199" w:rsidRPr="59B11EB5">
        <w:rPr>
          <w:rFonts w:ascii="Times New Roman" w:eastAsia="Times New Roman" w:hAnsi="Times New Roman" w:cs="Times New Roman"/>
          <w:color w:val="000000" w:themeColor="text1"/>
          <w:sz w:val="24"/>
          <w:szCs w:val="24"/>
        </w:rPr>
        <w:t xml:space="preserve"> a mobile app (e.g.</w:t>
      </w:r>
      <w:r w:rsidR="099DBE17" w:rsidRPr="59B11EB5">
        <w:rPr>
          <w:rFonts w:ascii="Times New Roman" w:eastAsia="Times New Roman" w:hAnsi="Times New Roman" w:cs="Times New Roman"/>
          <w:color w:val="000000" w:themeColor="text1"/>
          <w:sz w:val="24"/>
          <w:szCs w:val="24"/>
        </w:rPr>
        <w:t xml:space="preserve"> Venmo or Paypal). </w:t>
      </w:r>
      <w:r w:rsidR="19BF601A" w:rsidRPr="59B11EB5">
        <w:rPr>
          <w:rFonts w:ascii="Times New Roman" w:eastAsia="Times New Roman" w:hAnsi="Times New Roman" w:cs="Times New Roman"/>
          <w:color w:val="000000" w:themeColor="text1"/>
          <w:sz w:val="24"/>
          <w:szCs w:val="24"/>
        </w:rPr>
        <w:t xml:space="preserve">All participants will receive $25 after their baseline survey. </w:t>
      </w:r>
      <w:r w:rsidR="099DBE17" w:rsidRPr="59B11EB5">
        <w:rPr>
          <w:rFonts w:ascii="Times New Roman" w:eastAsia="Times New Roman" w:hAnsi="Times New Roman" w:cs="Times New Roman"/>
          <w:color w:val="000000" w:themeColor="text1"/>
          <w:sz w:val="24"/>
          <w:szCs w:val="24"/>
        </w:rPr>
        <w:t xml:space="preserve">Participants who have their own device will receive $50/month to go towards </w:t>
      </w:r>
      <w:r w:rsidR="5B1A7AE8" w:rsidRPr="59B11EB5">
        <w:rPr>
          <w:rFonts w:ascii="Times New Roman" w:eastAsia="Times New Roman" w:hAnsi="Times New Roman" w:cs="Times New Roman"/>
          <w:color w:val="000000" w:themeColor="text1"/>
          <w:sz w:val="24"/>
          <w:szCs w:val="24"/>
        </w:rPr>
        <w:t xml:space="preserve">their smart phone plan for 8 months. The payment schedule </w:t>
      </w:r>
      <w:r w:rsidR="0EA38006" w:rsidRPr="59B11EB5">
        <w:rPr>
          <w:rFonts w:ascii="Times New Roman" w:eastAsia="Times New Roman" w:hAnsi="Times New Roman" w:cs="Times New Roman"/>
          <w:color w:val="000000" w:themeColor="text1"/>
          <w:sz w:val="24"/>
          <w:szCs w:val="24"/>
        </w:rPr>
        <w:t xml:space="preserve">for these participants </w:t>
      </w:r>
      <w:r w:rsidR="5B1A7AE8" w:rsidRPr="59B11EB5">
        <w:rPr>
          <w:rFonts w:ascii="Times New Roman" w:eastAsia="Times New Roman" w:hAnsi="Times New Roman" w:cs="Times New Roman"/>
          <w:color w:val="000000" w:themeColor="text1"/>
          <w:sz w:val="24"/>
          <w:szCs w:val="24"/>
        </w:rPr>
        <w:t>is as follows:</w:t>
      </w:r>
      <w:r w:rsidR="099DBE17" w:rsidRPr="59B11EB5">
        <w:rPr>
          <w:rFonts w:ascii="Times New Roman" w:eastAsia="Times New Roman" w:hAnsi="Times New Roman" w:cs="Times New Roman"/>
          <w:color w:val="000000" w:themeColor="text1"/>
          <w:sz w:val="24"/>
          <w:szCs w:val="24"/>
        </w:rPr>
        <w:t xml:space="preserve"> $100 </w:t>
      </w:r>
      <w:bookmarkStart w:id="248" w:name="_Int_MS9IckW0"/>
      <w:proofErr w:type="gramStart"/>
      <w:r w:rsidR="099DBE17" w:rsidRPr="59B11EB5">
        <w:rPr>
          <w:rFonts w:ascii="Times New Roman" w:eastAsia="Times New Roman" w:hAnsi="Times New Roman" w:cs="Times New Roman"/>
          <w:color w:val="000000" w:themeColor="text1"/>
          <w:sz w:val="24"/>
          <w:szCs w:val="24"/>
        </w:rPr>
        <w:t>at</w:t>
      </w:r>
      <w:bookmarkEnd w:id="248"/>
      <w:proofErr w:type="gramEnd"/>
      <w:r w:rsidR="099DBE17" w:rsidRPr="59B11EB5">
        <w:rPr>
          <w:rFonts w:ascii="Times New Roman" w:eastAsia="Times New Roman" w:hAnsi="Times New Roman" w:cs="Times New Roman"/>
          <w:color w:val="000000" w:themeColor="text1"/>
          <w:sz w:val="24"/>
          <w:szCs w:val="24"/>
        </w:rPr>
        <w:t xml:space="preserve"> 2 months, </w:t>
      </w:r>
      <w:r w:rsidR="7FE950AC" w:rsidRPr="59B11EB5">
        <w:rPr>
          <w:rFonts w:ascii="Times New Roman" w:eastAsia="Times New Roman" w:hAnsi="Times New Roman" w:cs="Times New Roman"/>
          <w:color w:val="000000" w:themeColor="text1"/>
          <w:sz w:val="24"/>
          <w:szCs w:val="24"/>
        </w:rPr>
        <w:t xml:space="preserve">$100 </w:t>
      </w:r>
      <w:r w:rsidR="099DBE17" w:rsidRPr="59B11EB5">
        <w:rPr>
          <w:rFonts w:ascii="Times New Roman" w:eastAsia="Times New Roman" w:hAnsi="Times New Roman" w:cs="Times New Roman"/>
          <w:color w:val="000000" w:themeColor="text1"/>
          <w:sz w:val="24"/>
          <w:szCs w:val="24"/>
        </w:rPr>
        <w:t xml:space="preserve">after the completion of their </w:t>
      </w:r>
      <w:r w:rsidR="3C840CE7" w:rsidRPr="59B11EB5">
        <w:rPr>
          <w:rFonts w:ascii="Times New Roman" w:eastAsia="Times New Roman" w:hAnsi="Times New Roman" w:cs="Times New Roman"/>
          <w:color w:val="000000" w:themeColor="text1"/>
          <w:sz w:val="24"/>
          <w:szCs w:val="24"/>
        </w:rPr>
        <w:t>4-month</w:t>
      </w:r>
      <w:r w:rsidR="099DBE17" w:rsidRPr="59B11EB5">
        <w:rPr>
          <w:rFonts w:ascii="Times New Roman" w:eastAsia="Times New Roman" w:hAnsi="Times New Roman" w:cs="Times New Roman"/>
          <w:color w:val="000000" w:themeColor="text1"/>
          <w:sz w:val="24"/>
          <w:szCs w:val="24"/>
        </w:rPr>
        <w:t xml:space="preserve"> survey, </w:t>
      </w:r>
      <w:r w:rsidR="070FCF10" w:rsidRPr="59B11EB5">
        <w:rPr>
          <w:rFonts w:ascii="Times New Roman" w:eastAsia="Times New Roman" w:hAnsi="Times New Roman" w:cs="Times New Roman"/>
          <w:color w:val="000000" w:themeColor="text1"/>
          <w:sz w:val="24"/>
          <w:szCs w:val="24"/>
        </w:rPr>
        <w:t xml:space="preserve">$100 </w:t>
      </w:r>
      <w:bookmarkStart w:id="249" w:name="_Int_rjlgtzie"/>
      <w:r w:rsidR="099DBE17" w:rsidRPr="59B11EB5">
        <w:rPr>
          <w:rFonts w:ascii="Times New Roman" w:eastAsia="Times New Roman" w:hAnsi="Times New Roman" w:cs="Times New Roman"/>
          <w:color w:val="000000" w:themeColor="text1"/>
          <w:sz w:val="24"/>
          <w:szCs w:val="24"/>
        </w:rPr>
        <w:t>at</w:t>
      </w:r>
      <w:bookmarkEnd w:id="249"/>
      <w:r w:rsidR="099DBE17" w:rsidRPr="59B11EB5">
        <w:rPr>
          <w:rFonts w:ascii="Times New Roman" w:eastAsia="Times New Roman" w:hAnsi="Times New Roman" w:cs="Times New Roman"/>
          <w:color w:val="000000" w:themeColor="text1"/>
          <w:sz w:val="24"/>
          <w:szCs w:val="24"/>
        </w:rPr>
        <w:t xml:space="preserve"> 6 months, </w:t>
      </w:r>
      <w:r w:rsidR="1317CD42" w:rsidRPr="59B11EB5">
        <w:rPr>
          <w:rFonts w:ascii="Times New Roman" w:eastAsia="Times New Roman" w:hAnsi="Times New Roman" w:cs="Times New Roman"/>
          <w:color w:val="000000" w:themeColor="text1"/>
          <w:sz w:val="24"/>
          <w:szCs w:val="24"/>
        </w:rPr>
        <w:t xml:space="preserve">$100 </w:t>
      </w:r>
      <w:r w:rsidR="099DBE17" w:rsidRPr="59B11EB5">
        <w:rPr>
          <w:rFonts w:ascii="Times New Roman" w:eastAsia="Times New Roman" w:hAnsi="Times New Roman" w:cs="Times New Roman"/>
          <w:color w:val="000000" w:themeColor="text1"/>
          <w:sz w:val="24"/>
          <w:szCs w:val="24"/>
        </w:rPr>
        <w:t xml:space="preserve">after the completion of their </w:t>
      </w:r>
      <w:r w:rsidR="21945265" w:rsidRPr="59B11EB5">
        <w:rPr>
          <w:rFonts w:ascii="Times New Roman" w:eastAsia="Times New Roman" w:hAnsi="Times New Roman" w:cs="Times New Roman"/>
          <w:color w:val="000000" w:themeColor="text1"/>
          <w:sz w:val="24"/>
          <w:szCs w:val="24"/>
        </w:rPr>
        <w:t>8-month</w:t>
      </w:r>
      <w:r w:rsidR="099DBE17" w:rsidRPr="59B11EB5">
        <w:rPr>
          <w:rFonts w:ascii="Times New Roman" w:eastAsia="Times New Roman" w:hAnsi="Times New Roman" w:cs="Times New Roman"/>
          <w:color w:val="000000" w:themeColor="text1"/>
          <w:sz w:val="24"/>
          <w:szCs w:val="24"/>
        </w:rPr>
        <w:t xml:space="preserve"> survey</w:t>
      </w:r>
      <w:r w:rsidR="41E7D2A6" w:rsidRPr="59B11EB5">
        <w:rPr>
          <w:rFonts w:ascii="Times New Roman" w:eastAsia="Times New Roman" w:hAnsi="Times New Roman" w:cs="Times New Roman"/>
          <w:color w:val="000000" w:themeColor="text1"/>
          <w:sz w:val="24"/>
          <w:szCs w:val="24"/>
        </w:rPr>
        <w:t xml:space="preserve"> and $75 after the completion of their 12</w:t>
      </w:r>
      <w:r w:rsidR="1DC8730B" w:rsidRPr="59B11EB5">
        <w:rPr>
          <w:rFonts w:ascii="Times New Roman" w:eastAsia="Times New Roman" w:hAnsi="Times New Roman" w:cs="Times New Roman"/>
          <w:color w:val="000000" w:themeColor="text1"/>
          <w:sz w:val="24"/>
          <w:szCs w:val="24"/>
        </w:rPr>
        <w:t>-</w:t>
      </w:r>
      <w:r w:rsidR="41E7D2A6" w:rsidRPr="59B11EB5">
        <w:rPr>
          <w:rFonts w:ascii="Times New Roman" w:eastAsia="Times New Roman" w:hAnsi="Times New Roman" w:cs="Times New Roman"/>
          <w:color w:val="000000" w:themeColor="text1"/>
          <w:sz w:val="24"/>
          <w:szCs w:val="24"/>
        </w:rPr>
        <w:t>month survey. Participants who receive a smartphone will have the phone plan paid for over the first 8 months and will receive $25 after each survey (4, 8, and 12 months)</w:t>
      </w:r>
      <w:r w:rsidR="45B4B441" w:rsidRPr="59B11EB5">
        <w:rPr>
          <w:rFonts w:ascii="Times New Roman" w:eastAsia="Times New Roman" w:hAnsi="Times New Roman" w:cs="Times New Roman"/>
          <w:color w:val="000000" w:themeColor="text1"/>
          <w:sz w:val="24"/>
          <w:szCs w:val="24"/>
        </w:rPr>
        <w:t>.</w:t>
      </w:r>
    </w:p>
    <w:p w14:paraId="00C2A588" w14:textId="5DB9256A" w:rsidR="00BC3B5D" w:rsidRDefault="170A07DA" w:rsidP="3B9295B8">
      <w:pPr>
        <w:spacing w:before="60"/>
        <w:rPr>
          <w:rFonts w:ascii="Times New Roman" w:eastAsia="Times New Roman" w:hAnsi="Times New Roman" w:cs="Times New Roman"/>
          <w:color w:val="000000" w:themeColor="text1"/>
          <w:sz w:val="24"/>
          <w:szCs w:val="24"/>
        </w:rPr>
      </w:pPr>
      <w:commentRangeStart w:id="250"/>
      <w:commentRangeStart w:id="251"/>
      <w:r w:rsidRPr="59B11EB5">
        <w:rPr>
          <w:rFonts w:ascii="Times New Roman" w:eastAsia="Times New Roman" w:hAnsi="Times New Roman" w:cs="Times New Roman"/>
          <w:b/>
          <w:bCs/>
          <w:color w:val="000000" w:themeColor="text1"/>
          <w:sz w:val="24"/>
          <w:szCs w:val="24"/>
        </w:rPr>
        <w:t>PartnerCHESS System</w:t>
      </w:r>
      <w:r w:rsidR="00BC3B5D" w:rsidRPr="59B11EB5">
        <w:rPr>
          <w:rFonts w:ascii="Times New Roman" w:eastAsia="Times New Roman" w:hAnsi="Times New Roman" w:cs="Times New Roman"/>
          <w:b/>
          <w:bCs/>
          <w:color w:val="000000" w:themeColor="text1"/>
          <w:sz w:val="24"/>
          <w:szCs w:val="24"/>
        </w:rPr>
        <w:t xml:space="preserve"> Data</w:t>
      </w:r>
      <w:r w:rsidR="43CCC12B" w:rsidRPr="59B11EB5">
        <w:rPr>
          <w:rFonts w:ascii="Times New Roman" w:eastAsia="Times New Roman" w:hAnsi="Times New Roman" w:cs="Times New Roman"/>
          <w:b/>
          <w:bCs/>
          <w:color w:val="000000" w:themeColor="text1"/>
          <w:sz w:val="24"/>
          <w:szCs w:val="24"/>
        </w:rPr>
        <w:t xml:space="preserve"> </w:t>
      </w:r>
      <w:r w:rsidR="00994AA8" w:rsidRPr="59B11EB5">
        <w:rPr>
          <w:rFonts w:ascii="Times New Roman" w:eastAsia="Times New Roman" w:hAnsi="Times New Roman" w:cs="Times New Roman"/>
          <w:color w:val="000000" w:themeColor="text1"/>
          <w:sz w:val="24"/>
          <w:szCs w:val="24"/>
        </w:rPr>
        <w:t xml:space="preserve">Every participant interaction with the app such as page </w:t>
      </w:r>
      <w:proofErr w:type="gramStart"/>
      <w:r w:rsidR="00994AA8" w:rsidRPr="59B11EB5">
        <w:rPr>
          <w:rFonts w:ascii="Times New Roman" w:eastAsia="Times New Roman" w:hAnsi="Times New Roman" w:cs="Times New Roman"/>
          <w:color w:val="000000" w:themeColor="text1"/>
          <w:sz w:val="24"/>
          <w:szCs w:val="24"/>
        </w:rPr>
        <w:t>opens</w:t>
      </w:r>
      <w:proofErr w:type="gramEnd"/>
      <w:r w:rsidR="00994AA8" w:rsidRPr="59B11EB5">
        <w:rPr>
          <w:rFonts w:ascii="Times New Roman" w:eastAsia="Times New Roman" w:hAnsi="Times New Roman" w:cs="Times New Roman"/>
          <w:color w:val="000000" w:themeColor="text1"/>
          <w:sz w:val="24"/>
          <w:szCs w:val="24"/>
        </w:rPr>
        <w:t xml:space="preserve"> or EMA completion rate</w:t>
      </w:r>
      <w:r w:rsidR="18DE8D7D" w:rsidRPr="59B11EB5">
        <w:rPr>
          <w:rFonts w:ascii="Times New Roman" w:eastAsia="Times New Roman" w:hAnsi="Times New Roman" w:cs="Times New Roman"/>
          <w:color w:val="000000" w:themeColor="text1"/>
          <w:sz w:val="24"/>
          <w:szCs w:val="24"/>
        </w:rPr>
        <w:t xml:space="preserve"> </w:t>
      </w:r>
      <w:r w:rsidR="5C2569A7" w:rsidRPr="59B11EB5">
        <w:rPr>
          <w:rFonts w:ascii="Times New Roman" w:eastAsia="Times New Roman" w:hAnsi="Times New Roman" w:cs="Times New Roman"/>
          <w:color w:val="000000" w:themeColor="text1"/>
          <w:sz w:val="24"/>
          <w:szCs w:val="24"/>
        </w:rPr>
        <w:t xml:space="preserve">will be collected throughout the 8-month active phase of the study.  This will be used to determine frequency of use and </w:t>
      </w:r>
      <w:r w:rsidR="1B2D012D" w:rsidRPr="59B11EB5">
        <w:rPr>
          <w:rFonts w:ascii="Times New Roman" w:eastAsia="Times New Roman" w:hAnsi="Times New Roman" w:cs="Times New Roman"/>
          <w:color w:val="000000" w:themeColor="text1"/>
          <w:sz w:val="24"/>
          <w:szCs w:val="24"/>
        </w:rPr>
        <w:t>which features were used.</w:t>
      </w:r>
    </w:p>
    <w:p w14:paraId="30AE4D0C" w14:textId="44A28709" w:rsidR="002C0A47" w:rsidRDefault="002C0A47" w:rsidP="3B9295B8">
      <w:pPr>
        <w:spacing w:before="60"/>
        <w:rPr>
          <w:rFonts w:ascii="Times New Roman" w:eastAsia="Times New Roman" w:hAnsi="Times New Roman" w:cs="Times New Roman"/>
          <w:b/>
          <w:bCs/>
          <w:color w:val="000000" w:themeColor="text1"/>
          <w:sz w:val="24"/>
          <w:szCs w:val="24"/>
        </w:rPr>
      </w:pPr>
      <w:r w:rsidRPr="3B9295B8">
        <w:rPr>
          <w:rFonts w:ascii="Times New Roman" w:eastAsia="Times New Roman" w:hAnsi="Times New Roman" w:cs="Times New Roman"/>
          <w:b/>
          <w:bCs/>
          <w:color w:val="000000" w:themeColor="text1"/>
          <w:sz w:val="24"/>
          <w:szCs w:val="24"/>
        </w:rPr>
        <w:t>Qualitative Interviews</w:t>
      </w:r>
    </w:p>
    <w:p w14:paraId="2A23436E" w14:textId="47E364A9" w:rsidR="002C0A47" w:rsidRDefault="39237841" w:rsidP="3B9295B8">
      <w:pPr>
        <w:spacing w:before="60"/>
        <w:rPr>
          <w:rFonts w:ascii="Times New Roman" w:eastAsia="Times New Roman" w:hAnsi="Times New Roman" w:cs="Times New Roman"/>
          <w:color w:val="000000" w:themeColor="text1"/>
          <w:sz w:val="24"/>
          <w:szCs w:val="24"/>
        </w:rPr>
      </w:pPr>
      <w:r w:rsidRPr="3B9295B8">
        <w:rPr>
          <w:rFonts w:ascii="Times New Roman" w:eastAsia="Times New Roman" w:hAnsi="Times New Roman" w:cs="Times New Roman"/>
          <w:color w:val="000000" w:themeColor="text1"/>
          <w:sz w:val="24"/>
          <w:szCs w:val="24"/>
        </w:rPr>
        <w:t xml:space="preserve">We will collect qualitative data from 20 </w:t>
      </w:r>
      <w:r w:rsidR="07938EC0" w:rsidRPr="3B9295B8">
        <w:rPr>
          <w:rFonts w:ascii="Times New Roman" w:eastAsia="Times New Roman" w:hAnsi="Times New Roman" w:cs="Times New Roman"/>
          <w:color w:val="000000" w:themeColor="text1"/>
          <w:sz w:val="24"/>
          <w:szCs w:val="24"/>
        </w:rPr>
        <w:t xml:space="preserve">IPs </w:t>
      </w:r>
      <w:r w:rsidRPr="3B9295B8">
        <w:rPr>
          <w:rFonts w:ascii="Times New Roman" w:eastAsia="Times New Roman" w:hAnsi="Times New Roman" w:cs="Times New Roman"/>
          <w:color w:val="000000" w:themeColor="text1"/>
          <w:sz w:val="24"/>
          <w:szCs w:val="24"/>
        </w:rPr>
        <w:t xml:space="preserve">and 20 </w:t>
      </w:r>
      <w:r w:rsidR="322A14E0" w:rsidRPr="3B9295B8">
        <w:rPr>
          <w:rFonts w:ascii="Times New Roman" w:eastAsia="Times New Roman" w:hAnsi="Times New Roman" w:cs="Times New Roman"/>
          <w:color w:val="000000" w:themeColor="text1"/>
          <w:sz w:val="24"/>
          <w:szCs w:val="24"/>
        </w:rPr>
        <w:t>CSO</w:t>
      </w:r>
      <w:r w:rsidRPr="3B9295B8">
        <w:rPr>
          <w:rFonts w:ascii="Times New Roman" w:eastAsia="Times New Roman" w:hAnsi="Times New Roman" w:cs="Times New Roman"/>
          <w:color w:val="000000" w:themeColor="text1"/>
          <w:sz w:val="24"/>
          <w:szCs w:val="24"/>
        </w:rPr>
        <w:t>s in the RCT on perceptions of difficulties and benefits of ACHESS-C and FamCHESS-C use.</w:t>
      </w:r>
      <w:commentRangeEnd w:id="250"/>
      <w:r w:rsidR="002C0A47">
        <w:rPr>
          <w:rStyle w:val="CommentReference"/>
        </w:rPr>
        <w:commentReference w:id="250"/>
      </w:r>
      <w:commentRangeEnd w:id="251"/>
      <w:r w:rsidR="002C0A47">
        <w:rPr>
          <w:rStyle w:val="CommentReference"/>
        </w:rPr>
        <w:commentReference w:id="251"/>
      </w:r>
    </w:p>
    <w:p w14:paraId="4C3933CE" w14:textId="18296845" w:rsidR="00996CBE" w:rsidRDefault="37693755" w:rsidP="3B9295B8">
      <w:pPr>
        <w:spacing w:before="60"/>
        <w:rPr>
          <w:rFonts w:ascii="Times New Roman" w:eastAsia="Times New Roman" w:hAnsi="Times New Roman" w:cs="Times New Roman"/>
          <w:b/>
          <w:bCs/>
          <w:color w:val="000000" w:themeColor="text1"/>
          <w:sz w:val="24"/>
          <w:szCs w:val="24"/>
        </w:rPr>
      </w:pPr>
      <w:commentRangeStart w:id="252"/>
      <w:commentRangeStart w:id="253"/>
      <w:r w:rsidRPr="60562C62">
        <w:rPr>
          <w:rFonts w:ascii="Times New Roman" w:eastAsia="Times New Roman" w:hAnsi="Times New Roman" w:cs="Times New Roman"/>
          <w:b/>
          <w:bCs/>
          <w:color w:val="000000" w:themeColor="text1"/>
          <w:sz w:val="28"/>
          <w:szCs w:val="28"/>
        </w:rPr>
        <w:t>Retention</w:t>
      </w:r>
      <w:commentRangeEnd w:id="252"/>
      <w:r>
        <w:rPr>
          <w:rStyle w:val="CommentReference"/>
        </w:rPr>
        <w:commentReference w:id="252"/>
      </w:r>
      <w:commentRangeEnd w:id="253"/>
      <w:r>
        <w:rPr>
          <w:rStyle w:val="CommentReference"/>
        </w:rPr>
        <w:commentReference w:id="253"/>
      </w:r>
    </w:p>
    <w:p w14:paraId="0EA60E53" w14:textId="4A9B41E6" w:rsidR="1482A4F1" w:rsidRDefault="1482A4F1" w:rsidP="3B9295B8">
      <w:pPr>
        <w:spacing w:before="60"/>
        <w:rPr>
          <w:rFonts w:ascii="Times New Roman" w:eastAsia="Times New Roman" w:hAnsi="Times New Roman" w:cs="Times New Roman"/>
          <w:color w:val="000000" w:themeColor="text1"/>
          <w:sz w:val="24"/>
          <w:szCs w:val="24"/>
        </w:rPr>
      </w:pPr>
      <w:r w:rsidRPr="59B11EB5">
        <w:rPr>
          <w:rFonts w:ascii="Times New Roman" w:eastAsia="Times New Roman" w:hAnsi="Times New Roman" w:cs="Times New Roman"/>
          <w:color w:val="000000" w:themeColor="text1"/>
          <w:sz w:val="24"/>
          <w:szCs w:val="24"/>
        </w:rPr>
        <w:t>We will promote retention by providing ready access to support for pa</w:t>
      </w:r>
      <w:r w:rsidR="0257172D" w:rsidRPr="59B11EB5">
        <w:rPr>
          <w:rFonts w:ascii="Times New Roman" w:eastAsia="Times New Roman" w:hAnsi="Times New Roman" w:cs="Times New Roman"/>
          <w:color w:val="000000" w:themeColor="text1"/>
          <w:sz w:val="24"/>
          <w:szCs w:val="24"/>
        </w:rPr>
        <w:t xml:space="preserve">rticipant’s </w:t>
      </w:r>
      <w:r w:rsidRPr="59B11EB5">
        <w:rPr>
          <w:rFonts w:ascii="Times New Roman" w:eastAsia="Times New Roman" w:hAnsi="Times New Roman" w:cs="Times New Roman"/>
          <w:color w:val="000000" w:themeColor="text1"/>
          <w:sz w:val="24"/>
          <w:szCs w:val="24"/>
        </w:rPr>
        <w:t>use of the technologies</w:t>
      </w:r>
      <w:r w:rsidR="2F4D9F3A" w:rsidRPr="59B11EB5">
        <w:rPr>
          <w:rFonts w:ascii="Times New Roman" w:eastAsia="Times New Roman" w:hAnsi="Times New Roman" w:cs="Times New Roman"/>
          <w:color w:val="000000" w:themeColor="text1"/>
          <w:sz w:val="24"/>
          <w:szCs w:val="24"/>
        </w:rPr>
        <w:t>, reminding participants of when they have a survey to complete,</w:t>
      </w:r>
      <w:r w:rsidRPr="59B11EB5">
        <w:rPr>
          <w:rFonts w:ascii="Times New Roman" w:eastAsia="Times New Roman" w:hAnsi="Times New Roman" w:cs="Times New Roman"/>
          <w:color w:val="000000" w:themeColor="text1"/>
          <w:sz w:val="24"/>
          <w:szCs w:val="24"/>
        </w:rPr>
        <w:t xml:space="preserve"> and by actively following up with p</w:t>
      </w:r>
      <w:r w:rsidR="6F1DFE96" w:rsidRPr="59B11EB5">
        <w:rPr>
          <w:rFonts w:ascii="Times New Roman" w:eastAsia="Times New Roman" w:hAnsi="Times New Roman" w:cs="Times New Roman"/>
          <w:color w:val="000000" w:themeColor="text1"/>
          <w:sz w:val="24"/>
          <w:szCs w:val="24"/>
        </w:rPr>
        <w:t xml:space="preserve">articipants </w:t>
      </w:r>
      <w:r w:rsidRPr="59B11EB5">
        <w:rPr>
          <w:rFonts w:ascii="Times New Roman" w:eastAsia="Times New Roman" w:hAnsi="Times New Roman" w:cs="Times New Roman"/>
          <w:color w:val="000000" w:themeColor="text1"/>
          <w:sz w:val="24"/>
          <w:szCs w:val="24"/>
        </w:rPr>
        <w:t xml:space="preserve">to encourage them to return surveys. If a survey is not returned within 2 weeks, a research team member will call to check that the survey was received and encourage the patient to complete and return it. The date and time of </w:t>
      </w:r>
      <w:r w:rsidR="598DF1AA" w:rsidRPr="59B11EB5">
        <w:rPr>
          <w:rFonts w:ascii="Times New Roman" w:eastAsia="Times New Roman" w:hAnsi="Times New Roman" w:cs="Times New Roman"/>
          <w:color w:val="000000" w:themeColor="text1"/>
          <w:sz w:val="24"/>
          <w:szCs w:val="24"/>
        </w:rPr>
        <w:t xml:space="preserve">all communication </w:t>
      </w:r>
      <w:r w:rsidRPr="59B11EB5">
        <w:rPr>
          <w:rFonts w:ascii="Times New Roman" w:eastAsia="Times New Roman" w:hAnsi="Times New Roman" w:cs="Times New Roman"/>
          <w:color w:val="000000" w:themeColor="text1"/>
          <w:sz w:val="24"/>
          <w:szCs w:val="24"/>
        </w:rPr>
        <w:t xml:space="preserve">will be recorded in REDCap along with whether the researcher talked to the participant directly or left a message and any information gathered during the phone conversation. </w:t>
      </w:r>
      <w:bookmarkStart w:id="254" w:name="_Int_lM4qkxN6"/>
      <w:r w:rsidRPr="59B11EB5">
        <w:rPr>
          <w:rFonts w:ascii="Times New Roman" w:eastAsia="Times New Roman" w:hAnsi="Times New Roman" w:cs="Times New Roman"/>
          <w:color w:val="000000" w:themeColor="text1"/>
          <w:sz w:val="24"/>
          <w:szCs w:val="24"/>
        </w:rPr>
        <w:t xml:space="preserve">If we cannot reach the participant, </w:t>
      </w:r>
      <w:r w:rsidR="204E6EF7" w:rsidRPr="59B11EB5">
        <w:rPr>
          <w:rFonts w:ascii="Times New Roman" w:eastAsia="Times New Roman" w:hAnsi="Times New Roman" w:cs="Times New Roman"/>
          <w:color w:val="000000" w:themeColor="text1"/>
          <w:sz w:val="24"/>
          <w:szCs w:val="24"/>
        </w:rPr>
        <w:t xml:space="preserve">the researcher will send </w:t>
      </w:r>
      <w:r w:rsidRPr="59B11EB5">
        <w:rPr>
          <w:rFonts w:ascii="Times New Roman" w:eastAsia="Times New Roman" w:hAnsi="Times New Roman" w:cs="Times New Roman"/>
          <w:color w:val="000000" w:themeColor="text1"/>
          <w:sz w:val="24"/>
          <w:szCs w:val="24"/>
        </w:rPr>
        <w:t xml:space="preserve">another copy </w:t>
      </w:r>
      <w:proofErr w:type="gramStart"/>
      <w:r w:rsidR="36A6A17D" w:rsidRPr="59B11EB5">
        <w:rPr>
          <w:rFonts w:ascii="Times New Roman" w:eastAsia="Times New Roman" w:hAnsi="Times New Roman" w:cs="Times New Roman"/>
          <w:color w:val="000000" w:themeColor="text1"/>
          <w:sz w:val="24"/>
          <w:szCs w:val="24"/>
        </w:rPr>
        <w:t>and also</w:t>
      </w:r>
      <w:proofErr w:type="gramEnd"/>
      <w:r w:rsidR="36A6A17D" w:rsidRPr="59B11EB5">
        <w:rPr>
          <w:rFonts w:ascii="Times New Roman" w:eastAsia="Times New Roman" w:hAnsi="Times New Roman" w:cs="Times New Roman"/>
          <w:color w:val="000000" w:themeColor="text1"/>
          <w:sz w:val="24"/>
          <w:szCs w:val="24"/>
        </w:rPr>
        <w:t xml:space="preserve"> inquire about ways to contact the person through their partner.</w:t>
      </w:r>
      <w:bookmarkEnd w:id="254"/>
      <w:r w:rsidR="36A6A17D" w:rsidRPr="59B11EB5">
        <w:rPr>
          <w:rFonts w:ascii="Times New Roman" w:eastAsia="Times New Roman" w:hAnsi="Times New Roman" w:cs="Times New Roman"/>
          <w:color w:val="000000" w:themeColor="text1"/>
          <w:sz w:val="24"/>
          <w:szCs w:val="24"/>
        </w:rPr>
        <w:t xml:space="preserve"> </w:t>
      </w:r>
      <w:r w:rsidR="1F4EEFED" w:rsidRPr="59B11EB5">
        <w:rPr>
          <w:rFonts w:ascii="Times New Roman" w:eastAsia="Times New Roman" w:hAnsi="Times New Roman" w:cs="Times New Roman"/>
          <w:color w:val="000000" w:themeColor="text1"/>
          <w:sz w:val="24"/>
          <w:szCs w:val="24"/>
          <w:highlight w:val="yellow"/>
        </w:rPr>
        <w:t>In our PartnerChess study</w:t>
      </w:r>
      <w:r w:rsidRPr="59B11EB5">
        <w:rPr>
          <w:rFonts w:ascii="Times New Roman" w:eastAsia="Times New Roman" w:hAnsi="Times New Roman" w:cs="Times New Roman"/>
          <w:color w:val="000000" w:themeColor="text1"/>
          <w:sz w:val="24"/>
          <w:szCs w:val="24"/>
          <w:highlight w:val="yellow"/>
        </w:rPr>
        <w:t xml:space="preserve">, for which we have recently completed data collection, survey response rates </w:t>
      </w:r>
      <w:proofErr w:type="gramStart"/>
      <w:r w:rsidRPr="59B11EB5">
        <w:rPr>
          <w:rFonts w:ascii="Times New Roman" w:eastAsia="Times New Roman" w:hAnsi="Times New Roman" w:cs="Times New Roman"/>
          <w:color w:val="000000" w:themeColor="text1"/>
          <w:sz w:val="24"/>
          <w:szCs w:val="24"/>
          <w:highlight w:val="yellow"/>
        </w:rPr>
        <w:t>were .</w:t>
      </w:r>
      <w:proofErr w:type="gramEnd"/>
    </w:p>
    <w:p w14:paraId="134599F5" w14:textId="46FF68B2" w:rsidR="00996CBE" w:rsidRDefault="37693755" w:rsidP="3B9295B8">
      <w:pPr>
        <w:spacing w:before="60"/>
        <w:rPr>
          <w:rFonts w:ascii="Times New Roman" w:eastAsia="Times New Roman" w:hAnsi="Times New Roman" w:cs="Times New Roman"/>
          <w:b/>
          <w:bCs/>
          <w:color w:val="000000" w:themeColor="text1"/>
          <w:sz w:val="28"/>
          <w:szCs w:val="28"/>
        </w:rPr>
      </w:pPr>
      <w:r w:rsidRPr="3B9295B8">
        <w:rPr>
          <w:rFonts w:ascii="Times New Roman" w:eastAsia="Times New Roman" w:hAnsi="Times New Roman" w:cs="Times New Roman"/>
          <w:b/>
          <w:bCs/>
          <w:color w:val="000000" w:themeColor="text1"/>
          <w:sz w:val="28"/>
          <w:szCs w:val="28"/>
        </w:rPr>
        <w:t>Data Management</w:t>
      </w:r>
    </w:p>
    <w:p w14:paraId="771882F0" w14:textId="6F1BE882" w:rsidR="00996CBE" w:rsidRDefault="37693755" w:rsidP="3B9295B8">
      <w:pPr>
        <w:spacing w:before="60"/>
        <w:rPr>
          <w:rFonts w:ascii="Times New Roman" w:eastAsia="Times New Roman" w:hAnsi="Times New Roman" w:cs="Times New Roman"/>
          <w:color w:val="000000" w:themeColor="text1"/>
          <w:sz w:val="24"/>
          <w:szCs w:val="24"/>
        </w:rPr>
      </w:pPr>
      <w:r w:rsidRPr="59B11EB5">
        <w:rPr>
          <w:rFonts w:ascii="Times New Roman" w:eastAsia="Times New Roman" w:hAnsi="Times New Roman" w:cs="Times New Roman"/>
          <w:color w:val="000000" w:themeColor="text1"/>
          <w:sz w:val="24"/>
          <w:szCs w:val="24"/>
        </w:rPr>
        <w:t xml:space="preserve">To mitigate the risk of breaches of patient confidentiality, all participants are assigned a unique ID number. All contact information and survey data are housed electronically in REDCap. If patients complete paper surveys, survey data are </w:t>
      </w:r>
      <w:r w:rsidR="67759DBD" w:rsidRPr="59B11EB5">
        <w:rPr>
          <w:rFonts w:ascii="Times New Roman" w:eastAsia="Times New Roman" w:hAnsi="Times New Roman" w:cs="Times New Roman"/>
          <w:color w:val="000000" w:themeColor="text1"/>
          <w:sz w:val="24"/>
          <w:szCs w:val="24"/>
        </w:rPr>
        <w:t>double entered</w:t>
      </w:r>
      <w:r w:rsidRPr="59B11EB5">
        <w:rPr>
          <w:rFonts w:ascii="Times New Roman" w:eastAsia="Times New Roman" w:hAnsi="Times New Roman" w:cs="Times New Roman"/>
          <w:color w:val="000000" w:themeColor="text1"/>
          <w:sz w:val="24"/>
          <w:szCs w:val="24"/>
        </w:rPr>
        <w:t xml:space="preserve"> by 2 different individuals to ensure accuracy. Paper-based files are stored in a locked room in locked file cabinets and can be accessed only by authorized personnel. The database administrator provides access to study data at appropriate levels for various members of the research team.</w:t>
      </w:r>
    </w:p>
    <w:p w14:paraId="0E818F1A" w14:textId="77777777" w:rsidR="008B67EE" w:rsidRDefault="008B67EE" w:rsidP="008B67EE">
      <w:pPr>
        <w:spacing w:before="60"/>
        <w:rPr>
          <w:ins w:id="255" w:author="Olivia Vjorn" w:date="2024-03-07T10:48:00Z"/>
          <w:rFonts w:ascii="Times New Roman" w:eastAsia="Times New Roman" w:hAnsi="Times New Roman" w:cs="Times New Roman"/>
          <w:b/>
          <w:bCs/>
          <w:color w:val="000000" w:themeColor="text1"/>
          <w:sz w:val="24"/>
          <w:szCs w:val="24"/>
        </w:rPr>
      </w:pPr>
    </w:p>
    <w:p w14:paraId="08674D8B" w14:textId="189B07A9" w:rsidR="008B67EE" w:rsidRPr="0082797F" w:rsidDel="008B67EE" w:rsidRDefault="008B67EE" w:rsidP="008B67EE">
      <w:pPr>
        <w:spacing w:before="60"/>
        <w:rPr>
          <w:del w:id="256" w:author="Olivia Vjorn" w:date="2024-03-07T10:48:00Z"/>
          <w:moveTo w:id="257" w:author="Olivia Vjorn" w:date="2024-03-07T10:48:00Z"/>
          <w:rFonts w:ascii="Times New Roman" w:eastAsia="Times New Roman" w:hAnsi="Times New Roman" w:cs="Times New Roman"/>
          <w:b/>
          <w:bCs/>
          <w:color w:val="000000" w:themeColor="text1"/>
          <w:sz w:val="24"/>
          <w:szCs w:val="24"/>
        </w:rPr>
      </w:pPr>
      <w:moveToRangeStart w:id="258" w:author="Olivia Vjorn" w:date="2024-03-07T10:48:00Z" w:name="move160700932"/>
      <w:commentRangeStart w:id="259"/>
      <w:commentRangeStart w:id="260"/>
      <w:commentRangeStart w:id="261"/>
      <w:moveTo w:id="262" w:author="Olivia Vjorn" w:date="2024-03-07T10:48:00Z">
        <w:r w:rsidRPr="0082797F">
          <w:rPr>
            <w:rFonts w:ascii="Times New Roman" w:eastAsia="Times New Roman" w:hAnsi="Times New Roman" w:cs="Times New Roman"/>
            <w:b/>
            <w:bCs/>
            <w:color w:val="000000" w:themeColor="text1"/>
            <w:sz w:val="24"/>
            <w:szCs w:val="24"/>
          </w:rPr>
          <w:t>Statistical Methods</w:t>
        </w:r>
        <w:commentRangeEnd w:id="259"/>
        <w:r w:rsidRPr="0082797F">
          <w:rPr>
            <w:rStyle w:val="CommentReference"/>
            <w:rFonts w:ascii="Times New Roman" w:hAnsi="Times New Roman" w:cs="Times New Roman"/>
            <w:sz w:val="24"/>
            <w:szCs w:val="24"/>
          </w:rPr>
          <w:commentReference w:id="259"/>
        </w:r>
        <w:commentRangeEnd w:id="260"/>
        <w:r w:rsidRPr="0082797F">
          <w:rPr>
            <w:rStyle w:val="CommentReference"/>
            <w:rFonts w:ascii="Times New Roman" w:hAnsi="Times New Roman" w:cs="Times New Roman"/>
            <w:sz w:val="24"/>
            <w:szCs w:val="24"/>
          </w:rPr>
          <w:commentReference w:id="260"/>
        </w:r>
        <w:commentRangeEnd w:id="261"/>
        <w:r w:rsidRPr="0082797F">
          <w:rPr>
            <w:rStyle w:val="CommentReference"/>
            <w:rFonts w:ascii="Times New Roman" w:hAnsi="Times New Roman" w:cs="Times New Roman"/>
            <w:sz w:val="24"/>
            <w:szCs w:val="24"/>
          </w:rPr>
          <w:commentReference w:id="261"/>
        </w:r>
      </w:moveTo>
    </w:p>
    <w:moveToRangeEnd w:id="258"/>
    <w:p w14:paraId="1583C8C8" w14:textId="77777777" w:rsidR="008B67EE" w:rsidRDefault="008B67EE">
      <w:pPr>
        <w:spacing w:before="60"/>
        <w:rPr>
          <w:ins w:id="263" w:author="Olivia Vjorn" w:date="2024-03-07T10:48:00Z"/>
        </w:rPr>
        <w:pPrChange w:id="264" w:author="Olivia Vjorn" w:date="2024-03-07T10:48:00Z">
          <w:pPr>
            <w:pStyle w:val="ListContinue"/>
            <w:spacing w:before="60" w:after="0"/>
            <w:ind w:left="0"/>
          </w:pPr>
        </w:pPrChange>
      </w:pPr>
    </w:p>
    <w:p w14:paraId="0E4ABCF3" w14:textId="79B45091" w:rsidR="008B67EE" w:rsidRPr="00CF0377" w:rsidRDefault="008B67EE" w:rsidP="008B67EE">
      <w:pPr>
        <w:pStyle w:val="ListContinue"/>
        <w:spacing w:before="60" w:after="0"/>
        <w:ind w:left="0"/>
        <w:rPr>
          <w:moveTo w:id="265" w:author="Olivia Vjorn" w:date="2024-03-07T10:47:00Z"/>
          <w:rFonts w:ascii="Times New Roman" w:hAnsi="Times New Roman" w:cs="Times New Roman"/>
          <w:b/>
          <w:bCs/>
          <w:sz w:val="28"/>
          <w:szCs w:val="28"/>
        </w:rPr>
      </w:pPr>
      <w:moveToRangeStart w:id="266" w:author="Olivia Vjorn" w:date="2024-03-07T10:47:00Z" w:name="move160700887"/>
      <w:moveTo w:id="267" w:author="Olivia Vjorn" w:date="2024-03-07T10:47:00Z">
        <w:r w:rsidRPr="59B11EB5">
          <w:rPr>
            <w:rFonts w:ascii="Times New Roman" w:hAnsi="Times New Roman" w:cs="Times New Roman"/>
            <w:b/>
            <w:bCs/>
            <w:sz w:val="28"/>
            <w:szCs w:val="28"/>
          </w:rPr>
          <w:t xml:space="preserve">Power </w:t>
        </w:r>
        <w:commentRangeStart w:id="268"/>
        <w:r w:rsidRPr="59B11EB5">
          <w:rPr>
            <w:rFonts w:ascii="Times New Roman" w:hAnsi="Times New Roman" w:cs="Times New Roman"/>
            <w:b/>
            <w:bCs/>
            <w:sz w:val="28"/>
            <w:szCs w:val="28"/>
          </w:rPr>
          <w:t>analysis</w:t>
        </w:r>
      </w:moveTo>
      <w:commentRangeEnd w:id="268"/>
      <w:r>
        <w:rPr>
          <w:rStyle w:val="CommentReference"/>
          <w:rFonts w:asciiTheme="minorHAnsi" w:eastAsiaTheme="minorHAnsi" w:hAnsiTheme="minorHAnsi" w:cstheme="minorBidi"/>
        </w:rPr>
        <w:commentReference w:id="268"/>
      </w:r>
    </w:p>
    <w:p w14:paraId="643F7477" w14:textId="77777777" w:rsidR="008B67EE" w:rsidRPr="00AB0AD8" w:rsidRDefault="008B67EE" w:rsidP="008B67EE">
      <w:pPr>
        <w:spacing w:before="160"/>
        <w:rPr>
          <w:moveTo w:id="269" w:author="Olivia Vjorn" w:date="2024-03-07T10:47:00Z"/>
          <w:rFonts w:ascii="Times New Roman" w:eastAsia="Times New Roman" w:hAnsi="Times New Roman" w:cs="Times New Roman"/>
          <w:color w:val="000000" w:themeColor="text1"/>
          <w:sz w:val="24"/>
          <w:szCs w:val="24"/>
        </w:rPr>
      </w:pPr>
      <w:moveTo w:id="270" w:author="Olivia Vjorn" w:date="2024-03-07T10:47:00Z">
        <w:r w:rsidRPr="59B11EB5">
          <w:rPr>
            <w:rFonts w:ascii="Times New Roman" w:eastAsia="Times New Roman" w:hAnsi="Times New Roman" w:cs="Times New Roman"/>
            <w:color w:val="000000" w:themeColor="text1"/>
            <w:sz w:val="24"/>
            <w:szCs w:val="24"/>
          </w:rPr>
          <w:lastRenderedPageBreak/>
          <w:t>Our primary outcome used to power the study is reduction in percent of risky drinking days. In our prior study of A-CHESS with IPs coming out of inpatient treatment for AUD, we found an effect size of A-CHESS vs. usual care of d=.31 for this outcome.</w:t>
        </w:r>
        <w:r w:rsidRPr="59B11EB5">
          <w:rPr>
            <w:rFonts w:ascii="Times New Roman" w:hAnsi="Times New Roman" w:cs="Times New Roman"/>
            <w:color w:val="000000" w:themeColor="text1"/>
            <w:sz w:val="24"/>
            <w:szCs w:val="24"/>
          </w:rPr>
          <w:fldChar w:fldCharType="begin"/>
        </w:r>
        <w:r w:rsidRPr="59B11EB5">
          <w:rPr>
            <w:rFonts w:ascii="Times New Roman" w:hAnsi="Times New Roman" w:cs="Times New Roman"/>
            <w:color w:val="000000" w:themeColor="text1"/>
            <w:sz w:val="24"/>
            <w:szCs w:val="24"/>
          </w:rPr>
          <w:instrText xml:space="preserve"> ADDIN ZOTERO_ITEM CSL_CITATION {"citationID":"JPwDiaG8","properties":{"formattedCitation":"\\super 78\\nosupersub{}","plainCitation":"78","noteIndex":0},"citationItems":[{"id":314,"uris":["http://zotero.org/users/8933076/items/QXR9QIAE"],"itemData":{"id":314,"type":"article-journal","abstract":"BACKGROUND:New smartphone communication technology provides a novel way to provide personalized continuing care support following alcohol treatment. One such system is the Addiction version of the Comprehensive Health Enhancement Support System (A-CHESS), which provides a range of automated functions that support patients. A-CHESS improved drinking outcomes over standard continuing care when provided to patients leaving inpatient treatment. Effective continuing care can also be delivered via telephone calls with a counselor. Telephone Monitoring and Counseling (TMC) has demonstrated efficacy in two randomized trials with alcohol-dependent patients. A-CHESS and TMC have complementary strengths. A-CHESS provides automated 24/7 recovery support services and frequent assessment of symptoms and status, but does not involve regular contact with a counselor. TMC provides regular and sustained contact with the same counselor, but no ongoing support between calls. The future of continuing care for alcohol use disorders is likely to involve automated mobile technology and counselor contact, but little is known about how best to integrate these services. METHODS/DESIGN:To address this question, the study will feature a 2 × 2 design (A-CHESS for 12 months [yes/no] × TMC for 12 months [yes/no]), in which 280 alcohol-dependent patients in intensive outpatient programs (IOPs) will be randomized to one of the four conditions and followed for 18 months. We will determine whether adding TMC to A-CHESS produces fewer heavy drinking days than TMC or A-CHESS alone and test for TMC and A-CHESS main effects. We will determine the costs of each of the four conditions and the incremental cost-effectiveness of the three active conditions. Analyses will also examine secondary outcomes, including a biological measure of alcohol use, and hypothesized moderation and mediation effects. DISCUSSION:The results of the study will yield important information on improving patient alcohol use outcomes by integrating mobile automated recovery support and counselor contact. TRIAL REGISTRATION:ClinicalTrials.gov, NCT02681406 . Registered on 2 September 2016.","container-title":"Trials","DOI":"10.1186/s13063-018-2466-1","ISSN":"1745-6215","issue":"1","journalAbbreviation":"Trials","language":"eng","license":"cc by","note":"PMID: 29382367\nPMCID: PMC5791199","page":"82","source":"Europe PMC","title":"Effects of automated smartphone mobile recovery support and telephone continuing care in the treatment of alcohol use disorder: study protocol for a randomized controlled trial","title-short":"Effects of automated smartphone mobile recovery support and telephone continuing care in the treatment of alcohol use disorder","volume":"19","author":[{"family":"McKay","given":"James R"},{"family":"Gustafson","given":"David H"},{"family":"Ivey","given":"Megan"},{"family":"McTavish","given":"Fiona"},{"family":"Pe-Romashko","given":"Klaren"},{"family":"Curtis","given":"Brenda"},{"family":"Oslin","given":"David A"},{"family":"Polsky","given":"Daniel"},{"family":"Quanbeck","given":"Andrew"},{"family":"Lynch","given":"Kevin G"}],"issued":{"date-parts":[["2018",1,1]]}}}],"schema":"https://github.com/citation-style-language/schema/raw/master/csl-citation.json"} </w:instrText>
        </w:r>
        <w:r w:rsidRPr="59B11EB5">
          <w:rPr>
            <w:rFonts w:ascii="Times New Roman" w:hAnsi="Times New Roman" w:cs="Times New Roman"/>
            <w:color w:val="000000" w:themeColor="text1"/>
            <w:sz w:val="24"/>
            <w:szCs w:val="24"/>
          </w:rPr>
          <w:fldChar w:fldCharType="separate"/>
        </w:r>
        <w:r w:rsidRPr="59B11EB5">
          <w:rPr>
            <w:rFonts w:ascii="Times New Roman" w:hAnsi="Times New Roman" w:cs="Times New Roman"/>
            <w:sz w:val="24"/>
            <w:szCs w:val="24"/>
            <w:vertAlign w:val="superscript"/>
          </w:rPr>
          <w:t>78</w:t>
        </w:r>
        <w:r w:rsidRPr="59B11EB5">
          <w:rPr>
            <w:rFonts w:ascii="Times New Roman" w:hAnsi="Times New Roman" w:cs="Times New Roman"/>
            <w:color w:val="000000" w:themeColor="text1"/>
            <w:sz w:val="24"/>
            <w:szCs w:val="24"/>
          </w:rPr>
          <w:fldChar w:fldCharType="end"/>
        </w:r>
        <w:r w:rsidRPr="59B11EB5">
          <w:rPr>
            <w:rFonts w:ascii="Times New Roman" w:eastAsia="Times New Roman" w:hAnsi="Times New Roman" w:cs="Times New Roman"/>
            <w:color w:val="000000" w:themeColor="text1"/>
            <w:sz w:val="24"/>
            <w:szCs w:val="24"/>
          </w:rPr>
          <w:t xml:space="preserve"> Since then, A-CHESS has been improved, and in the proposed study we will incorporate COVID-related content to help IPs cope with pandemic stresses. Given this, we expect an effect size of d=.40 for the comparison of smartphone control vs. A-CHESS-C. </w:t>
        </w:r>
      </w:moveTo>
    </w:p>
    <w:p w14:paraId="7163F04A" w14:textId="76C996CF" w:rsidR="008B67EE" w:rsidRPr="00AB0AD8" w:rsidRDefault="008B67EE" w:rsidP="008B67EE">
      <w:pPr>
        <w:spacing w:before="60"/>
        <w:rPr>
          <w:moveTo w:id="271" w:author="Olivia Vjorn" w:date="2024-03-07T10:47:00Z"/>
          <w:rFonts w:ascii="Times New Roman" w:eastAsia="Times New Roman" w:hAnsi="Times New Roman" w:cs="Times New Roman"/>
          <w:color w:val="000000" w:themeColor="text1"/>
          <w:sz w:val="24"/>
          <w:szCs w:val="24"/>
        </w:rPr>
      </w:pPr>
      <w:moveTo w:id="272" w:author="Olivia Vjorn" w:date="2024-03-07T10:47:00Z">
        <w:r w:rsidRPr="3B9295B8">
          <w:rPr>
            <w:rFonts w:ascii="Times New Roman" w:eastAsia="Times New Roman" w:hAnsi="Times New Roman" w:cs="Times New Roman"/>
            <w:color w:val="000000" w:themeColor="text1"/>
            <w:sz w:val="24"/>
            <w:szCs w:val="24"/>
          </w:rPr>
          <w:t>We powered the analysis to be able to detect</w:t>
        </w:r>
      </w:moveTo>
      <w:ins w:id="273" w:author="Olivia Vjorn" w:date="2024-04-16T14:49:00Z">
        <w:r w:rsidR="00FE05C7">
          <w:rPr>
            <w:rFonts w:ascii="Times New Roman" w:eastAsia="Times New Roman" w:hAnsi="Times New Roman" w:cs="Times New Roman"/>
            <w:color w:val="000000" w:themeColor="text1"/>
            <w:sz w:val="24"/>
            <w:szCs w:val="24"/>
          </w:rPr>
          <w:t xml:space="preserve"> significant contrasts, with</w:t>
        </w:r>
      </w:ins>
      <w:moveTo w:id="274" w:author="Olivia Vjorn" w:date="2024-03-07T10:47:00Z">
        <w:del w:id="275" w:author="Olivia Vjorn" w:date="2024-04-16T14:49:00Z">
          <w:r w:rsidRPr="3B9295B8" w:rsidDel="00FE05C7">
            <w:rPr>
              <w:rFonts w:ascii="Times New Roman" w:eastAsia="Times New Roman" w:hAnsi="Times New Roman" w:cs="Times New Roman"/>
              <w:color w:val="000000" w:themeColor="text1"/>
              <w:sz w:val="24"/>
              <w:szCs w:val="24"/>
            </w:rPr>
            <w:delText xml:space="preserve"> an effect size of</w:delText>
          </w:r>
        </w:del>
        <w:r w:rsidRPr="3B9295B8">
          <w:rPr>
            <w:rFonts w:ascii="Times New Roman" w:eastAsia="Times New Roman" w:hAnsi="Times New Roman" w:cs="Times New Roman"/>
            <w:color w:val="000000" w:themeColor="text1"/>
            <w:sz w:val="24"/>
            <w:szCs w:val="24"/>
          </w:rPr>
          <w:t xml:space="preserve"> d</w:t>
        </w:r>
        <w:r w:rsidRPr="00FE05C7">
          <w:rPr>
            <w:rFonts w:ascii="Times New Roman" w:eastAsia="Times New Roman" w:hAnsi="Times New Roman" w:cs="Times New Roman"/>
            <w:sz w:val="24"/>
            <w:szCs w:val="24"/>
            <w:rPrChange w:id="276" w:author="Olivia Vjorn" w:date="2024-04-16T14:50:00Z">
              <w:rPr>
                <w:rFonts w:ascii="Times New Roman" w:eastAsia="Times New Roman" w:hAnsi="Times New Roman" w:cs="Times New Roman"/>
                <w:color w:val="000000" w:themeColor="text1"/>
                <w:sz w:val="24"/>
                <w:szCs w:val="24"/>
              </w:rPr>
            </w:rPrChange>
          </w:rPr>
          <w:t>=.40</w:t>
        </w:r>
      </w:moveTo>
      <w:ins w:id="277" w:author="Olivia Vjorn" w:date="2024-04-16T14:49:00Z">
        <w:r w:rsidR="00FE05C7" w:rsidRPr="00FE05C7">
          <w:rPr>
            <w:rFonts w:ascii="Times New Roman" w:eastAsia="Times New Roman" w:hAnsi="Times New Roman" w:cs="Times New Roman"/>
            <w:sz w:val="24"/>
            <w:szCs w:val="24"/>
            <w:rPrChange w:id="278" w:author="Olivia Vjorn" w:date="2024-04-16T14:50:00Z">
              <w:rPr>
                <w:rFonts w:ascii="Times New Roman" w:eastAsia="Times New Roman" w:hAnsi="Times New Roman" w:cs="Times New Roman"/>
                <w:color w:val="000000" w:themeColor="text1"/>
                <w:sz w:val="24"/>
                <w:szCs w:val="24"/>
              </w:rPr>
            </w:rPrChange>
          </w:rPr>
          <w:t xml:space="preserve"> differences</w:t>
        </w:r>
      </w:ins>
      <w:moveTo w:id="279" w:author="Olivia Vjorn" w:date="2024-03-07T10:47:00Z">
        <w:r w:rsidRPr="00FE05C7">
          <w:rPr>
            <w:rFonts w:ascii="Times New Roman" w:eastAsia="Times New Roman" w:hAnsi="Times New Roman" w:cs="Times New Roman"/>
            <w:sz w:val="24"/>
            <w:szCs w:val="24"/>
            <w:rPrChange w:id="280" w:author="Olivia Vjorn" w:date="2024-04-16T14:50:00Z">
              <w:rPr>
                <w:rFonts w:ascii="Times New Roman" w:eastAsia="Times New Roman" w:hAnsi="Times New Roman" w:cs="Times New Roman"/>
                <w:color w:val="000000" w:themeColor="text1"/>
                <w:sz w:val="24"/>
                <w:szCs w:val="24"/>
              </w:rPr>
            </w:rPrChange>
          </w:rPr>
          <w:t xml:space="preserve"> </w:t>
        </w:r>
        <w:commentRangeStart w:id="281"/>
        <w:r w:rsidRPr="00FE05C7">
          <w:rPr>
            <w:rFonts w:ascii="Times New Roman" w:eastAsia="Times New Roman" w:hAnsi="Times New Roman" w:cs="Times New Roman"/>
            <w:sz w:val="24"/>
            <w:szCs w:val="24"/>
            <w:rPrChange w:id="282" w:author="Olivia Vjorn" w:date="2024-04-16T14:50:00Z">
              <w:rPr>
                <w:rFonts w:ascii="Times New Roman" w:eastAsia="Times New Roman" w:hAnsi="Times New Roman" w:cs="Times New Roman"/>
                <w:color w:val="000000" w:themeColor="text1"/>
                <w:sz w:val="24"/>
                <w:szCs w:val="24"/>
              </w:rPr>
            </w:rPrChange>
          </w:rPr>
          <w:t>for smartphone control vs. A-CHESS-C</w:t>
        </w:r>
        <w:del w:id="283" w:author="Olivia Vjorn" w:date="2024-04-16T14:50:00Z">
          <w:r w:rsidRPr="00FE05C7" w:rsidDel="00FE05C7">
            <w:rPr>
              <w:rFonts w:ascii="Times New Roman" w:eastAsia="Times New Roman" w:hAnsi="Times New Roman" w:cs="Times New Roman"/>
              <w:sz w:val="24"/>
              <w:szCs w:val="24"/>
              <w:rPrChange w:id="284" w:author="Olivia Vjorn" w:date="2024-04-16T14:50:00Z">
                <w:rPr>
                  <w:rFonts w:ascii="Times New Roman" w:eastAsia="Times New Roman" w:hAnsi="Times New Roman" w:cs="Times New Roman"/>
                  <w:color w:val="000000" w:themeColor="text1"/>
                  <w:sz w:val="24"/>
                  <w:szCs w:val="24"/>
                </w:rPr>
              </w:rPrChange>
            </w:rPr>
            <w:delText>,</w:delText>
          </w:r>
        </w:del>
        <w:r w:rsidRPr="00FE05C7">
          <w:rPr>
            <w:rFonts w:ascii="Times New Roman" w:eastAsia="Times New Roman" w:hAnsi="Times New Roman" w:cs="Times New Roman"/>
            <w:sz w:val="24"/>
            <w:szCs w:val="24"/>
            <w:rPrChange w:id="285" w:author="Olivia Vjorn" w:date="2024-04-16T14:50:00Z">
              <w:rPr>
                <w:rFonts w:ascii="Times New Roman" w:eastAsia="Times New Roman" w:hAnsi="Times New Roman" w:cs="Times New Roman"/>
                <w:color w:val="000000" w:themeColor="text1"/>
                <w:sz w:val="24"/>
                <w:szCs w:val="24"/>
              </w:rPr>
            </w:rPrChange>
          </w:rPr>
          <w:t xml:space="preserve"> and </w:t>
        </w:r>
        <w:del w:id="286" w:author="Olivia Vjorn" w:date="2024-04-16T14:50:00Z">
          <w:r w:rsidRPr="00FE05C7" w:rsidDel="00FE05C7">
            <w:rPr>
              <w:rFonts w:ascii="Times New Roman" w:eastAsia="Times New Roman" w:hAnsi="Times New Roman" w:cs="Times New Roman"/>
              <w:sz w:val="24"/>
              <w:szCs w:val="24"/>
              <w:rPrChange w:id="287" w:author="Olivia Vjorn" w:date="2024-04-16T14:50:00Z">
                <w:rPr>
                  <w:rFonts w:ascii="Times New Roman" w:eastAsia="Times New Roman" w:hAnsi="Times New Roman" w:cs="Times New Roman"/>
                  <w:color w:val="000000" w:themeColor="text1"/>
                  <w:sz w:val="24"/>
                  <w:szCs w:val="24"/>
                </w:rPr>
              </w:rPrChange>
            </w:rPr>
            <w:delText xml:space="preserve">then the same magnitude of effect for </w:delText>
          </w:r>
        </w:del>
        <w:r w:rsidRPr="00FE05C7">
          <w:rPr>
            <w:rFonts w:ascii="Times New Roman" w:eastAsia="Times New Roman" w:hAnsi="Times New Roman" w:cs="Times New Roman"/>
            <w:sz w:val="24"/>
            <w:szCs w:val="24"/>
            <w:rPrChange w:id="288" w:author="Olivia Vjorn" w:date="2024-04-16T14:50:00Z">
              <w:rPr>
                <w:rFonts w:ascii="Times New Roman" w:eastAsia="Times New Roman" w:hAnsi="Times New Roman" w:cs="Times New Roman"/>
                <w:color w:val="000000" w:themeColor="text1"/>
                <w:sz w:val="24"/>
                <w:szCs w:val="24"/>
              </w:rPr>
            </w:rPrChange>
          </w:rPr>
          <w:t xml:space="preserve">A-CHESS-C vs. FAM-CHESS-C. </w:t>
        </w:r>
      </w:moveTo>
      <w:commentRangeEnd w:id="281"/>
      <w:r w:rsidR="00646EB1" w:rsidRPr="00FE05C7">
        <w:rPr>
          <w:rStyle w:val="CommentReference"/>
        </w:rPr>
        <w:commentReference w:id="281"/>
      </w:r>
      <w:moveTo w:id="289" w:author="Olivia Vjorn" w:date="2024-03-07T10:47:00Z">
        <w:r w:rsidRPr="00FE05C7">
          <w:rPr>
            <w:rFonts w:ascii="Times New Roman" w:eastAsia="Times New Roman" w:hAnsi="Times New Roman" w:cs="Times New Roman"/>
            <w:sz w:val="24"/>
            <w:szCs w:val="24"/>
            <w:rPrChange w:id="290" w:author="Olivia Vjorn" w:date="2024-04-16T14:50:00Z">
              <w:rPr>
                <w:rFonts w:ascii="Times New Roman" w:eastAsia="Times New Roman" w:hAnsi="Times New Roman" w:cs="Times New Roman"/>
                <w:color w:val="000000" w:themeColor="text1"/>
                <w:sz w:val="24"/>
                <w:szCs w:val="24"/>
              </w:rPr>
            </w:rPrChange>
          </w:rPr>
          <w:t xml:space="preserve">It </w:t>
        </w:r>
        <w:r w:rsidRPr="3B9295B8">
          <w:rPr>
            <w:rFonts w:ascii="Times New Roman" w:eastAsia="Times New Roman" w:hAnsi="Times New Roman" w:cs="Times New Roman"/>
            <w:color w:val="000000" w:themeColor="text1"/>
            <w:sz w:val="24"/>
            <w:szCs w:val="24"/>
          </w:rPr>
          <w:t>is reasonable to expect an effect of roughly d=.80 for FAM-CHESS-C vs. smartphone control, given the strong effects observed in an RCT of ABCT, where the effect size for reductions in percent risky drinking days was d=.79.</w:t>
        </w:r>
        <w:r w:rsidRPr="3B9295B8">
          <w:rPr>
            <w:rFonts w:ascii="Times New Roman" w:hAnsi="Times New Roman" w:cs="Times New Roman"/>
            <w:color w:val="000000" w:themeColor="text1"/>
            <w:sz w:val="24"/>
            <w:szCs w:val="24"/>
          </w:rPr>
          <w:fldChar w:fldCharType="begin"/>
        </w:r>
        <w:r w:rsidRPr="3B9295B8">
          <w:rPr>
            <w:rFonts w:ascii="Times New Roman" w:hAnsi="Times New Roman" w:cs="Times New Roman"/>
            <w:color w:val="000000" w:themeColor="text1"/>
            <w:sz w:val="24"/>
            <w:szCs w:val="24"/>
          </w:rPr>
          <w:instrText xml:space="preserve"> ADDIN ZOTERO_ITEM CSL_CITATION {"citationID":"vTZCtpsS","properties":{"formattedCitation":"\\super 79\\nosupersub{}","plainCitation":"79","noteIndex":0},"citationItems":[{"id":316,"uris":["http://zotero.org/users/8933076/items/7IQ247C8"],"itemData":{"id":316,"type":"article-journal","abstract":"Although alcohol use disorders (AUDs) adversely affect women, research on efficacious treatments for women is limited. In this randomized efficacy trial of 102 heterosexual women with AUDs, the authors compared alcohol behavioral couple therapy (ABCT) and alcohol behavioral individual therapy (ABIT) on percentage of days abstinent (PDA) and percentage of days of heavy drinking (PDH) over 6 months of treatment and 12 months of posttreatment follow-up. Baseline relationship functioning and comorbid disorders were tested as moderators of outcome. Piecewise linear growth models were used to model outcomes. During treatment, women increased their PDA and decreased their PDH, with significantly greater improvements in ABCT than in ABIT (d = 0.59 for PDA; d = 0.79 for PDH). Differences favoring ABCT were maintained during follow-up. Women with poorer baseline relationship functioning improved more on PDA during treatment with ABCT than with ABIT. For PDH, results during treatment and follow-up favored ABCT for women with better baseline relationship functioning. ABCT resulted in better outcomes than ABIT for women with Axis I disorders at the end of follow-up (PDA), and for women with Axis II disorders at the end of treatment (PDA) and at the end of follow-up (PDH).","container-title":"Journal of consulting and clinical psychology","DOI":"10.1037/a0014686","ISSN":"0022-006X","issue":"2","journalAbbreviation":"J Consult Clin Psychol","note":"PMID: 19309184\nPMCID: PMC3150864","page":"243-256","source":"PubMed Central","title":"A Randomized Trial of Individual and Couple Behavioral Alcohol Treatment for Women","volume":"77","author":[{"family":"McCrady","given":"Barbara S."},{"family":"Epstein","given":"Elizabeth E."},{"family":"Cook","given":"Sharon"},{"family":"Jensen","given":"Noelle"},{"family":"Hildebrandt","given":"Thomas"}],"issued":{"date-parts":[["2009",4]]}}}],"schema":"https://github.com/citation-style-language/schema/raw/master/csl-citation.json"} </w:instrText>
        </w:r>
        <w:r w:rsidRPr="3B9295B8">
          <w:rPr>
            <w:rFonts w:ascii="Times New Roman" w:hAnsi="Times New Roman" w:cs="Times New Roman"/>
            <w:color w:val="000000" w:themeColor="text1"/>
            <w:sz w:val="24"/>
            <w:szCs w:val="24"/>
          </w:rPr>
          <w:fldChar w:fldCharType="separate"/>
        </w:r>
        <w:r w:rsidRPr="3B9295B8">
          <w:rPr>
            <w:rFonts w:ascii="Times New Roman" w:hAnsi="Times New Roman" w:cs="Times New Roman"/>
            <w:sz w:val="24"/>
            <w:szCs w:val="24"/>
            <w:vertAlign w:val="superscript"/>
          </w:rPr>
          <w:t>79</w:t>
        </w:r>
        <w:r w:rsidRPr="3B9295B8">
          <w:rPr>
            <w:rFonts w:ascii="Times New Roman" w:hAnsi="Times New Roman" w:cs="Times New Roman"/>
            <w:color w:val="000000" w:themeColor="text1"/>
            <w:sz w:val="24"/>
            <w:szCs w:val="24"/>
          </w:rPr>
          <w:fldChar w:fldCharType="end"/>
        </w:r>
      </w:moveTo>
    </w:p>
    <w:p w14:paraId="220638C7" w14:textId="77777777" w:rsidR="008B67EE" w:rsidRPr="00AB0AD8" w:rsidRDefault="008B67EE" w:rsidP="008B67EE">
      <w:pPr>
        <w:spacing w:before="60"/>
        <w:rPr>
          <w:moveTo w:id="291" w:author="Olivia Vjorn" w:date="2024-03-07T10:47:00Z"/>
          <w:rFonts w:ascii="Times New Roman" w:eastAsia="Times New Roman" w:hAnsi="Times New Roman" w:cs="Times New Roman"/>
          <w:color w:val="000000" w:themeColor="text1"/>
          <w:sz w:val="24"/>
          <w:szCs w:val="24"/>
        </w:rPr>
      </w:pPr>
      <w:moveTo w:id="292" w:author="Olivia Vjorn" w:date="2024-03-07T10:47:00Z">
        <w:r w:rsidRPr="3B9295B8">
          <w:rPr>
            <w:rFonts w:ascii="Times New Roman" w:eastAsia="Times New Roman" w:hAnsi="Times New Roman" w:cs="Times New Roman"/>
            <w:color w:val="000000" w:themeColor="text1"/>
            <w:sz w:val="24"/>
            <w:szCs w:val="24"/>
          </w:rPr>
          <w:t>We ran the power analyses two ways, based on two different estimates of likely attrition. In prior ABCT and A-CHESS studies, 10–21% attrition at 9 and 8 months, respectively, was observed.</w:t>
        </w:r>
        <w:r w:rsidRPr="3B9295B8">
          <w:rPr>
            <w:rFonts w:ascii="Times New Roman" w:hAnsi="Times New Roman" w:cs="Times New Roman"/>
            <w:color w:val="000000" w:themeColor="text1"/>
            <w:sz w:val="24"/>
            <w:szCs w:val="24"/>
          </w:rPr>
          <w:fldChar w:fldCharType="begin"/>
        </w:r>
        <w:r w:rsidRPr="3B9295B8">
          <w:rPr>
            <w:rFonts w:ascii="Times New Roman" w:hAnsi="Times New Roman" w:cs="Times New Roman"/>
            <w:color w:val="000000" w:themeColor="text1"/>
            <w:sz w:val="24"/>
            <w:szCs w:val="24"/>
          </w:rPr>
          <w:instrText xml:space="preserve"> ADDIN ZOTERO_ITEM CSL_CITATION {"citationID":"JlmVLRnw","properties":{"formattedCitation":"\\super 78,79\\nosupersub{}","plainCitation":"78,79","noteIndex":0},"citationItems":[{"id":314,"uris":["http://zotero.org/users/8933076/items/QXR9QIAE"],"itemData":{"id":314,"type":"article-journal","abstract":"BACKGROUND:New smartphone communication technology provides a novel way to provide personalized continuing care support following alcohol treatment. One such system is the Addiction version of the Comprehensive Health Enhancement Support System (A-CHESS), which provides a range of automated functions that support patients. A-CHESS improved drinking outcomes over standard continuing care when provided to patients leaving inpatient treatment. Effective continuing care can also be delivered via telephone calls with a counselor. Telephone Monitoring and Counseling (TMC) has demonstrated efficacy in two randomized trials with alcohol-dependent patients. A-CHESS and TMC have complementary strengths. A-CHESS provides automated 24/7 recovery support services and frequent assessment of symptoms and status, but does not involve regular contact with a counselor. TMC provides regular and sustained contact with the same counselor, but no ongoing support between calls. The future of continuing care for alcohol use disorders is likely to involve automated mobile technology and counselor contact, but little is known about how best to integrate these services. METHODS/DESIGN:To address this question, the study will feature a 2 × 2 design (A-CHESS for 12 months [yes/no] × TMC for 12 months [yes/no]), in which 280 alcohol-dependent patients in intensive outpatient programs (IOPs) will be randomized to one of the four conditions and followed for 18 months. We will determine whether adding TMC to A-CHESS produces fewer heavy drinking days than TMC or A-CHESS alone and test for TMC and A-CHESS main effects. We will determine the costs of each of the four conditions and the incremental cost-effectiveness of the three active conditions. Analyses will also examine secondary outcomes, including a biological measure of alcohol use, and hypothesized moderation and mediation effects. DISCUSSION:The results of the study will yield important information on improving patient alcohol use outcomes by integrating mobile automated recovery support and counselor contact. TRIAL REGISTRATION:ClinicalTrials.gov, NCT02681406 . Registered on 2 September 2016.","container-title":"Trials","DOI":"10.1186/s13063-018-2466-1","ISSN":"1745-6215","issue":"1","journalAbbreviation":"Trials","language":"eng","license":"cc by","note":"PMID: 29382367\nPMCID: PMC5791199","page":"82","source":"Europe PMC","title":"Effects of automated smartphone mobile recovery support and telephone continuing care in the treatment of alcohol use disorder: study protocol for a randomized controlled trial","title-short":"Effects of automated smartphone mobile recovery support and telephone continuing care in the treatment of alcohol use disorder","volume":"19","author":[{"family":"McKay","given":"James R"},{"family":"Gustafson","given":"David H"},{"family":"Ivey","given":"Megan"},{"family":"McTavish","given":"Fiona"},{"family":"Pe-Romashko","given":"Klaren"},{"family":"Curtis","given":"Brenda"},{"family":"Oslin","given":"David A"},{"family":"Polsky","given":"Daniel"},{"family":"Quanbeck","given":"Andrew"},{"family":"Lynch","given":"Kevin G"}],"issued":{"date-parts":[["2018",1,1]]}}},{"id":316,"uris":["http://zotero.org/users/8933076/items/7IQ247C8"],"itemData":{"id":316,"type":"article-journal","abstract":"Although alcohol use disorders (AUDs) adversely affect women, research on efficacious treatments for women is limited. In this randomized efficacy trial of 102 heterosexual women with AUDs, the authors compared alcohol behavioral couple therapy (ABCT) and alcohol behavioral individual therapy (ABIT) on percentage of days abstinent (PDA) and percentage of days of heavy drinking (PDH) over 6 months of treatment and 12 months of posttreatment follow-up. Baseline relationship functioning and comorbid disorders were tested as moderators of outcome. Piecewise linear growth models were used to model outcomes. During treatment, women increased their PDA and decreased their PDH, with significantly greater improvements in ABCT than in ABIT (d = 0.59 for PDA; d = 0.79 for PDH). Differences favoring ABCT were maintained during follow-up. Women with poorer baseline relationship functioning improved more on PDA during treatment with ABCT than with ABIT. For PDH, results during treatment and follow-up favored ABCT for women with better baseline relationship functioning. ABCT resulted in better outcomes than ABIT for women with Axis I disorders at the end of follow-up (PDA), and for women with Axis II disorders at the end of treatment (PDA) and at the end of follow-up (PDH).","container-title":"Journal of consulting and clinical psychology","DOI":"10.1037/a0014686","ISSN":"0022-006X","issue":"2","journalAbbreviation":"J Consult Clin Psychol","note":"PMID: 19309184\nPMCID: PMC3150864","page":"243-256","source":"PubMed Central","title":"A Randomized Trial of Individual and Couple Behavioral Alcohol Treatment for Women","volume":"77","author":[{"family":"McCrady","given":"Barbara S."},{"family":"Epstein","given":"Elizabeth E."},{"family":"Cook","given":"Sharon"},{"family":"Jensen","given":"Noelle"},{"family":"Hildebrandt","given":"Thomas"}],"issued":{"date-parts":[["2009",4]]}}}],"schema":"https://github.com/citation-style-language/schema/raw/master/csl-citation.json"} </w:instrText>
        </w:r>
        <w:r w:rsidRPr="3B9295B8">
          <w:rPr>
            <w:rFonts w:ascii="Times New Roman" w:hAnsi="Times New Roman" w:cs="Times New Roman"/>
            <w:color w:val="000000" w:themeColor="text1"/>
            <w:sz w:val="24"/>
            <w:szCs w:val="24"/>
          </w:rPr>
          <w:fldChar w:fldCharType="separate"/>
        </w:r>
        <w:r w:rsidRPr="3B9295B8">
          <w:rPr>
            <w:rFonts w:ascii="Times New Roman" w:hAnsi="Times New Roman" w:cs="Times New Roman"/>
            <w:sz w:val="24"/>
            <w:szCs w:val="24"/>
            <w:vertAlign w:val="superscript"/>
          </w:rPr>
          <w:t>78,79</w:t>
        </w:r>
        <w:r w:rsidRPr="3B9295B8">
          <w:rPr>
            <w:rFonts w:ascii="Times New Roman" w:hAnsi="Times New Roman" w:cs="Times New Roman"/>
            <w:color w:val="000000" w:themeColor="text1"/>
            <w:sz w:val="24"/>
            <w:szCs w:val="24"/>
          </w:rPr>
          <w:fldChar w:fldCharType="end"/>
        </w:r>
        <w:r w:rsidRPr="3B9295B8">
          <w:rPr>
            <w:rFonts w:ascii="Times New Roman" w:eastAsia="Times New Roman" w:hAnsi="Times New Roman" w:cs="Times New Roman"/>
            <w:noProof/>
            <w:color w:val="000000" w:themeColor="text1"/>
            <w:sz w:val="24"/>
            <w:szCs w:val="24"/>
            <w:vertAlign w:val="superscript"/>
          </w:rPr>
          <w:t xml:space="preserve"> </w:t>
        </w:r>
        <w:r w:rsidRPr="3B9295B8">
          <w:rPr>
            <w:rFonts w:ascii="Times New Roman" w:eastAsia="Times New Roman" w:hAnsi="Times New Roman" w:cs="Times New Roman"/>
            <w:color w:val="000000" w:themeColor="text1"/>
            <w:sz w:val="24"/>
            <w:szCs w:val="24"/>
          </w:rPr>
          <w:t xml:space="preserve"> As the analyses below indicate, an initial sample of 198 dyads would give us adequate power at either rate of attrition.</w:t>
        </w:r>
      </w:moveTo>
    </w:p>
    <w:p w14:paraId="63BCE15D" w14:textId="77777777" w:rsidR="008B67EE" w:rsidRPr="0082797F" w:rsidRDefault="008B67EE" w:rsidP="008B67EE">
      <w:pPr>
        <w:spacing w:before="60"/>
        <w:rPr>
          <w:moveTo w:id="293" w:author="Olivia Vjorn" w:date="2024-03-07T10:47:00Z"/>
          <w:rFonts w:ascii="Times New Roman" w:eastAsia="Times New Roman" w:hAnsi="Times New Roman" w:cs="Times New Roman"/>
          <w:color w:val="000000" w:themeColor="text1"/>
          <w:sz w:val="24"/>
          <w:szCs w:val="24"/>
        </w:rPr>
      </w:pPr>
      <w:moveTo w:id="294" w:author="Olivia Vjorn" w:date="2024-03-07T10:47:00Z">
        <w:r w:rsidRPr="59B11EB5">
          <w:rPr>
            <w:rFonts w:ascii="Times New Roman" w:eastAsia="Times New Roman" w:hAnsi="Times New Roman" w:cs="Times New Roman"/>
            <w:color w:val="000000" w:themeColor="text1"/>
            <w:sz w:val="24"/>
            <w:szCs w:val="24"/>
          </w:rPr>
          <w:t xml:space="preserve">Starting with a sample of 198, 10% attrition would mean a sample size at 8 months of 180. Across 10,000 LMEM simulations, with post-attrition N=180, we would have power &gt;90% to detect the study arm X time interaction. Starting with a sample of 198, 21% attrition would mean a sample size at 8 months of 159. Across 10,000 LMEM simulations, with post-attrition N=159, we would have power &gt;85% to detect the study arm X time interaction. </w:t>
        </w:r>
      </w:moveTo>
    </w:p>
    <w:moveToRangeEnd w:id="266"/>
    <w:p w14:paraId="6E25EDED" w14:textId="77777777" w:rsidR="002C2BD9" w:rsidRDefault="002C2BD9" w:rsidP="3B9295B8">
      <w:pPr>
        <w:spacing w:before="60"/>
        <w:rPr>
          <w:ins w:id="295" w:author="Olivia Vjorn" w:date="2024-03-06T13:44:00Z"/>
          <w:rFonts w:ascii="Times New Roman" w:eastAsia="Times New Roman" w:hAnsi="Times New Roman" w:cs="Times New Roman"/>
          <w:b/>
          <w:bCs/>
          <w:color w:val="000000" w:themeColor="text1"/>
          <w:sz w:val="28"/>
          <w:szCs w:val="28"/>
        </w:rPr>
      </w:pPr>
    </w:p>
    <w:p w14:paraId="113CBECD" w14:textId="114AF9E6" w:rsidR="00E9561E" w:rsidRPr="00B07F3D" w:rsidDel="008B67EE" w:rsidRDefault="57E22C74" w:rsidP="3B9295B8">
      <w:pPr>
        <w:spacing w:before="60"/>
        <w:rPr>
          <w:moveFrom w:id="296" w:author="Olivia Vjorn" w:date="2024-03-07T10:48:00Z"/>
          <w:rFonts w:ascii="Times New Roman" w:eastAsia="Times New Roman" w:hAnsi="Times New Roman" w:cs="Times New Roman"/>
          <w:b/>
          <w:bCs/>
          <w:color w:val="000000" w:themeColor="text1"/>
          <w:sz w:val="24"/>
          <w:szCs w:val="24"/>
          <w:rPrChange w:id="297" w:author="Olivia Vjorn" w:date="2024-03-06T14:28:00Z">
            <w:rPr>
              <w:moveFrom w:id="298" w:author="Olivia Vjorn" w:date="2024-03-07T10:48:00Z"/>
              <w:rFonts w:ascii="Times New Roman" w:eastAsia="Times New Roman" w:hAnsi="Times New Roman" w:cs="Times New Roman"/>
              <w:b/>
              <w:bCs/>
              <w:color w:val="000000" w:themeColor="text1"/>
              <w:sz w:val="28"/>
              <w:szCs w:val="28"/>
            </w:rPr>
          </w:rPrChange>
        </w:rPr>
      </w:pPr>
      <w:moveFromRangeStart w:id="299" w:author="Olivia Vjorn" w:date="2024-03-07T10:48:00Z" w:name="move160700932"/>
      <w:commentRangeStart w:id="300"/>
      <w:commentRangeStart w:id="301"/>
      <w:commentRangeStart w:id="302"/>
      <w:moveFrom w:id="303" w:author="Olivia Vjorn" w:date="2024-03-07T10:48:00Z">
        <w:r w:rsidRPr="00B07F3D" w:rsidDel="008B67EE">
          <w:rPr>
            <w:rFonts w:ascii="Times New Roman" w:eastAsia="Times New Roman" w:hAnsi="Times New Roman" w:cs="Times New Roman"/>
            <w:b/>
            <w:bCs/>
            <w:color w:val="000000" w:themeColor="text1"/>
            <w:sz w:val="24"/>
            <w:szCs w:val="24"/>
            <w:rPrChange w:id="304" w:author="Olivia Vjorn" w:date="2024-03-06T14:28:00Z">
              <w:rPr>
                <w:rFonts w:ascii="Times New Roman" w:eastAsia="Times New Roman" w:hAnsi="Times New Roman" w:cs="Times New Roman"/>
                <w:b/>
                <w:bCs/>
                <w:color w:val="000000" w:themeColor="text1"/>
                <w:sz w:val="28"/>
                <w:szCs w:val="28"/>
              </w:rPr>
            </w:rPrChange>
          </w:rPr>
          <w:t>Statistical Methods</w:t>
        </w:r>
        <w:commentRangeEnd w:id="300"/>
        <w:r w:rsidRPr="00B07F3D" w:rsidDel="008B67EE">
          <w:rPr>
            <w:rStyle w:val="CommentReference"/>
            <w:rFonts w:ascii="Times New Roman" w:hAnsi="Times New Roman" w:cs="Times New Roman"/>
            <w:sz w:val="24"/>
            <w:szCs w:val="24"/>
            <w:rPrChange w:id="305" w:author="Olivia Vjorn" w:date="2024-03-06T14:28:00Z">
              <w:rPr>
                <w:rStyle w:val="CommentReference"/>
              </w:rPr>
            </w:rPrChange>
          </w:rPr>
          <w:commentReference w:id="300"/>
        </w:r>
        <w:commentRangeEnd w:id="301"/>
        <w:r w:rsidRPr="00B07F3D" w:rsidDel="008B67EE">
          <w:rPr>
            <w:rStyle w:val="CommentReference"/>
            <w:rFonts w:ascii="Times New Roman" w:hAnsi="Times New Roman" w:cs="Times New Roman"/>
            <w:sz w:val="24"/>
            <w:szCs w:val="24"/>
            <w:rPrChange w:id="306" w:author="Olivia Vjorn" w:date="2024-03-06T14:28:00Z">
              <w:rPr>
                <w:rStyle w:val="CommentReference"/>
              </w:rPr>
            </w:rPrChange>
          </w:rPr>
          <w:commentReference w:id="301"/>
        </w:r>
        <w:commentRangeEnd w:id="302"/>
        <w:r w:rsidRPr="00B07F3D" w:rsidDel="008B67EE">
          <w:rPr>
            <w:rStyle w:val="CommentReference"/>
            <w:rFonts w:ascii="Times New Roman" w:hAnsi="Times New Roman" w:cs="Times New Roman"/>
            <w:sz w:val="24"/>
            <w:szCs w:val="24"/>
            <w:rPrChange w:id="307" w:author="Olivia Vjorn" w:date="2024-03-06T14:28:00Z">
              <w:rPr>
                <w:rStyle w:val="CommentReference"/>
              </w:rPr>
            </w:rPrChange>
          </w:rPr>
          <w:commentReference w:id="302"/>
        </w:r>
      </w:moveFrom>
    </w:p>
    <w:moveFromRangeEnd w:id="299"/>
    <w:p w14:paraId="499DF1B4" w14:textId="5C317A47" w:rsidR="00E90CE3" w:rsidRPr="008B67EE" w:rsidDel="002C2BD9" w:rsidRDefault="707A1630" w:rsidP="3B9295B8">
      <w:pPr>
        <w:pStyle w:val="NormalWeb"/>
        <w:tabs>
          <w:tab w:val="left" w:pos="2880"/>
        </w:tabs>
        <w:spacing w:before="240" w:beforeAutospacing="0" w:after="0" w:afterAutospacing="0"/>
        <w:rPr>
          <w:del w:id="308" w:author="Olivia Vjorn" w:date="2024-03-06T13:42:00Z"/>
          <w:rFonts w:ascii="Times New Roman" w:eastAsia="Times New Roman" w:hAnsi="Times New Roman" w:cs="Times New Roman"/>
          <w:b/>
          <w:bCs/>
        </w:rPr>
      </w:pPr>
      <w:del w:id="309" w:author="Olivia Vjorn" w:date="2024-03-06T13:42:00Z">
        <w:r w:rsidRPr="008B67EE" w:rsidDel="002C2BD9">
          <w:rPr>
            <w:rFonts w:ascii="Times New Roman" w:eastAsia="Times New Roman" w:hAnsi="Times New Roman" w:cs="Times New Roman"/>
            <w:b/>
            <w:bCs/>
          </w:rPr>
          <w:delText>Predictor Assumptions</w:delText>
        </w:r>
      </w:del>
    </w:p>
    <w:p w14:paraId="62440358" w14:textId="61D54C9D" w:rsidR="00E90CE3" w:rsidRPr="008B67EE" w:rsidDel="002C2BD9" w:rsidRDefault="707A1630" w:rsidP="3B9295B8">
      <w:pPr>
        <w:pStyle w:val="NormalWeb"/>
        <w:tabs>
          <w:tab w:val="left" w:pos="2880"/>
        </w:tabs>
        <w:spacing w:before="240" w:beforeAutospacing="0" w:after="0" w:afterAutospacing="0"/>
        <w:rPr>
          <w:del w:id="310" w:author="Olivia Vjorn" w:date="2024-03-06T13:42:00Z"/>
          <w:rFonts w:ascii="Times New Roman" w:eastAsia="Times New Roman" w:hAnsi="Times New Roman" w:cs="Times New Roman"/>
          <w:b/>
          <w:bCs/>
        </w:rPr>
      </w:pPr>
      <w:del w:id="311" w:author="Olivia Vjorn" w:date="2024-03-06T13:42:00Z">
        <w:r w:rsidRPr="008B67EE" w:rsidDel="002C2BD9">
          <w:rPr>
            <w:rFonts w:ascii="Times New Roman" w:eastAsia="Times New Roman" w:hAnsi="Times New Roman" w:cs="Times New Roman"/>
            <w:b/>
            <w:bCs/>
          </w:rPr>
          <w:delText>Outcome Assumptions</w:delText>
        </w:r>
      </w:del>
    </w:p>
    <w:p w14:paraId="4DE12FEA" w14:textId="5D0B9A18" w:rsidR="00E90CE3" w:rsidRPr="008B67EE" w:rsidDel="002C2BD9" w:rsidRDefault="707A1630" w:rsidP="3B9295B8">
      <w:pPr>
        <w:pStyle w:val="NormalWeb"/>
        <w:tabs>
          <w:tab w:val="left" w:pos="2880"/>
        </w:tabs>
        <w:spacing w:before="240" w:beforeAutospacing="0" w:after="0" w:afterAutospacing="0"/>
        <w:rPr>
          <w:del w:id="312" w:author="Olivia Vjorn" w:date="2024-03-06T13:42:00Z"/>
          <w:rFonts w:ascii="Times New Roman" w:eastAsia="Times New Roman" w:hAnsi="Times New Roman" w:cs="Times New Roman"/>
          <w:b/>
          <w:bCs/>
        </w:rPr>
      </w:pPr>
      <w:del w:id="313" w:author="Olivia Vjorn" w:date="2024-03-06T13:42:00Z">
        <w:r w:rsidRPr="008B67EE" w:rsidDel="002C2BD9">
          <w:rPr>
            <w:rFonts w:ascii="Times New Roman" w:eastAsia="Times New Roman" w:hAnsi="Times New Roman" w:cs="Times New Roman"/>
            <w:b/>
            <w:bCs/>
          </w:rPr>
          <w:delText>Missing Data</w:delText>
        </w:r>
      </w:del>
    </w:p>
    <w:p w14:paraId="7F049A7B" w14:textId="0BAF9608" w:rsidR="00E90CE3" w:rsidRPr="00B07F3D" w:rsidDel="002C2BD9" w:rsidRDefault="707A1630" w:rsidP="3B9295B8">
      <w:pPr>
        <w:spacing w:before="80" w:after="0"/>
        <w:rPr>
          <w:del w:id="314" w:author="Olivia Vjorn" w:date="2024-03-06T13:41:00Z"/>
          <w:rFonts w:ascii="Times New Roman" w:eastAsia="Times New Roman" w:hAnsi="Times New Roman" w:cs="Times New Roman"/>
          <w:color w:val="000000" w:themeColor="text1"/>
          <w:sz w:val="24"/>
          <w:szCs w:val="24"/>
        </w:rPr>
      </w:pPr>
      <w:del w:id="315" w:author="Olivia Vjorn" w:date="2024-03-06T13:41:00Z">
        <w:r w:rsidRPr="00B07F3D" w:rsidDel="002C2BD9">
          <w:rPr>
            <w:rFonts w:ascii="Times New Roman" w:eastAsia="Times New Roman" w:hAnsi="Times New Roman" w:cs="Times New Roman"/>
            <w:color w:val="000000" w:themeColor="text1"/>
            <w:sz w:val="24"/>
            <w:szCs w:val="24"/>
          </w:rPr>
          <w:delText>In previous RCTs, we completed about 85% of surveys through 12 months and kept missing data on core survey items to about 2%. We expect similar rates in this study. We will identify missing data patterns and use pattern-mixture modeling to test the sensitivity of our analysis to missing data assumptions.</w:delText>
        </w:r>
        <w:r w:rsidR="00E9561E" w:rsidRPr="00B07F3D" w:rsidDel="002C2BD9">
          <w:rPr>
            <w:rFonts w:ascii="Times New Roman" w:hAnsi="Times New Roman" w:cs="Times New Roman"/>
            <w:color w:val="000000" w:themeColor="text1"/>
            <w:sz w:val="24"/>
            <w:szCs w:val="24"/>
          </w:rPr>
          <w:fldChar w:fldCharType="begin"/>
        </w:r>
        <w:r w:rsidR="00E9561E" w:rsidRPr="00B07F3D" w:rsidDel="002C2BD9">
          <w:rPr>
            <w:rFonts w:ascii="Times New Roman" w:hAnsi="Times New Roman" w:cs="Times New Roman"/>
            <w:color w:val="000000" w:themeColor="text1"/>
            <w:sz w:val="24"/>
            <w:szCs w:val="24"/>
          </w:rPr>
          <w:delInstrText xml:space="preserve"> ADDIN ZOTERO_ITEM CSL_CITATION {"citationID":"MoGM9Tk5","properties":{"formattedCitation":"\\super 80\\uc0\\u8211{}83\\nosupersub{}","plainCitation":"80–83","noteIndex":0},"citationItems":[{"id":319,"uris":["http://zotero.org/users/8933076/items/FAASJC3W"],"itemData":{"id":319,"type":"article-journal","abstract":"A model is proposed for continuous longitudinal data with non-ignorable or informative drop-out (ID). The model combines a multivariate linear model for the underlying response with a logistic regression model for the drop-out process. The latter incorporates dependence of the probability of drop-out on unobserved, or missing, observations. Parameters in the model are estimated by using maximum likelihood (ML) and inferences drawn through conventional likelihood procedures. In particular, likelihood ratio tests can be used to assess the informativeness of the drop-out process through comparison of the full model with reduced models corresponding to random drop-out (RD) and completely random processes. A simulation study is used to assess the procedure in two settings: the comparison of time trends under a linear regression model with autocorrelated errors and the estimation of period means and treatment differences from a four-period four-treatment crossover trial. It is seen in both settings that, when data are generated under an ID process, the ML estimators from the ID model do not suffer from the bias that is present in the ordinary least squares and RD ML estimators. The approach is then applied to three examples. These derive from a milk protein trial involving three groups of cows, milk yield data from a study of mastitis in dairy cattle and data from a multicentre clinical trial on the study of depression. All three examples provide evidence of an underlying ID process, two with some strength. It is seen that the assumption of an ID rather than an RD process has practical implications for the interpretation of the data.","container-title":"Journal of the Royal Statistical Society. Series C (Applied Statistics)","DOI":"10.2307/2986113","ISSN":"0035-9254","issue":"1","note":"publisher: [Wiley, Royal Statistical Society]","page":"49-93","source":"JSTOR","title":"Informative Drop-Out in Longitudinal Data Analysis","volume":"43","author":[{"family":"Diggle","given":"P."},{"family":"Kenward","given":"M. G."}],"issued":{"date-parts":[["1994"]]}}},{"id":320,"uris":["http://zotero.org/users/8933076/items/YTJE88BS"],"itemData":{"id":320,"type":"article-journal","abstract":"Random-effects regression models have become increasingly popular for analysis of longitudinal data. A key advantage of the random-effects approach is that it can be applied when subjects are not measured at the same number of timepoints. In this article we describe use of random-effects pattern-mixture models to further handle and describe the influence of missing data in longitudinal studies. For this approach, subjects are first divided into groups depending on their missing-data pattern and then variables based on these groups are used as model covariates. In this way, researchers are able to examine the effect of missing-data patterns on the outcome (or outcomes) of interest. Furthermore, overall estimates can be obtained by averaging over the missing-data patterns. A psychiatric clinical trials data set is used to illustrate the random-effects pattern-mixture approach to longitudinal data analysis with missing data. (PsycINFO Database Record (c) 2016 APA, all rights reserved)","container-title":"Psychological Methods","DOI":"10.1037/1082-989X.2.1.64","ISSN":"1939-1463","note":"publisher-place: US\npublisher: American Psychological Association","page":"64-78","source":"APA PsycNet","title":"Application of random-effects pattern-mixture models for missing data in longitudinal studies","volume":"2","author":[{"family":"Hedeker","given":"Donald"},{"family":"Gibbons","given":"Robert D."}],"issued":{"date-parts":[["1997"]]}}},{"id":324,"uris":["http://zotero.org/users/8933076/items/RTBGZGUD"],"itemData":{"id":324,"type":"webpage","abstract":"Longitudinal data analysis for biomedical and behavioral sciences This innovative book sets forth and describes methods for the analysis of longitudinaldata, emphasizing applications to problems in the biomedical and behavioral sciences. Reflecting the growing importance and use of longitudinal data across many areas of research, the text is designed to help users of statistics better analyze and understand this type of data. Much of the material from the book grew out of a course taught by Dr. Hedeker on longitudinal data analysis. The material is, therefore, thoroughly classroom tested and includes a number of features designed to help readers better understand and apply the material. Statistical procedures featured within the text include: * Repeated measures analysis of variance * Multivariate analysis of variance for repeated measures * Random-effects regression models (RRM) * Covariance-pattern models * Generalized-estimating equations (GEE) models * Generalizations of RRM and GEE for categorical outcomes Practical in their approach, the authors emphasize the applications of the methods, using real-world examples for illustration. Some syntax examples are provided, although the authors do not generally focus on software in this book. Several datasets and computer syntax examples are posted on this titles companion Web site. The authors intend to keep the syntax examples current as new versions of the software programs emerge. This text is designed for both undergraduate and graduate courses in longitudinal data analysis. Instructors can take advantage of overheads and additional course materials available online for adopters. Applied statisticians in biomedicine and the social sciences can also use the book as a convenient reference.","container-title":"Wiley.com","language":"en-us","title":"Longitudinal Data Analysis | Wiley","URL":"https://www.wiley.com/en-us/Longitudinal+Data+Analysis-p-9780471420279","accessed":{"date-parts":[["2023",2,17]]}}},{"id":326,"uris":["http://zotero.org/users/8933076/items/JX6WP34C"],"itemData":{"id":326,"type":"article-journal","abstract":"The past decade has seen a noticeable shift in missing data handling techniques that assume a missing at random (MAR) mechanism, where the propensity for missing data on an outcome is related to other analysis variables. Although MAR is often reasonable, there are situations where this assumption is unlikely to hold, leading to biased parameter estimates. One such example is a longitudinal study of substance use where participants with the highest frequency of use also have the highest likelihood of attrition, even after controlling for other correlates of missingness. There is a large body of literature on missing not at random (MNAR) analysis models for longitudinal data, particularly in the field of biostatistics. Because these methods allow for a relationship between the outcome variable and the propensity for missing data, they require a weaker assumption about the missing data mechanism. This article describes 2 classic MNAR modeling approaches for longitudinal data: the selection model and the pattern mixture model. To date, these models have been slow to migrate to the social sciences, in part because they required complicated custom computer programs. These models are now quite easy to estimate in popular structural equation modeling programs, particularly Mplus. The purpose of this article is to describe these MNAR modeling frameworks and to illustrate their application on a real data set. Despite their potential advantages, MNAR-based analyses are not without problems and also rely on untestable assumptions. This article offers practical advice for implementing and choosing among different longitudinal models.","container-title":"Psychological Methods","DOI":"10.1037/a0022640","ISSN":"1939-1463","issue":"1","journalAbbreviation":"Psychol Methods","language":"eng","note":"PMID: 21381816","page":"1-16","source":"PubMed","title":"Missing not at random models for latent growth curve analyses","volume":"16","author":[{"family":"Enders","given":"Craig K."}],"issued":{"date-parts":[["2011",3]]}}}],"schema":"https://github.com/citation-style-language/schema/raw/master/csl-citation.json"} </w:delInstrText>
        </w:r>
        <w:r w:rsidR="00E9561E" w:rsidRPr="00B07F3D" w:rsidDel="002C2BD9">
          <w:rPr>
            <w:rFonts w:ascii="Times New Roman" w:hAnsi="Times New Roman" w:cs="Times New Roman"/>
            <w:color w:val="000000" w:themeColor="text1"/>
            <w:sz w:val="24"/>
            <w:szCs w:val="24"/>
          </w:rPr>
          <w:fldChar w:fldCharType="separate"/>
        </w:r>
        <w:r w:rsidRPr="00B07F3D" w:rsidDel="002C2BD9">
          <w:rPr>
            <w:rFonts w:ascii="Times New Roman" w:hAnsi="Times New Roman" w:cs="Times New Roman"/>
            <w:sz w:val="24"/>
            <w:szCs w:val="24"/>
            <w:vertAlign w:val="superscript"/>
          </w:rPr>
          <w:delText>80–83</w:delText>
        </w:r>
        <w:r w:rsidR="00E9561E" w:rsidRPr="00B07F3D" w:rsidDel="002C2BD9">
          <w:rPr>
            <w:rFonts w:ascii="Times New Roman" w:hAnsi="Times New Roman" w:cs="Times New Roman"/>
            <w:color w:val="000000" w:themeColor="text1"/>
            <w:sz w:val="24"/>
            <w:szCs w:val="24"/>
          </w:rPr>
          <w:fldChar w:fldCharType="end"/>
        </w:r>
        <w:r w:rsidRPr="00B07F3D" w:rsidDel="002C2BD9">
          <w:rPr>
            <w:rFonts w:ascii="Times New Roman" w:eastAsia="Times New Roman" w:hAnsi="Times New Roman" w:cs="Times New Roman"/>
            <w:color w:val="000000" w:themeColor="text1"/>
            <w:sz w:val="24"/>
            <w:szCs w:val="24"/>
          </w:rPr>
          <w:delText xml:space="preserve"> We will conduct other sensitivity analyses after imputing missing data with a range of plausible values based on assumptions for the missing data (e.g. best-case, worst-case; with and without multiple imputation).</w:delText>
        </w:r>
        <w:r w:rsidR="00E9561E" w:rsidRPr="00B07F3D" w:rsidDel="002C2BD9">
          <w:rPr>
            <w:rFonts w:ascii="Times New Roman" w:hAnsi="Times New Roman" w:cs="Times New Roman"/>
            <w:color w:val="000000" w:themeColor="text1"/>
            <w:sz w:val="24"/>
            <w:szCs w:val="24"/>
          </w:rPr>
          <w:fldChar w:fldCharType="begin"/>
        </w:r>
        <w:r w:rsidR="00E9561E" w:rsidRPr="00B07F3D" w:rsidDel="002C2BD9">
          <w:rPr>
            <w:rFonts w:ascii="Times New Roman" w:hAnsi="Times New Roman" w:cs="Times New Roman"/>
            <w:color w:val="000000" w:themeColor="text1"/>
            <w:sz w:val="24"/>
            <w:szCs w:val="24"/>
          </w:rPr>
          <w:delInstrText xml:space="preserve"> ADDIN ZOTERO_ITEM CSL_CITATION {"citationID":"8g74MWLR","properties":{"formattedCitation":"\\super 84\\uc0\\u8211{}86\\nosupersub{}","plainCitation":"84–86","noteIndex":0},"citationItems":[{"id":328,"uris":["http://zotero.org/users/8933076/items/65CSTLWA"],"itemData":{"id":328,"type":"article-journal","abstract":"Loss to follow-up is often hard to avoid in randomised trials. This article suggests a framework for intention to treat analysis that depends on making plausible assumptions about the missing data and including all participants in sensitivity analyses","container-title":"BMJ (Clinical research ed.)","DOI":"10.1136/bmj.d40","ISSN":"1756-1833","journalAbbreviation":"BMJ","language":"eng","note":"PMID: 21300711\nPMCID: PMC3230114","page":"d40","source":"PubMed","title":"Strategy for intention to treat analysis in randomised trials with missing outcome data","volume":"342","author":[{"family":"White","given":"Ian R."},{"family":"Horton","given":"Nicholas J."},{"family":"Carpenter","given":"James"},{"family":"Pocock","given":"Stuart J."}],"issued":{"date-parts":[["2011",2,7]]}}},{"id":331,"uris":["http://zotero.org/users/8933076/items/QP3UNWDJ"],"itemData":{"id":331,"type":"article-journal","abstract":"AIMS: Analysis of binary outcomes with missing data is a challenging problem in substance abuse studies. We consider this problem in a simple two-group design where interest centers on comparing the groups in terms of the binary outcome at a single timepoint.\nDESIGN: We describe how the deterministic assumptions of missing = smoking and last observation carried forward (LOCF) can be relaxed by allowing missingness to be related imperfectly to the binary outcome, either stratified on past values of the outcome or not. We also describe use of multiple imputation to take into account the uncertainty inherent in the imputed data.\nSETTING: Data were analyzed from a published smoking cessation study evaluating the effectiveness of adding group-based treatment adjuncts to an intervention comprised of a television program and self-help materials.\nPARTICIPANTS: Participants were 489 smokers who registered for the television-based program and who indicated an interest in attending group-based meetings.\nMEASUREMENTS: The measurement of the smoking outcome was conducted via telephone interviews at post-intervention and at 24 months.\nFINDINGS AND CONCLUSIONS: The significance of the group effect did vary as a function of the assumed relationship between missingness and smoking. The 'conservative' missing = smoking assumption suggested a beneficial group effect on smoking cessation, which was confirmed via a sensitivity analysis only if an extreme odds ratio of 5 between missingness and smoking was assumed. This type of sensitivity analysis is crucial in determining the role that missing data play in arriving at a study's conclusions.","container-title":"Addiction (Abingdon, England)","DOI":"10.1111/j.1360-0443.2007.01946.x","ISSN":"0965-2140","issue":"10","journalAbbreviation":"Addiction","language":"eng","note":"PMID: 17854333","page":"1564-1573","source":"PubMed","title":"Analysis of binary outcomes with missing data: missing = smoking, last observation carried forward, and a little multiple imputation","title-short":"Analysis of binary outcomes with missing data","volume":"102","author":[{"family":"Hedeker","given":"Donald"},{"family":"Mermelstein","given":"Robin J."},{"family":"Demirtas","given":"Hakan"}],"issued":{"date-parts":[["2007",10]]}}},{"id":333,"uris":["http://zotero.org/users/8933076/items/D4C6JMF3"],"itemData":{"id":333,"type":"article-journal","abstract":"BACKGROUND: Sensitivity analyses play a crucial role in assessing the robustness of the findings or conclusions based on primary analyses of data in clinical trials. They are a critical way to assess the impact, effect or influence of key assumptions or variations--such as different methods of analysis, definitions of outcomes, protocol deviations, missing data, and outliers--on the overall conclusions of a study.The current paper is the second in a series of tutorial-type manuscripts intended to discuss and clarify aspects related to key methodological issues in the design and analysis of clinical trials.\nDISCUSSION: In this paper we will provide a detailed exploration of the key aspects of sensitivity analyses including: 1) what sensitivity analyses are, why they are needed, and how often they are used in practice; 2) the different types of sensitivity analyses that one can do, with examples from the literature; 3) some frequently asked questions about sensitivity analyses; and 4) some suggestions on how to report the results of sensitivity analyses in clinical trials.\nSUMMARY: When reporting on a clinical trial, we recommend including planned or posthoc sensitivity analyses, the corresponding rationale and results along with the discussion of the consequences of these analyses on the overall findings of the study.","container-title":"BMC medical research methodology","DOI":"10.1186/1471-2288-13-92","ISSN":"1471-2288","journalAbbreviation":"BMC Med Res Methodol","language":"eng","note":"PMID: 23855337\nPMCID: PMC3720188","page":"92","source":"PubMed","title":"A tutorial on sensitivity analyses in clinical trials: the what, why, when and how","title-short":"A tutorial on sensitivity analyses in clinical trials","volume":"13","author":[{"family":"Thabane","given":"Lehana"},{"family":"Mbuagbaw","given":"Lawrence"},{"family":"Zhang","given":"Shiyuan"},{"family":"Samaan","given":"Zainab"},{"family":"Marcucci","given":"Maura"},{"family":"Ye","given":"Chenglin"},{"family":"Thabane","given":"Marroon"},{"family":"Giangregorio","given":"Lora"},{"family":"Dennis","given":"Brittany"},{"family":"Kosa","given":"Daisy"},{"family":"Borg Debono","given":"Victoria"},{"family":"Dillenburg","given":"Rejane"},{"family":"Fruci","given":"Vincent"},{"family":"Bawor","given":"Monica"},{"family":"Lee","given":"Juneyoung"},{"family":"Wells","given":"George"},{"family":"Goldsmith","given":"Charles H."}],"issued":{"date-parts":[["2013",7,16]]}}}],"schema":"https://github.com/citation-style-language/schema/raw/master/csl-citation.json"} </w:delInstrText>
        </w:r>
        <w:r w:rsidR="00E9561E" w:rsidRPr="00B07F3D" w:rsidDel="002C2BD9">
          <w:rPr>
            <w:rFonts w:ascii="Times New Roman" w:hAnsi="Times New Roman" w:cs="Times New Roman"/>
            <w:color w:val="000000" w:themeColor="text1"/>
            <w:sz w:val="24"/>
            <w:szCs w:val="24"/>
          </w:rPr>
          <w:fldChar w:fldCharType="separate"/>
        </w:r>
        <w:r w:rsidRPr="00B07F3D" w:rsidDel="002C2BD9">
          <w:rPr>
            <w:rFonts w:ascii="Times New Roman" w:hAnsi="Times New Roman" w:cs="Times New Roman"/>
            <w:sz w:val="24"/>
            <w:szCs w:val="24"/>
            <w:vertAlign w:val="superscript"/>
          </w:rPr>
          <w:delText>84–86</w:delText>
        </w:r>
        <w:r w:rsidR="00E9561E" w:rsidRPr="00B07F3D" w:rsidDel="002C2BD9">
          <w:rPr>
            <w:rFonts w:ascii="Times New Roman" w:hAnsi="Times New Roman" w:cs="Times New Roman"/>
            <w:color w:val="000000" w:themeColor="text1"/>
            <w:sz w:val="24"/>
            <w:szCs w:val="24"/>
          </w:rPr>
          <w:fldChar w:fldCharType="end"/>
        </w:r>
      </w:del>
    </w:p>
    <w:p w14:paraId="38CD609F" w14:textId="6933ECD2" w:rsidR="00E90CE3" w:rsidRPr="008B67EE" w:rsidDel="002C2BD9" w:rsidRDefault="50B9E05D" w:rsidP="3B9295B8">
      <w:pPr>
        <w:pStyle w:val="NormalWeb"/>
        <w:tabs>
          <w:tab w:val="left" w:pos="2880"/>
        </w:tabs>
        <w:spacing w:before="240" w:beforeAutospacing="0" w:after="0" w:afterAutospacing="0"/>
        <w:rPr>
          <w:del w:id="316" w:author="Olivia Vjorn" w:date="2024-03-06T13:42:00Z"/>
          <w:rFonts w:ascii="Times New Roman" w:eastAsia="Times New Roman" w:hAnsi="Times New Roman" w:cs="Times New Roman"/>
          <w:b/>
          <w:bCs/>
        </w:rPr>
      </w:pPr>
      <w:del w:id="317" w:author="Olivia Vjorn" w:date="2024-03-06T13:42:00Z">
        <w:r w:rsidRPr="008B67EE" w:rsidDel="002C2BD9">
          <w:rPr>
            <w:rFonts w:ascii="Times New Roman" w:eastAsia="Times New Roman" w:hAnsi="Times New Roman" w:cs="Times New Roman"/>
            <w:b/>
            <w:bCs/>
          </w:rPr>
          <w:delText>Effectiveness of Control Versus ACHESS-C Versus FAMCHESS-C</w:delText>
        </w:r>
      </w:del>
    </w:p>
    <w:p w14:paraId="37F2C75C" w14:textId="15B8E73A" w:rsidR="00E90CE3" w:rsidRPr="008B67EE" w:rsidDel="002C2BD9" w:rsidRDefault="50B9E05D" w:rsidP="3B9295B8">
      <w:pPr>
        <w:pStyle w:val="NormalWeb"/>
        <w:tabs>
          <w:tab w:val="left" w:pos="2880"/>
        </w:tabs>
        <w:spacing w:before="240" w:beforeAutospacing="0" w:after="0" w:afterAutospacing="0"/>
        <w:rPr>
          <w:del w:id="318" w:author="Olivia Vjorn" w:date="2024-03-06T13:42:00Z"/>
          <w:rFonts w:ascii="Times New Roman" w:eastAsia="Times New Roman" w:hAnsi="Times New Roman" w:cs="Times New Roman"/>
          <w:b/>
          <w:bCs/>
        </w:rPr>
      </w:pPr>
      <w:del w:id="319" w:author="Olivia Vjorn" w:date="2024-03-06T13:42:00Z">
        <w:r w:rsidRPr="008B67EE" w:rsidDel="002C2BD9">
          <w:rPr>
            <w:rFonts w:ascii="Times New Roman" w:eastAsia="Times New Roman" w:hAnsi="Times New Roman" w:cs="Times New Roman"/>
            <w:b/>
            <w:bCs/>
          </w:rPr>
          <w:delText>Mediation and Moderation Effects</w:delText>
        </w:r>
      </w:del>
    </w:p>
    <w:p w14:paraId="50276AC7" w14:textId="77777777" w:rsidR="002C2BD9" w:rsidRPr="00B07F3D" w:rsidRDefault="002C2BD9" w:rsidP="002C2BD9">
      <w:pPr>
        <w:spacing w:before="120" w:after="0" w:line="240" w:lineRule="auto"/>
        <w:rPr>
          <w:ins w:id="320" w:author="Olivia Vjorn" w:date="2024-03-06T13:44:00Z"/>
          <w:rFonts w:ascii="Times New Roman" w:eastAsia="Times New Roman" w:hAnsi="Times New Roman" w:cs="Times New Roman"/>
          <w:b/>
          <w:color w:val="000000" w:themeColor="text1"/>
          <w:sz w:val="24"/>
          <w:szCs w:val="24"/>
          <w:rPrChange w:id="321" w:author="Olivia Vjorn" w:date="2024-03-06T14:28:00Z">
            <w:rPr>
              <w:ins w:id="322" w:author="Olivia Vjorn" w:date="2024-03-06T13:44:00Z"/>
              <w:rFonts w:ascii="Arial" w:eastAsia="Times New Roman" w:hAnsi="Arial" w:cs="Arial"/>
              <w:b/>
              <w:color w:val="000000" w:themeColor="text1"/>
            </w:rPr>
          </w:rPrChange>
        </w:rPr>
      </w:pPr>
      <w:ins w:id="323" w:author="Olivia Vjorn" w:date="2024-03-06T13:41:00Z">
        <w:r w:rsidRPr="00B07F3D">
          <w:rPr>
            <w:rFonts w:ascii="Times New Roman" w:eastAsia="Times New Roman" w:hAnsi="Times New Roman" w:cs="Times New Roman"/>
            <w:b/>
            <w:color w:val="000000" w:themeColor="text1"/>
            <w:sz w:val="24"/>
            <w:szCs w:val="24"/>
            <w:rPrChange w:id="324" w:author="Olivia Vjorn" w:date="2024-03-06T14:28:00Z">
              <w:rPr>
                <w:rFonts w:ascii="Arial" w:eastAsia="Times New Roman" w:hAnsi="Arial" w:cs="Arial"/>
                <w:b/>
                <w:color w:val="000000" w:themeColor="text1"/>
              </w:rPr>
            </w:rPrChange>
          </w:rPr>
          <w:t xml:space="preserve">Quantitative Analysis </w:t>
        </w:r>
      </w:ins>
    </w:p>
    <w:p w14:paraId="76A74AC9" w14:textId="77777777" w:rsidR="002C2BD9" w:rsidRPr="00B07F3D" w:rsidRDefault="002C2BD9" w:rsidP="002C2BD9">
      <w:pPr>
        <w:spacing w:before="120" w:after="0" w:line="240" w:lineRule="auto"/>
        <w:rPr>
          <w:ins w:id="325" w:author="Olivia Vjorn" w:date="2024-03-06T13:41:00Z"/>
          <w:rFonts w:ascii="Times New Roman" w:eastAsia="Times New Roman" w:hAnsi="Times New Roman" w:cs="Times New Roman"/>
          <w:color w:val="000000" w:themeColor="text1"/>
          <w:sz w:val="24"/>
          <w:szCs w:val="24"/>
          <w:rPrChange w:id="326" w:author="Olivia Vjorn" w:date="2024-03-06T14:28:00Z">
            <w:rPr>
              <w:ins w:id="327" w:author="Olivia Vjorn" w:date="2024-03-06T13:41:00Z"/>
              <w:rFonts w:ascii="Arial" w:eastAsia="Times New Roman" w:hAnsi="Arial" w:cs="Arial"/>
              <w:color w:val="000000" w:themeColor="text1"/>
            </w:rPr>
          </w:rPrChange>
        </w:rPr>
      </w:pPr>
    </w:p>
    <w:p w14:paraId="13382572" w14:textId="421C7600" w:rsidR="002C2BD9" w:rsidRPr="00B07F3D" w:rsidRDefault="002C2BD9" w:rsidP="002C2BD9">
      <w:pPr>
        <w:spacing w:after="120" w:line="240" w:lineRule="auto"/>
        <w:rPr>
          <w:ins w:id="328" w:author="Olivia Vjorn" w:date="2024-03-06T13:41:00Z"/>
          <w:rFonts w:ascii="Times New Roman" w:eastAsia="Times New Roman" w:hAnsi="Times New Roman" w:cs="Times New Roman"/>
          <w:i/>
          <w:iCs/>
          <w:color w:val="7030A0"/>
          <w:sz w:val="24"/>
          <w:szCs w:val="24"/>
          <w:rPrChange w:id="329" w:author="Olivia Vjorn" w:date="2024-03-06T14:28:00Z">
            <w:rPr>
              <w:ins w:id="330" w:author="Olivia Vjorn" w:date="2024-03-06T13:41:00Z"/>
              <w:rFonts w:ascii="Arial" w:eastAsia="Times New Roman" w:hAnsi="Arial" w:cs="Arial"/>
              <w:i/>
              <w:iCs/>
              <w:color w:val="000000" w:themeColor="text1"/>
            </w:rPr>
          </w:rPrChange>
        </w:rPr>
      </w:pPr>
      <w:ins w:id="331" w:author="Olivia Vjorn" w:date="2024-03-06T13:41:00Z">
        <w:r w:rsidRPr="00B07F3D">
          <w:rPr>
            <w:rFonts w:ascii="Times New Roman" w:eastAsia="Times New Roman" w:hAnsi="Times New Roman" w:cs="Times New Roman"/>
            <w:i/>
            <w:iCs/>
            <w:sz w:val="24"/>
            <w:szCs w:val="24"/>
            <w:u w:val="single"/>
            <w:rPrChange w:id="332" w:author="Olivia Vjorn" w:date="2024-03-06T14:28:00Z">
              <w:rPr>
                <w:rFonts w:ascii="Arial" w:eastAsia="Times New Roman" w:hAnsi="Arial" w:cs="Arial"/>
                <w:i/>
                <w:iCs/>
                <w:color w:val="000000" w:themeColor="text1"/>
                <w:u w:val="single"/>
              </w:rPr>
            </w:rPrChange>
          </w:rPr>
          <w:t>Assumptions and randomization effect:</w:t>
        </w:r>
        <w:r w:rsidRPr="00B07F3D">
          <w:rPr>
            <w:rFonts w:ascii="Times New Roman" w:eastAsia="Times New Roman" w:hAnsi="Times New Roman" w:cs="Times New Roman"/>
            <w:i/>
            <w:iCs/>
            <w:sz w:val="24"/>
            <w:szCs w:val="24"/>
            <w:rPrChange w:id="333" w:author="Olivia Vjorn" w:date="2024-03-06T14:28:00Z">
              <w:rPr>
                <w:rFonts w:ascii="Arial" w:eastAsia="Times New Roman" w:hAnsi="Arial" w:cs="Arial"/>
                <w:i/>
                <w:iCs/>
                <w:color w:val="000000" w:themeColor="text1"/>
              </w:rPr>
            </w:rPrChange>
          </w:rPr>
          <w:t xml:space="preserve"> </w:t>
        </w:r>
        <w:r w:rsidRPr="00B07F3D">
          <w:rPr>
            <w:rFonts w:ascii="Times New Roman" w:eastAsia="Times New Roman" w:hAnsi="Times New Roman" w:cs="Times New Roman"/>
            <w:sz w:val="24"/>
            <w:szCs w:val="24"/>
            <w:rPrChange w:id="334" w:author="Olivia Vjorn" w:date="2024-03-06T14:28:00Z">
              <w:rPr>
                <w:rFonts w:ascii="Arial" w:eastAsia="Times New Roman" w:hAnsi="Arial" w:cs="Arial"/>
                <w:color w:val="000000" w:themeColor="text1"/>
              </w:rPr>
            </w:rPrChange>
          </w:rPr>
          <w:t xml:space="preserve">Participants will be assigned at random, with constraints that study arms will have roughly equal proportions for </w:t>
        </w:r>
      </w:ins>
      <w:ins w:id="335" w:author="Olivia Vjorn" w:date="2024-03-06T13:49:00Z">
        <w:r w:rsidRPr="00B07F3D">
          <w:rPr>
            <w:rFonts w:ascii="Times New Roman" w:eastAsia="Times New Roman" w:hAnsi="Times New Roman" w:cs="Times New Roman"/>
            <w:sz w:val="24"/>
            <w:szCs w:val="24"/>
            <w:rPrChange w:id="336" w:author="Olivia Vjorn" w:date="2024-03-06T14:28:00Z">
              <w:rPr>
                <w:rFonts w:ascii="Arial" w:eastAsia="Times New Roman" w:hAnsi="Arial" w:cs="Arial"/>
              </w:rPr>
            </w:rPrChange>
          </w:rPr>
          <w:t>our st</w:t>
        </w:r>
      </w:ins>
      <w:ins w:id="337" w:author="Olivia Vjorn" w:date="2024-03-06T13:50:00Z">
        <w:r w:rsidRPr="00B07F3D">
          <w:rPr>
            <w:rFonts w:ascii="Times New Roman" w:eastAsia="Times New Roman" w:hAnsi="Times New Roman" w:cs="Times New Roman"/>
            <w:sz w:val="24"/>
            <w:szCs w:val="24"/>
            <w:rPrChange w:id="338" w:author="Olivia Vjorn" w:date="2024-03-06T14:28:00Z">
              <w:rPr>
                <w:rFonts w:ascii="Arial" w:eastAsia="Times New Roman" w:hAnsi="Arial" w:cs="Arial"/>
              </w:rPr>
            </w:rPrChange>
          </w:rPr>
          <w:t>ratified variables</w:t>
        </w:r>
      </w:ins>
      <w:ins w:id="339" w:author="Olivia Vjorn" w:date="2024-03-06T13:41:00Z">
        <w:r w:rsidRPr="00B07F3D">
          <w:rPr>
            <w:rFonts w:ascii="Times New Roman" w:eastAsia="Times New Roman" w:hAnsi="Times New Roman" w:cs="Times New Roman"/>
            <w:sz w:val="24"/>
            <w:szCs w:val="24"/>
            <w:rPrChange w:id="340" w:author="Olivia Vjorn" w:date="2024-03-06T14:28:00Z">
              <w:rPr>
                <w:rFonts w:ascii="Arial" w:eastAsia="Times New Roman" w:hAnsi="Arial" w:cs="Arial"/>
                <w:color w:val="000000" w:themeColor="text1"/>
              </w:rPr>
            </w:rPrChange>
          </w:rPr>
          <w:t xml:space="preserve"> (e.g., </w:t>
        </w:r>
      </w:ins>
      <w:ins w:id="341" w:author="Olivia Vjorn" w:date="2024-03-06T13:49:00Z">
        <w:r w:rsidRPr="00B07F3D">
          <w:rPr>
            <w:rFonts w:ascii="Times New Roman" w:eastAsia="Times New Roman" w:hAnsi="Times New Roman" w:cs="Times New Roman"/>
            <w:sz w:val="24"/>
            <w:szCs w:val="24"/>
            <w:rPrChange w:id="342" w:author="Olivia Vjorn" w:date="2024-03-06T14:28:00Z">
              <w:rPr>
                <w:rFonts w:ascii="Arial" w:eastAsia="Times New Roman" w:hAnsi="Arial" w:cs="Arial"/>
                <w:color w:val="7030A0"/>
              </w:rPr>
            </w:rPrChange>
          </w:rPr>
          <w:t>IP’s gender identity</w:t>
        </w:r>
      </w:ins>
      <w:ins w:id="343" w:author="Olivia Vjorn" w:date="2024-03-06T13:50:00Z">
        <w:r w:rsidRPr="00B07F3D">
          <w:rPr>
            <w:rFonts w:ascii="Times New Roman" w:eastAsia="Times New Roman" w:hAnsi="Times New Roman" w:cs="Times New Roman"/>
            <w:sz w:val="24"/>
            <w:szCs w:val="24"/>
            <w:rPrChange w:id="344" w:author="Olivia Vjorn" w:date="2024-03-06T14:28:00Z">
              <w:rPr>
                <w:rFonts w:ascii="Arial" w:eastAsia="Times New Roman" w:hAnsi="Arial" w:cs="Arial"/>
                <w:color w:val="7030A0"/>
              </w:rPr>
            </w:rPrChange>
          </w:rPr>
          <w:t xml:space="preserve"> and </w:t>
        </w:r>
      </w:ins>
      <w:ins w:id="345" w:author="Olivia Vjorn" w:date="2024-03-06T13:49:00Z">
        <w:r w:rsidRPr="00B07F3D">
          <w:rPr>
            <w:rFonts w:ascii="Times New Roman" w:eastAsia="Times New Roman" w:hAnsi="Times New Roman" w:cs="Times New Roman"/>
            <w:sz w:val="24"/>
            <w:szCs w:val="24"/>
            <w:rPrChange w:id="346" w:author="Olivia Vjorn" w:date="2024-03-06T14:28:00Z">
              <w:rPr>
                <w:rFonts w:ascii="Arial" w:eastAsia="Times New Roman" w:hAnsi="Arial" w:cs="Arial"/>
                <w:color w:val="7030A0"/>
              </w:rPr>
            </w:rPrChange>
          </w:rPr>
          <w:t>alcohol use severity (moderate or severe AUD)</w:t>
        </w:r>
      </w:ins>
      <w:ins w:id="347" w:author="Olivia Vjorn" w:date="2024-03-06T13:44:00Z">
        <w:r w:rsidRPr="00B07F3D">
          <w:rPr>
            <w:rFonts w:ascii="Times New Roman" w:eastAsia="Times New Roman" w:hAnsi="Times New Roman" w:cs="Times New Roman"/>
            <w:sz w:val="24"/>
            <w:szCs w:val="24"/>
            <w:rPrChange w:id="348" w:author="Olivia Vjorn" w:date="2024-03-06T14:28:00Z">
              <w:rPr>
                <w:rFonts w:ascii="Arial" w:eastAsia="Times New Roman" w:hAnsi="Arial" w:cs="Arial"/>
                <w:color w:val="7030A0"/>
              </w:rPr>
            </w:rPrChange>
          </w:rPr>
          <w:t xml:space="preserve">). </w:t>
        </w:r>
      </w:ins>
      <w:ins w:id="349" w:author="Olivia Vjorn" w:date="2024-03-06T13:41:00Z">
        <w:r w:rsidRPr="00B07F3D">
          <w:rPr>
            <w:rFonts w:ascii="Times New Roman" w:eastAsia="Times New Roman" w:hAnsi="Times New Roman" w:cs="Times New Roman"/>
            <w:sz w:val="24"/>
            <w:szCs w:val="24"/>
            <w:rPrChange w:id="350" w:author="Olivia Vjorn" w:date="2024-03-06T14:28:00Z">
              <w:rPr>
                <w:rFonts w:ascii="Arial" w:eastAsia="Times New Roman" w:hAnsi="Arial" w:cs="Arial"/>
                <w:color w:val="000000" w:themeColor="text1"/>
              </w:rPr>
            </w:rPrChange>
          </w:rPr>
          <w:t xml:space="preserve">Variables will be examined using standard summary statistics, visualizations, and tests for normality and homoscedasticity. Data will be transformed as needed. </w:t>
        </w:r>
      </w:ins>
    </w:p>
    <w:p w14:paraId="4A737CB3" w14:textId="77777777" w:rsidR="002C2BD9" w:rsidRPr="00B07F3D" w:rsidRDefault="002C2BD9" w:rsidP="002C2BD9">
      <w:pPr>
        <w:spacing w:after="120" w:line="240" w:lineRule="auto"/>
        <w:rPr>
          <w:ins w:id="351" w:author="Olivia Vjorn" w:date="2024-03-06T13:48:00Z"/>
          <w:rFonts w:ascii="Times New Roman" w:eastAsia="Times New Roman" w:hAnsi="Times New Roman" w:cs="Times New Roman"/>
          <w:i/>
          <w:iCs/>
          <w:sz w:val="24"/>
          <w:szCs w:val="24"/>
          <w:u w:val="single"/>
          <w:rPrChange w:id="352" w:author="Olivia Vjorn" w:date="2024-03-06T14:28:00Z">
            <w:rPr>
              <w:ins w:id="353" w:author="Olivia Vjorn" w:date="2024-03-06T13:48:00Z"/>
              <w:rFonts w:ascii="Arial" w:eastAsia="Times New Roman" w:hAnsi="Arial" w:cs="Arial"/>
              <w:i/>
              <w:iCs/>
              <w:u w:val="single"/>
            </w:rPr>
          </w:rPrChange>
        </w:rPr>
      </w:pPr>
    </w:p>
    <w:p w14:paraId="6C012F06" w14:textId="6A31BB62" w:rsidR="002C2BD9" w:rsidRPr="00B07F3D" w:rsidRDefault="002C2BD9" w:rsidP="002C2BD9">
      <w:pPr>
        <w:spacing w:after="120" w:line="240" w:lineRule="auto"/>
        <w:rPr>
          <w:ins w:id="354" w:author="Olivia Vjorn" w:date="2024-03-06T13:41:00Z"/>
          <w:rFonts w:ascii="Times New Roman" w:eastAsia="Times New Roman" w:hAnsi="Times New Roman" w:cs="Times New Roman"/>
          <w:color w:val="7030A0"/>
          <w:sz w:val="24"/>
          <w:szCs w:val="24"/>
          <w:rPrChange w:id="355" w:author="Olivia Vjorn" w:date="2024-03-06T14:28:00Z">
            <w:rPr>
              <w:ins w:id="356" w:author="Olivia Vjorn" w:date="2024-03-06T13:41:00Z"/>
              <w:rFonts w:ascii="Arial" w:eastAsia="Times New Roman" w:hAnsi="Arial" w:cs="Arial"/>
              <w:color w:val="000000" w:themeColor="text1"/>
            </w:rPr>
          </w:rPrChange>
        </w:rPr>
      </w:pPr>
      <w:ins w:id="357" w:author="Olivia Vjorn" w:date="2024-03-06T13:41:00Z">
        <w:r w:rsidRPr="00B07F3D">
          <w:rPr>
            <w:rFonts w:ascii="Times New Roman" w:eastAsia="Times New Roman" w:hAnsi="Times New Roman" w:cs="Times New Roman"/>
            <w:i/>
            <w:iCs/>
            <w:sz w:val="24"/>
            <w:szCs w:val="24"/>
            <w:u w:val="single"/>
            <w:rPrChange w:id="358" w:author="Olivia Vjorn" w:date="2024-03-06T14:28:00Z">
              <w:rPr>
                <w:rFonts w:ascii="Arial" w:eastAsia="Times New Roman" w:hAnsi="Arial" w:cs="Arial"/>
                <w:i/>
                <w:iCs/>
                <w:color w:val="000000" w:themeColor="text1"/>
                <w:u w:val="single"/>
              </w:rPr>
            </w:rPrChange>
          </w:rPr>
          <w:t>Analysis of study arm effects.</w:t>
        </w:r>
        <w:r w:rsidRPr="00B07F3D">
          <w:rPr>
            <w:rFonts w:ascii="Times New Roman" w:eastAsia="Times New Roman" w:hAnsi="Times New Roman" w:cs="Times New Roman"/>
            <w:sz w:val="24"/>
            <w:szCs w:val="24"/>
            <w:rPrChange w:id="359" w:author="Olivia Vjorn" w:date="2024-03-06T14:28:00Z">
              <w:rPr>
                <w:rFonts w:ascii="Arial" w:eastAsia="Times New Roman" w:hAnsi="Arial" w:cs="Arial"/>
                <w:color w:val="000000" w:themeColor="text1"/>
              </w:rPr>
            </w:rPrChange>
          </w:rPr>
          <w:t xml:space="preserve"> Linear mixed models will be used to assess effects of study arm on each of our primary and secondary outcomes over time. There will be fixed effects for study arm, time, and their interaction. When applicable, a fixed effect will be added for the baseline values of the outcome variables. A by-subject random intercept and by-subject random slope for time will be included to accommodate the repeated measures on </w:t>
        </w:r>
        <w:r w:rsidRPr="003852A6">
          <w:rPr>
            <w:rFonts w:ascii="Times New Roman" w:eastAsia="Times New Roman" w:hAnsi="Times New Roman" w:cs="Times New Roman"/>
            <w:sz w:val="24"/>
            <w:szCs w:val="24"/>
            <w:rPrChange w:id="360" w:author="Olivia Vjorn" w:date="2024-03-26T12:53:00Z">
              <w:rPr>
                <w:rFonts w:ascii="Arial" w:eastAsia="Times New Roman" w:hAnsi="Arial" w:cs="Arial"/>
                <w:color w:val="000000" w:themeColor="text1"/>
              </w:rPr>
            </w:rPrChange>
          </w:rPr>
          <w:t xml:space="preserve">time. </w:t>
        </w:r>
        <w:commentRangeStart w:id="361"/>
        <w:r w:rsidRPr="003852A6">
          <w:rPr>
            <w:rFonts w:ascii="Times New Roman" w:eastAsia="Times New Roman" w:hAnsi="Times New Roman" w:cs="Times New Roman"/>
            <w:sz w:val="24"/>
            <w:szCs w:val="24"/>
            <w:rPrChange w:id="362" w:author="Olivia Vjorn" w:date="2024-03-26T12:53:00Z">
              <w:rPr>
                <w:rFonts w:ascii="Arial" w:eastAsia="Times New Roman" w:hAnsi="Arial" w:cs="Arial"/>
                <w:color w:val="000000" w:themeColor="text1"/>
              </w:rPr>
            </w:rPrChange>
          </w:rPr>
          <w:t xml:space="preserve">Time will be measured quantitatively (in months) and centered at the </w:t>
        </w:r>
      </w:ins>
      <w:ins w:id="363" w:author="Olivia Vjorn" w:date="2024-03-22T14:09:00Z">
        <w:r w:rsidR="006B2600" w:rsidRPr="003852A6">
          <w:rPr>
            <w:rFonts w:ascii="Times New Roman" w:eastAsia="Times New Roman" w:hAnsi="Times New Roman" w:cs="Times New Roman"/>
            <w:sz w:val="24"/>
            <w:szCs w:val="24"/>
            <w:rPrChange w:id="364" w:author="Olivia Vjorn" w:date="2024-03-26T12:53:00Z">
              <w:rPr>
                <w:rFonts w:ascii="Times New Roman" w:eastAsia="Times New Roman" w:hAnsi="Times New Roman" w:cs="Times New Roman"/>
                <w:color w:val="FF0000"/>
                <w:sz w:val="24"/>
                <w:szCs w:val="24"/>
              </w:rPr>
            </w:rPrChange>
          </w:rPr>
          <w:t>end</w:t>
        </w:r>
      </w:ins>
      <w:ins w:id="365" w:author="Olivia Vjorn" w:date="2024-03-06T13:41:00Z">
        <w:r w:rsidRPr="003852A6">
          <w:rPr>
            <w:rFonts w:ascii="Times New Roman" w:eastAsia="Times New Roman" w:hAnsi="Times New Roman" w:cs="Times New Roman"/>
            <w:sz w:val="24"/>
            <w:szCs w:val="24"/>
            <w:rPrChange w:id="366" w:author="Olivia Vjorn" w:date="2024-03-26T12:53:00Z">
              <w:rPr>
                <w:rFonts w:ascii="Arial" w:eastAsia="Times New Roman" w:hAnsi="Arial" w:cs="Arial"/>
                <w:color w:val="000000" w:themeColor="text1"/>
              </w:rPr>
            </w:rPrChange>
          </w:rPr>
          <w:t xml:space="preserve"> of the intervention period (</w:t>
        </w:r>
      </w:ins>
      <w:ins w:id="367" w:author="Olivia Vjorn" w:date="2024-03-22T14:09:00Z">
        <w:r w:rsidR="006B2600" w:rsidRPr="003852A6">
          <w:rPr>
            <w:rFonts w:ascii="Times New Roman" w:eastAsia="Times New Roman" w:hAnsi="Times New Roman" w:cs="Times New Roman"/>
            <w:sz w:val="24"/>
            <w:szCs w:val="24"/>
            <w:rPrChange w:id="368" w:author="Olivia Vjorn" w:date="2024-03-26T12:53:00Z">
              <w:rPr>
                <w:rFonts w:ascii="Times New Roman" w:eastAsia="Times New Roman" w:hAnsi="Times New Roman" w:cs="Times New Roman"/>
                <w:color w:val="FF0000"/>
                <w:sz w:val="24"/>
                <w:szCs w:val="24"/>
              </w:rPr>
            </w:rPrChange>
          </w:rPr>
          <w:t>8</w:t>
        </w:r>
      </w:ins>
      <w:ins w:id="369" w:author="Olivia Vjorn" w:date="2024-03-06T13:41:00Z">
        <w:r w:rsidRPr="003852A6">
          <w:rPr>
            <w:rFonts w:ascii="Times New Roman" w:eastAsia="Times New Roman" w:hAnsi="Times New Roman" w:cs="Times New Roman"/>
            <w:sz w:val="24"/>
            <w:szCs w:val="24"/>
            <w:rPrChange w:id="370" w:author="Olivia Vjorn" w:date="2024-03-26T12:53:00Z">
              <w:rPr>
                <w:rFonts w:ascii="Arial" w:eastAsia="Times New Roman" w:hAnsi="Arial" w:cs="Arial"/>
                <w:color w:val="000000" w:themeColor="text1"/>
              </w:rPr>
            </w:rPrChange>
          </w:rPr>
          <w:t xml:space="preserve"> months). </w:t>
        </w:r>
      </w:ins>
      <w:commentRangeEnd w:id="361"/>
      <w:ins w:id="371" w:author="Olivia Vjorn" w:date="2024-03-06T13:45:00Z">
        <w:r w:rsidRPr="003852A6">
          <w:rPr>
            <w:rStyle w:val="CommentReference"/>
            <w:rFonts w:ascii="Times New Roman" w:hAnsi="Times New Roman" w:cs="Times New Roman"/>
            <w:sz w:val="24"/>
            <w:szCs w:val="24"/>
            <w:rPrChange w:id="372" w:author="Olivia Vjorn" w:date="2024-03-26T12:53:00Z">
              <w:rPr>
                <w:rStyle w:val="CommentReference"/>
              </w:rPr>
            </w:rPrChange>
          </w:rPr>
          <w:commentReference w:id="361"/>
        </w:r>
      </w:ins>
      <w:ins w:id="373" w:author="Olivia Vjorn" w:date="2024-03-06T13:41:00Z">
        <w:r w:rsidRPr="003852A6">
          <w:rPr>
            <w:rFonts w:ascii="Times New Roman" w:eastAsia="Times New Roman" w:hAnsi="Times New Roman" w:cs="Times New Roman"/>
            <w:sz w:val="24"/>
            <w:szCs w:val="24"/>
            <w:rPrChange w:id="374" w:author="Olivia Vjorn" w:date="2024-03-26T12:53:00Z">
              <w:rPr>
                <w:rFonts w:ascii="Arial" w:eastAsia="Times New Roman" w:hAnsi="Arial" w:cs="Arial"/>
                <w:color w:val="000000" w:themeColor="text1"/>
              </w:rPr>
            </w:rPrChange>
          </w:rPr>
          <w:t xml:space="preserve">Baseline </w:t>
        </w:r>
        <w:r w:rsidRPr="00B07F3D">
          <w:rPr>
            <w:rFonts w:ascii="Times New Roman" w:eastAsia="Times New Roman" w:hAnsi="Times New Roman" w:cs="Times New Roman"/>
            <w:sz w:val="24"/>
            <w:szCs w:val="24"/>
            <w:rPrChange w:id="375" w:author="Olivia Vjorn" w:date="2024-03-06T14:28:00Z">
              <w:rPr>
                <w:rFonts w:ascii="Arial" w:eastAsia="Times New Roman" w:hAnsi="Arial" w:cs="Arial"/>
                <w:color w:val="000000" w:themeColor="text1"/>
              </w:rPr>
            </w:rPrChange>
          </w:rPr>
          <w:t xml:space="preserve">scores on the outcomes will be mean centered. </w:t>
        </w:r>
      </w:ins>
    </w:p>
    <w:p w14:paraId="0475E442" w14:textId="3A5D5A2C" w:rsidR="002C2BD9" w:rsidRPr="00B07F3D" w:rsidRDefault="002C2BD9" w:rsidP="002C2BD9">
      <w:pPr>
        <w:spacing w:after="120" w:line="240" w:lineRule="auto"/>
        <w:rPr>
          <w:ins w:id="376" w:author="Olivia Vjorn" w:date="2024-03-06T13:41:00Z"/>
          <w:rFonts w:ascii="Times New Roman" w:eastAsia="Times New Roman" w:hAnsi="Times New Roman" w:cs="Times New Roman"/>
          <w:sz w:val="24"/>
          <w:szCs w:val="24"/>
          <w:rPrChange w:id="377" w:author="Olivia Vjorn" w:date="2024-03-06T14:28:00Z">
            <w:rPr>
              <w:ins w:id="378" w:author="Olivia Vjorn" w:date="2024-03-06T13:41:00Z"/>
              <w:rFonts w:ascii="Arial" w:eastAsia="Times New Roman" w:hAnsi="Arial" w:cs="Arial"/>
              <w:color w:val="000000" w:themeColor="text1"/>
            </w:rPr>
          </w:rPrChange>
        </w:rPr>
      </w:pPr>
      <w:ins w:id="379" w:author="Olivia Vjorn" w:date="2024-03-06T13:41:00Z">
        <w:r w:rsidRPr="00B07F3D">
          <w:rPr>
            <w:rFonts w:ascii="Times New Roman" w:eastAsia="Times New Roman" w:hAnsi="Times New Roman" w:cs="Times New Roman"/>
            <w:sz w:val="24"/>
            <w:szCs w:val="24"/>
            <w:rPrChange w:id="380" w:author="Olivia Vjorn" w:date="2024-03-06T14:28:00Z">
              <w:rPr>
                <w:rFonts w:ascii="Arial" w:eastAsia="Times New Roman" w:hAnsi="Arial" w:cs="Arial"/>
                <w:color w:val="000000" w:themeColor="text1"/>
              </w:rPr>
            </w:rPrChange>
          </w:rPr>
          <w:t>Study hypotheses will focus on the test of the parameter estimate</w:t>
        </w:r>
      </w:ins>
      <w:ins w:id="381" w:author="Olivia Vjorn" w:date="2024-03-22T14:13:00Z">
        <w:r w:rsidR="006B2600">
          <w:rPr>
            <w:rFonts w:ascii="Times New Roman" w:eastAsia="Times New Roman" w:hAnsi="Times New Roman" w:cs="Times New Roman"/>
            <w:sz w:val="24"/>
            <w:szCs w:val="24"/>
          </w:rPr>
          <w:t>s</w:t>
        </w:r>
      </w:ins>
      <w:ins w:id="382" w:author="Olivia Vjorn" w:date="2024-03-06T13:41:00Z">
        <w:r w:rsidRPr="00B07F3D">
          <w:rPr>
            <w:rFonts w:ascii="Times New Roman" w:eastAsia="Times New Roman" w:hAnsi="Times New Roman" w:cs="Times New Roman"/>
            <w:sz w:val="24"/>
            <w:szCs w:val="24"/>
            <w:rPrChange w:id="383" w:author="Olivia Vjorn" w:date="2024-03-06T14:28:00Z">
              <w:rPr>
                <w:rFonts w:ascii="Arial" w:eastAsia="Times New Roman" w:hAnsi="Arial" w:cs="Arial"/>
                <w:color w:val="000000" w:themeColor="text1"/>
              </w:rPr>
            </w:rPrChange>
          </w:rPr>
          <w:t xml:space="preserve"> for the </w:t>
        </w:r>
      </w:ins>
      <w:ins w:id="384" w:author="Olivia Vjorn" w:date="2024-03-22T14:13:00Z">
        <w:r w:rsidR="006B2600">
          <w:rPr>
            <w:rFonts w:ascii="Times New Roman" w:eastAsia="Times New Roman" w:hAnsi="Times New Roman" w:cs="Times New Roman"/>
            <w:sz w:val="24"/>
            <w:szCs w:val="24"/>
          </w:rPr>
          <w:t xml:space="preserve">two </w:t>
        </w:r>
      </w:ins>
      <w:ins w:id="385" w:author="Olivia Vjorn" w:date="2024-03-06T13:41:00Z">
        <w:r w:rsidRPr="00B07F3D">
          <w:rPr>
            <w:rFonts w:ascii="Times New Roman" w:eastAsia="Times New Roman" w:hAnsi="Times New Roman" w:cs="Times New Roman"/>
            <w:sz w:val="24"/>
            <w:szCs w:val="24"/>
            <w:rPrChange w:id="386" w:author="Olivia Vjorn" w:date="2024-03-06T14:28:00Z">
              <w:rPr>
                <w:rFonts w:ascii="Arial" w:eastAsia="Times New Roman" w:hAnsi="Arial" w:cs="Arial"/>
                <w:color w:val="000000" w:themeColor="text1"/>
              </w:rPr>
            </w:rPrChange>
          </w:rPr>
          <w:t>study arm effect</w:t>
        </w:r>
      </w:ins>
      <w:ins w:id="387" w:author="Olivia Vjorn" w:date="2024-03-22T14:13:00Z">
        <w:r w:rsidR="006B2600">
          <w:rPr>
            <w:rFonts w:ascii="Times New Roman" w:eastAsia="Times New Roman" w:hAnsi="Times New Roman" w:cs="Times New Roman"/>
            <w:sz w:val="24"/>
            <w:szCs w:val="24"/>
          </w:rPr>
          <w:t>s</w:t>
        </w:r>
      </w:ins>
      <w:ins w:id="388" w:author="Olivia Vjorn" w:date="2024-03-06T13:41:00Z">
        <w:r w:rsidRPr="00B07F3D">
          <w:rPr>
            <w:rFonts w:ascii="Times New Roman" w:eastAsia="Times New Roman" w:hAnsi="Times New Roman" w:cs="Times New Roman"/>
            <w:sz w:val="24"/>
            <w:szCs w:val="24"/>
            <w:rPrChange w:id="389" w:author="Olivia Vjorn" w:date="2024-03-06T14:28:00Z">
              <w:rPr>
                <w:rFonts w:ascii="Arial" w:eastAsia="Times New Roman" w:hAnsi="Arial" w:cs="Arial"/>
                <w:color w:val="000000" w:themeColor="text1"/>
              </w:rPr>
            </w:rPrChange>
          </w:rPr>
          <w:t xml:space="preserve">. We will also test the study arm by time interaction to determine if the study arm effect is consistent or varies in magnitude over the intervention period. If significant study arm by time </w:t>
        </w:r>
        <w:r w:rsidRPr="00B07F3D">
          <w:rPr>
            <w:rFonts w:ascii="Times New Roman" w:eastAsia="Times New Roman" w:hAnsi="Times New Roman" w:cs="Times New Roman"/>
            <w:sz w:val="24"/>
            <w:szCs w:val="24"/>
            <w:rPrChange w:id="390" w:author="Olivia Vjorn" w:date="2024-03-06T14:28:00Z">
              <w:rPr>
                <w:rFonts w:ascii="Arial" w:eastAsia="Times New Roman" w:hAnsi="Arial" w:cs="Arial"/>
                <w:color w:val="000000" w:themeColor="text1"/>
              </w:rPr>
            </w:rPrChange>
          </w:rPr>
          <w:lastRenderedPageBreak/>
          <w:t xml:space="preserve">effects </w:t>
        </w:r>
        <w:proofErr w:type="gramStart"/>
        <w:r w:rsidRPr="00B07F3D">
          <w:rPr>
            <w:rFonts w:ascii="Times New Roman" w:eastAsia="Times New Roman" w:hAnsi="Times New Roman" w:cs="Times New Roman"/>
            <w:sz w:val="24"/>
            <w:szCs w:val="24"/>
            <w:rPrChange w:id="391" w:author="Olivia Vjorn" w:date="2024-03-06T14:28:00Z">
              <w:rPr>
                <w:rFonts w:ascii="Arial" w:eastAsia="Times New Roman" w:hAnsi="Arial" w:cs="Arial"/>
                <w:color w:val="000000" w:themeColor="text1"/>
              </w:rPr>
            </w:rPrChange>
          </w:rPr>
          <w:t>are</w:t>
        </w:r>
        <w:proofErr w:type="gramEnd"/>
        <w:r w:rsidRPr="00B07F3D">
          <w:rPr>
            <w:rFonts w:ascii="Times New Roman" w:eastAsia="Times New Roman" w:hAnsi="Times New Roman" w:cs="Times New Roman"/>
            <w:sz w:val="24"/>
            <w:szCs w:val="24"/>
            <w:rPrChange w:id="392" w:author="Olivia Vjorn" w:date="2024-03-06T14:28:00Z">
              <w:rPr>
                <w:rFonts w:ascii="Arial" w:eastAsia="Times New Roman" w:hAnsi="Arial" w:cs="Arial"/>
                <w:color w:val="000000" w:themeColor="text1"/>
              </w:rPr>
            </w:rPrChange>
          </w:rPr>
          <w:t xml:space="preserve"> observed, we will test simple effects of study arm at the timepoints (4, 8, and 12 months).</w:t>
        </w:r>
      </w:ins>
    </w:p>
    <w:p w14:paraId="39C25AD2" w14:textId="76C9D284" w:rsidR="002C2BD9" w:rsidRPr="00B07F3D" w:rsidRDefault="002C2BD9" w:rsidP="002C2BD9">
      <w:pPr>
        <w:spacing w:after="120" w:line="240" w:lineRule="auto"/>
        <w:rPr>
          <w:ins w:id="393" w:author="Olivia Vjorn" w:date="2024-03-06T13:41:00Z"/>
          <w:rFonts w:ascii="Times New Roman" w:eastAsia="Times New Roman" w:hAnsi="Times New Roman" w:cs="Times New Roman"/>
          <w:sz w:val="24"/>
          <w:szCs w:val="24"/>
          <w:rPrChange w:id="394" w:author="Olivia Vjorn" w:date="2024-03-06T14:28:00Z">
            <w:rPr>
              <w:ins w:id="395" w:author="Olivia Vjorn" w:date="2024-03-06T13:41:00Z"/>
              <w:rFonts w:ascii="Arial" w:eastAsia="Times New Roman" w:hAnsi="Arial" w:cs="Arial"/>
              <w:color w:val="000000" w:themeColor="text1"/>
            </w:rPr>
          </w:rPrChange>
        </w:rPr>
      </w:pPr>
      <w:ins w:id="396" w:author="Olivia Vjorn" w:date="2024-03-06T13:41:00Z">
        <w:r w:rsidRPr="00B07F3D">
          <w:rPr>
            <w:rFonts w:ascii="Times New Roman" w:eastAsia="Times New Roman" w:hAnsi="Times New Roman" w:cs="Times New Roman"/>
            <w:sz w:val="24"/>
            <w:szCs w:val="24"/>
            <w:rPrChange w:id="397" w:author="Olivia Vjorn" w:date="2024-03-06T14:28:00Z">
              <w:rPr>
                <w:rFonts w:ascii="Arial" w:eastAsia="Times New Roman" w:hAnsi="Arial" w:cs="Arial"/>
                <w:color w:val="000000"/>
              </w:rPr>
            </w:rPrChange>
          </w:rPr>
          <w:t xml:space="preserve">We will consider </w:t>
        </w:r>
        <w:proofErr w:type="gramStart"/>
        <w:r w:rsidRPr="00B07F3D">
          <w:rPr>
            <w:rFonts w:ascii="Times New Roman" w:eastAsia="Times New Roman" w:hAnsi="Times New Roman" w:cs="Times New Roman"/>
            <w:sz w:val="24"/>
            <w:szCs w:val="24"/>
            <w:rPrChange w:id="398" w:author="Olivia Vjorn" w:date="2024-03-06T14:28:00Z">
              <w:rPr>
                <w:rFonts w:ascii="Arial" w:eastAsia="Times New Roman" w:hAnsi="Arial" w:cs="Arial"/>
                <w:color w:val="000000"/>
              </w:rPr>
            </w:rPrChange>
          </w:rPr>
          <w:t>a number of</w:t>
        </w:r>
        <w:proofErr w:type="gramEnd"/>
        <w:r w:rsidRPr="00B07F3D">
          <w:rPr>
            <w:rFonts w:ascii="Times New Roman" w:eastAsia="Times New Roman" w:hAnsi="Times New Roman" w:cs="Times New Roman"/>
            <w:sz w:val="24"/>
            <w:szCs w:val="24"/>
            <w:rPrChange w:id="399" w:author="Olivia Vjorn" w:date="2024-03-06T14:28:00Z">
              <w:rPr>
                <w:rFonts w:ascii="Arial" w:eastAsia="Times New Roman" w:hAnsi="Arial" w:cs="Arial"/>
                <w:color w:val="000000"/>
              </w:rPr>
            </w:rPrChange>
          </w:rPr>
          <w:t xml:space="preserve"> potential covariates</w:t>
        </w:r>
      </w:ins>
      <w:ins w:id="400" w:author="Olivia Vjorn" w:date="2024-03-06T13:47:00Z">
        <w:r w:rsidRPr="00B07F3D">
          <w:rPr>
            <w:rFonts w:ascii="Times New Roman" w:eastAsia="Times New Roman" w:hAnsi="Times New Roman" w:cs="Times New Roman"/>
            <w:sz w:val="24"/>
            <w:szCs w:val="24"/>
            <w:rPrChange w:id="401" w:author="Olivia Vjorn" w:date="2024-03-06T14:28:00Z">
              <w:rPr>
                <w:rFonts w:ascii="Arial" w:eastAsia="Times New Roman" w:hAnsi="Arial" w:cs="Arial"/>
                <w:color w:val="7030A0"/>
              </w:rPr>
            </w:rPrChange>
          </w:rPr>
          <w:t xml:space="preserve"> as listed previously</w:t>
        </w:r>
      </w:ins>
      <w:ins w:id="402" w:author="Olivia Vjorn" w:date="2024-03-06T13:41:00Z">
        <w:r w:rsidRPr="00B07F3D">
          <w:rPr>
            <w:rFonts w:ascii="Times New Roman" w:eastAsia="Times New Roman" w:hAnsi="Times New Roman" w:cs="Times New Roman"/>
            <w:sz w:val="24"/>
            <w:szCs w:val="24"/>
            <w:rPrChange w:id="403" w:author="Olivia Vjorn" w:date="2024-03-06T14:28:00Z">
              <w:rPr>
                <w:rFonts w:ascii="Arial" w:eastAsia="Times New Roman" w:hAnsi="Arial" w:cs="Arial"/>
                <w:color w:val="000000"/>
              </w:rPr>
            </w:rPrChange>
          </w:rPr>
          <w:t>. Of this list, those variables that significantly predict our primary outcomes will be included in the final analysis.</w:t>
        </w:r>
      </w:ins>
    </w:p>
    <w:p w14:paraId="077B6442" w14:textId="0CF54C9B" w:rsidR="002C2BD9" w:rsidRPr="00B07F3D" w:rsidRDefault="002C2BD9" w:rsidP="002C2BD9">
      <w:pPr>
        <w:spacing w:after="120" w:line="240" w:lineRule="auto"/>
        <w:rPr>
          <w:ins w:id="404" w:author="Olivia Vjorn" w:date="2024-03-06T13:48:00Z"/>
          <w:rFonts w:ascii="Times New Roman" w:eastAsia="Times New Roman" w:hAnsi="Times New Roman" w:cs="Times New Roman"/>
          <w:color w:val="7030A0"/>
          <w:sz w:val="24"/>
          <w:szCs w:val="24"/>
          <w:rPrChange w:id="405" w:author="Olivia Vjorn" w:date="2024-03-06T14:28:00Z">
            <w:rPr>
              <w:ins w:id="406" w:author="Olivia Vjorn" w:date="2024-03-06T13:48:00Z"/>
              <w:rFonts w:ascii="Arial" w:eastAsia="Times New Roman" w:hAnsi="Arial" w:cs="Arial"/>
              <w:color w:val="7030A0"/>
            </w:rPr>
          </w:rPrChange>
        </w:rPr>
      </w:pPr>
    </w:p>
    <w:p w14:paraId="7B00CF5D" w14:textId="05603D74" w:rsidR="003C4D38" w:rsidRPr="00B07F3D" w:rsidRDefault="002C2BD9" w:rsidP="002C2BD9">
      <w:pPr>
        <w:spacing w:after="120" w:line="240" w:lineRule="auto"/>
        <w:rPr>
          <w:ins w:id="407" w:author="Olivia Vjorn" w:date="2024-03-06T13:41:00Z"/>
          <w:rFonts w:ascii="Times New Roman" w:eastAsia="Times New Roman" w:hAnsi="Times New Roman" w:cs="Times New Roman"/>
          <w:sz w:val="24"/>
          <w:szCs w:val="24"/>
          <w:rPrChange w:id="408" w:author="Olivia Vjorn" w:date="2024-03-06T14:28:00Z">
            <w:rPr>
              <w:ins w:id="409" w:author="Olivia Vjorn" w:date="2024-03-06T13:41:00Z"/>
              <w:rFonts w:ascii="Arial" w:eastAsia="Times New Roman" w:hAnsi="Arial" w:cs="Arial"/>
              <w:b/>
              <w:bCs/>
              <w:i/>
              <w:iCs/>
              <w:color w:val="000000" w:themeColor="text1"/>
            </w:rPr>
          </w:rPrChange>
        </w:rPr>
      </w:pPr>
      <w:ins w:id="410" w:author="Olivia Vjorn" w:date="2024-03-06T13:41:00Z">
        <w:r w:rsidRPr="00B07F3D">
          <w:rPr>
            <w:rFonts w:ascii="Times New Roman" w:eastAsia="Times New Roman" w:hAnsi="Times New Roman" w:cs="Times New Roman"/>
            <w:i/>
            <w:iCs/>
            <w:sz w:val="24"/>
            <w:szCs w:val="24"/>
            <w:u w:val="single"/>
            <w:rPrChange w:id="411" w:author="Olivia Vjorn" w:date="2024-03-06T14:28:00Z">
              <w:rPr>
                <w:rFonts w:ascii="Arial" w:eastAsia="Times New Roman" w:hAnsi="Arial" w:cs="Arial"/>
                <w:i/>
                <w:iCs/>
                <w:color w:val="000000" w:themeColor="text1"/>
                <w:u w:val="single"/>
              </w:rPr>
            </w:rPrChange>
          </w:rPr>
          <w:t>Analysis of mediators.</w:t>
        </w:r>
        <w:r w:rsidRPr="00B07F3D">
          <w:rPr>
            <w:rFonts w:ascii="Times New Roman" w:eastAsia="Times New Roman" w:hAnsi="Times New Roman" w:cs="Times New Roman"/>
            <w:b/>
            <w:bCs/>
            <w:i/>
            <w:iCs/>
            <w:sz w:val="24"/>
            <w:szCs w:val="24"/>
            <w:rPrChange w:id="412" w:author="Olivia Vjorn" w:date="2024-03-06T14:28:00Z">
              <w:rPr>
                <w:rFonts w:ascii="Arial" w:eastAsia="Times New Roman" w:hAnsi="Arial" w:cs="Arial"/>
                <w:b/>
                <w:bCs/>
                <w:i/>
                <w:iCs/>
                <w:color w:val="000000" w:themeColor="text1"/>
              </w:rPr>
            </w:rPrChange>
          </w:rPr>
          <w:t xml:space="preserve"> </w:t>
        </w:r>
        <w:r w:rsidRPr="00B07F3D">
          <w:rPr>
            <w:rFonts w:ascii="Times New Roman" w:eastAsia="Times New Roman" w:hAnsi="Times New Roman" w:cs="Times New Roman"/>
            <w:sz w:val="24"/>
            <w:szCs w:val="24"/>
            <w:rPrChange w:id="413" w:author="Olivia Vjorn" w:date="2024-03-06T14:28:00Z">
              <w:rPr>
                <w:rFonts w:ascii="Arial" w:eastAsia="Times New Roman" w:hAnsi="Arial" w:cs="Arial"/>
                <w:color w:val="000000" w:themeColor="text1"/>
              </w:rPr>
            </w:rPrChange>
          </w:rPr>
          <w:t>We will test for mediators of the study arm effects on our primary outcomes (</w:t>
        </w:r>
      </w:ins>
      <w:ins w:id="414" w:author="Olivia Vjorn" w:date="2024-03-06T14:14:00Z">
        <w:r w:rsidR="003C4D38" w:rsidRPr="00B07F3D">
          <w:rPr>
            <w:rFonts w:ascii="Times New Roman" w:eastAsia="Times New Roman" w:hAnsi="Times New Roman" w:cs="Times New Roman"/>
            <w:sz w:val="24"/>
            <w:szCs w:val="24"/>
            <w:rPrChange w:id="415" w:author="Olivia Vjorn" w:date="2024-03-06T14:28:00Z">
              <w:rPr>
                <w:rFonts w:ascii="Arial" w:eastAsia="Times New Roman" w:hAnsi="Arial" w:cs="Arial"/>
                <w:color w:val="7030A0"/>
              </w:rPr>
            </w:rPrChange>
          </w:rPr>
          <w:t>IP % risky drinking days</w:t>
        </w:r>
      </w:ins>
      <w:ins w:id="416" w:author="Olivia Vjorn" w:date="2024-03-06T13:41:00Z">
        <w:r w:rsidRPr="00B07F3D">
          <w:rPr>
            <w:rFonts w:ascii="Times New Roman" w:eastAsia="Times New Roman" w:hAnsi="Times New Roman" w:cs="Times New Roman"/>
            <w:sz w:val="24"/>
            <w:szCs w:val="24"/>
            <w:rPrChange w:id="417" w:author="Olivia Vjorn" w:date="2024-03-06T14:28:00Z">
              <w:rPr>
                <w:rFonts w:ascii="Arial" w:eastAsia="Times New Roman" w:hAnsi="Arial" w:cs="Arial"/>
                <w:color w:val="000000" w:themeColor="text1"/>
              </w:rPr>
            </w:rPrChange>
          </w:rPr>
          <w:t xml:space="preserve">, </w:t>
        </w:r>
      </w:ins>
      <w:ins w:id="418" w:author="Olivia Vjorn" w:date="2024-03-06T14:14:00Z">
        <w:r w:rsidR="003C4D38" w:rsidRPr="00B07F3D">
          <w:rPr>
            <w:rFonts w:ascii="Times New Roman" w:eastAsia="Times New Roman" w:hAnsi="Times New Roman" w:cs="Times New Roman"/>
            <w:sz w:val="24"/>
            <w:szCs w:val="24"/>
            <w:rPrChange w:id="419" w:author="Olivia Vjorn" w:date="2024-03-06T14:28:00Z">
              <w:rPr>
                <w:rFonts w:ascii="Arial" w:eastAsia="Times New Roman" w:hAnsi="Arial" w:cs="Arial"/>
                <w:color w:val="7030A0"/>
              </w:rPr>
            </w:rPrChange>
          </w:rPr>
          <w:t>dyad psychological distress</w:t>
        </w:r>
      </w:ins>
      <w:ins w:id="420" w:author="Olivia Vjorn" w:date="2024-03-06T13:41:00Z">
        <w:r w:rsidRPr="00B07F3D">
          <w:rPr>
            <w:rFonts w:ascii="Times New Roman" w:eastAsia="Times New Roman" w:hAnsi="Times New Roman" w:cs="Times New Roman"/>
            <w:sz w:val="24"/>
            <w:szCs w:val="24"/>
            <w:rPrChange w:id="421" w:author="Olivia Vjorn" w:date="2024-03-06T14:28:00Z">
              <w:rPr>
                <w:rFonts w:ascii="Arial" w:eastAsia="Times New Roman" w:hAnsi="Arial" w:cs="Arial"/>
                <w:color w:val="000000" w:themeColor="text1"/>
              </w:rPr>
            </w:rPrChange>
          </w:rPr>
          <w:t>) using the Joint Test of Significance method that has been recommended for its balance with respect to Type 1 and 2 error rates.</w:t>
        </w:r>
      </w:ins>
      <w:commentRangeStart w:id="422"/>
      <w:ins w:id="423" w:author="Olivia Vjorn" w:date="2024-03-06T14:16:00Z">
        <w:r w:rsidR="003C4D38" w:rsidRPr="00B07F3D">
          <w:rPr>
            <w:rFonts w:ascii="Times New Roman" w:eastAsia="Times New Roman" w:hAnsi="Times New Roman" w:cs="Times New Roman"/>
            <w:color w:val="70AD47" w:themeColor="accent6"/>
            <w:sz w:val="24"/>
            <w:szCs w:val="24"/>
            <w:vertAlign w:val="superscript"/>
            <w:rPrChange w:id="424" w:author="Olivia Vjorn" w:date="2024-03-06T14:28:00Z">
              <w:rPr>
                <w:rFonts w:ascii="Arial" w:eastAsia="Times New Roman" w:hAnsi="Arial" w:cs="Arial"/>
                <w:vertAlign w:val="superscript"/>
              </w:rPr>
            </w:rPrChange>
          </w:rPr>
          <w:t>a</w:t>
        </w:r>
      </w:ins>
      <w:ins w:id="425" w:author="Olivia Vjorn" w:date="2024-03-06T13:41:00Z">
        <w:r w:rsidRPr="00B07F3D">
          <w:rPr>
            <w:rFonts w:ascii="Times New Roman" w:eastAsia="Times New Roman" w:hAnsi="Times New Roman" w:cs="Times New Roman"/>
            <w:color w:val="70AD47" w:themeColor="accent6"/>
            <w:sz w:val="24"/>
            <w:szCs w:val="24"/>
            <w:vertAlign w:val="superscript"/>
            <w:rPrChange w:id="426" w:author="Olivia Vjorn" w:date="2024-03-06T14:28:00Z">
              <w:rPr>
                <w:rFonts w:ascii="Arial" w:eastAsia="Times New Roman" w:hAnsi="Arial" w:cs="Arial"/>
                <w:color w:val="000000" w:themeColor="text1"/>
                <w:vertAlign w:val="superscript"/>
              </w:rPr>
            </w:rPrChange>
          </w:rPr>
          <w:t>,</w:t>
        </w:r>
      </w:ins>
      <w:ins w:id="427" w:author="Olivia Vjorn" w:date="2024-03-06T14:16:00Z">
        <w:r w:rsidR="003C4D38" w:rsidRPr="00B07F3D">
          <w:rPr>
            <w:rFonts w:ascii="Times New Roman" w:eastAsia="Times New Roman" w:hAnsi="Times New Roman" w:cs="Times New Roman"/>
            <w:color w:val="70AD47" w:themeColor="accent6"/>
            <w:sz w:val="24"/>
            <w:szCs w:val="24"/>
            <w:vertAlign w:val="superscript"/>
            <w:rPrChange w:id="428" w:author="Olivia Vjorn" w:date="2024-03-06T14:28:00Z">
              <w:rPr>
                <w:rFonts w:ascii="Arial" w:eastAsia="Times New Roman" w:hAnsi="Arial" w:cs="Arial"/>
                <w:vertAlign w:val="superscript"/>
              </w:rPr>
            </w:rPrChange>
          </w:rPr>
          <w:t>b</w:t>
        </w:r>
      </w:ins>
      <w:ins w:id="429" w:author="Olivia Vjorn" w:date="2024-03-06T13:41:00Z">
        <w:r w:rsidRPr="00B07F3D">
          <w:rPr>
            <w:rFonts w:ascii="Times New Roman" w:hAnsi="Times New Roman" w:cs="Times New Roman"/>
            <w:color w:val="70AD47" w:themeColor="accent6"/>
            <w:kern w:val="2"/>
            <w:sz w:val="24"/>
            <w:szCs w:val="24"/>
            <w14:ligatures w14:val="standardContextual"/>
            <w:rPrChange w:id="430" w:author="Olivia Vjorn" w:date="2024-03-06T14:28:00Z">
              <w:rPr>
                <w:rFonts w:ascii="Arial" w:hAnsi="Arial" w:cs="Arial"/>
                <w:kern w:val="2"/>
                <w14:ligatures w14:val="standardContextual"/>
              </w:rPr>
            </w:rPrChange>
          </w:rPr>
          <w:t xml:space="preserve"> </w:t>
        </w:r>
      </w:ins>
      <w:commentRangeEnd w:id="422"/>
      <w:ins w:id="431" w:author="Olivia Vjorn" w:date="2024-03-06T14:15:00Z">
        <w:r w:rsidR="003C4D38" w:rsidRPr="00B07F3D">
          <w:rPr>
            <w:rStyle w:val="CommentReference"/>
            <w:rFonts w:ascii="Times New Roman" w:hAnsi="Times New Roman" w:cs="Times New Roman"/>
            <w:color w:val="70AD47" w:themeColor="accent6"/>
            <w:sz w:val="24"/>
            <w:szCs w:val="24"/>
            <w:rPrChange w:id="432" w:author="Olivia Vjorn" w:date="2024-03-06T14:28:00Z">
              <w:rPr>
                <w:rStyle w:val="CommentReference"/>
              </w:rPr>
            </w:rPrChange>
          </w:rPr>
          <w:commentReference w:id="422"/>
        </w:r>
      </w:ins>
      <w:ins w:id="433" w:author="Olivia Vjorn" w:date="2024-03-06T13:41:00Z">
        <w:r w:rsidRPr="00B07F3D">
          <w:rPr>
            <w:rFonts w:ascii="Times New Roman" w:hAnsi="Times New Roman" w:cs="Times New Roman"/>
            <w:kern w:val="2"/>
            <w:sz w:val="24"/>
            <w:szCs w:val="24"/>
            <w14:ligatures w14:val="standardContextual"/>
            <w:rPrChange w:id="434" w:author="Olivia Vjorn" w:date="2024-03-06T14:28:00Z">
              <w:rPr>
                <w:rFonts w:ascii="Arial" w:hAnsi="Arial" w:cs="Arial"/>
                <w:kern w:val="2"/>
                <w14:ligatures w14:val="standardContextual"/>
              </w:rPr>
            </w:rPrChange>
          </w:rPr>
          <w:t>T</w:t>
        </w:r>
        <w:r w:rsidRPr="00B07F3D">
          <w:rPr>
            <w:rFonts w:ascii="Times New Roman" w:eastAsia="Times New Roman" w:hAnsi="Times New Roman" w:cs="Times New Roman"/>
            <w:sz w:val="24"/>
            <w:szCs w:val="24"/>
            <w:rPrChange w:id="435" w:author="Olivia Vjorn" w:date="2024-03-06T14:28:00Z">
              <w:rPr>
                <w:rFonts w:ascii="Arial" w:eastAsia="Times New Roman" w:hAnsi="Arial" w:cs="Arial"/>
                <w:color w:val="000000" w:themeColor="text1"/>
              </w:rPr>
            </w:rPrChange>
          </w:rPr>
          <w:t>o establish mediation, this method requires and simultaneously tests that both the effect of study arm on the mediator (α) and the effect of the mediator on the outcome (β) are jointly significant. Separate mediation analyses will be conducted for each combination of mediator and outcome</w:t>
        </w:r>
      </w:ins>
      <w:ins w:id="436" w:author="Olivia Vjorn" w:date="2024-03-22T14:10:00Z">
        <w:r w:rsidR="006B2600">
          <w:rPr>
            <w:rFonts w:ascii="Times New Roman" w:eastAsia="Times New Roman" w:hAnsi="Times New Roman" w:cs="Times New Roman"/>
            <w:sz w:val="24"/>
            <w:szCs w:val="24"/>
          </w:rPr>
          <w:t>.</w:t>
        </w:r>
      </w:ins>
      <w:ins w:id="437" w:author="Olivia Vjorn" w:date="2024-03-06T14:16:00Z">
        <w:r w:rsidR="003C4D38" w:rsidRPr="00B07F3D">
          <w:rPr>
            <w:rFonts w:ascii="Times New Roman" w:eastAsia="Times New Roman" w:hAnsi="Times New Roman" w:cs="Times New Roman"/>
            <w:sz w:val="24"/>
            <w:szCs w:val="24"/>
            <w:rPrChange w:id="438" w:author="Olivia Vjorn" w:date="2024-03-06T14:28:00Z">
              <w:rPr>
                <w:rFonts w:ascii="Arial" w:eastAsia="Times New Roman" w:hAnsi="Arial" w:cs="Arial"/>
              </w:rPr>
            </w:rPrChange>
          </w:rPr>
          <w:t xml:space="preserve"> </w:t>
        </w:r>
      </w:ins>
      <w:ins w:id="439" w:author="Olivia Vjorn" w:date="2024-03-06T13:41:00Z">
        <w:r w:rsidRPr="00B07F3D">
          <w:rPr>
            <w:rFonts w:ascii="Times New Roman" w:eastAsia="Times New Roman" w:hAnsi="Times New Roman" w:cs="Times New Roman"/>
            <w:sz w:val="24"/>
            <w:szCs w:val="24"/>
            <w:rPrChange w:id="440" w:author="Olivia Vjorn" w:date="2024-03-06T14:28:00Z">
              <w:rPr>
                <w:rFonts w:ascii="Arial" w:eastAsia="Times New Roman" w:hAnsi="Arial" w:cs="Arial"/>
                <w:color w:val="000000" w:themeColor="text1"/>
              </w:rPr>
            </w:rPrChange>
          </w:rPr>
          <w:t xml:space="preserve">Measures of the mediators will be obtained </w:t>
        </w:r>
        <w:r w:rsidRPr="007A23C3">
          <w:rPr>
            <w:rFonts w:ascii="Times New Roman" w:eastAsia="Times New Roman" w:hAnsi="Times New Roman" w:cs="Times New Roman"/>
            <w:sz w:val="24"/>
            <w:szCs w:val="24"/>
            <w:rPrChange w:id="441" w:author="Olivia Vjorn" w:date="2024-03-27T13:10:00Z">
              <w:rPr>
                <w:rFonts w:ascii="Arial" w:eastAsia="Times New Roman" w:hAnsi="Arial" w:cs="Arial"/>
                <w:color w:val="000000" w:themeColor="text1"/>
              </w:rPr>
            </w:rPrChange>
          </w:rPr>
          <w:t xml:space="preserve">at </w:t>
        </w:r>
      </w:ins>
      <w:ins w:id="442" w:author="Olivia Vjorn" w:date="2024-03-22T14:08:00Z">
        <w:r w:rsidR="006B2600" w:rsidRPr="007A23C3">
          <w:rPr>
            <w:rFonts w:ascii="Times New Roman" w:eastAsia="Times New Roman" w:hAnsi="Times New Roman" w:cs="Times New Roman"/>
            <w:sz w:val="24"/>
            <w:szCs w:val="24"/>
            <w:rPrChange w:id="443" w:author="Olivia Vjorn" w:date="2024-03-27T13:10:00Z">
              <w:rPr>
                <w:rFonts w:ascii="Times New Roman" w:eastAsia="Times New Roman" w:hAnsi="Times New Roman" w:cs="Times New Roman"/>
                <w:color w:val="FF0000"/>
                <w:sz w:val="24"/>
                <w:szCs w:val="24"/>
              </w:rPr>
            </w:rPrChange>
          </w:rPr>
          <w:t xml:space="preserve">4 </w:t>
        </w:r>
      </w:ins>
      <w:ins w:id="444" w:author="Olivia Vjorn" w:date="2024-03-06T13:41:00Z">
        <w:r w:rsidRPr="007A23C3">
          <w:rPr>
            <w:rFonts w:ascii="Times New Roman" w:eastAsia="Times New Roman" w:hAnsi="Times New Roman" w:cs="Times New Roman"/>
            <w:sz w:val="24"/>
            <w:szCs w:val="24"/>
            <w:rPrChange w:id="445" w:author="Olivia Vjorn" w:date="2024-03-27T13:10:00Z">
              <w:rPr>
                <w:rFonts w:ascii="Arial" w:eastAsia="Times New Roman" w:hAnsi="Arial" w:cs="Arial"/>
                <w:color w:val="000000" w:themeColor="text1"/>
              </w:rPr>
            </w:rPrChange>
          </w:rPr>
          <w:t>months</w:t>
        </w:r>
        <w:r w:rsidRPr="00B07F3D">
          <w:rPr>
            <w:rFonts w:ascii="Times New Roman" w:eastAsia="Times New Roman" w:hAnsi="Times New Roman" w:cs="Times New Roman"/>
            <w:sz w:val="24"/>
            <w:szCs w:val="24"/>
            <w:rPrChange w:id="446" w:author="Olivia Vjorn" w:date="2024-03-06T14:28:00Z">
              <w:rPr>
                <w:rFonts w:ascii="Arial" w:eastAsia="Times New Roman" w:hAnsi="Arial" w:cs="Arial"/>
                <w:color w:val="000000" w:themeColor="text1"/>
              </w:rPr>
            </w:rPrChange>
          </w:rPr>
          <w:t xml:space="preserve">, and measures of the outcomes will be obtained at </w:t>
        </w:r>
      </w:ins>
      <w:ins w:id="447" w:author="Olivia Vjorn" w:date="2024-03-22T14:11:00Z">
        <w:r w:rsidR="006B2600">
          <w:rPr>
            <w:rFonts w:ascii="Times New Roman" w:eastAsia="Times New Roman" w:hAnsi="Times New Roman" w:cs="Times New Roman"/>
            <w:sz w:val="24"/>
            <w:szCs w:val="24"/>
          </w:rPr>
          <w:t>8</w:t>
        </w:r>
      </w:ins>
      <w:ins w:id="448" w:author="Olivia Vjorn" w:date="2024-03-06T13:41:00Z">
        <w:r w:rsidRPr="00B07F3D">
          <w:rPr>
            <w:rFonts w:ascii="Times New Roman" w:eastAsia="Times New Roman" w:hAnsi="Times New Roman" w:cs="Times New Roman"/>
            <w:sz w:val="24"/>
            <w:szCs w:val="24"/>
            <w:rPrChange w:id="449" w:author="Olivia Vjorn" w:date="2024-03-06T14:28:00Z">
              <w:rPr>
                <w:rFonts w:ascii="Arial" w:eastAsia="Times New Roman" w:hAnsi="Arial" w:cs="Arial"/>
                <w:color w:val="000000" w:themeColor="text1"/>
              </w:rPr>
            </w:rPrChange>
          </w:rPr>
          <w:t xml:space="preserve"> months. Both mediator and outcome measures will be adjusted for their respective baseline values when baseline measures are available.</w:t>
        </w:r>
      </w:ins>
    </w:p>
    <w:p w14:paraId="7F5A67EC" w14:textId="7D9099E0" w:rsidR="002C2BD9" w:rsidRPr="00B07F3D" w:rsidRDefault="002C2BD9" w:rsidP="002C2BD9">
      <w:pPr>
        <w:spacing w:after="120" w:line="240" w:lineRule="auto"/>
        <w:rPr>
          <w:ins w:id="450" w:author="Olivia Vjorn" w:date="2024-03-06T13:41:00Z"/>
          <w:rFonts w:ascii="Times New Roman" w:eastAsia="Times New Roman" w:hAnsi="Times New Roman" w:cs="Times New Roman"/>
          <w:b/>
          <w:bCs/>
          <w:i/>
          <w:iCs/>
          <w:color w:val="FF0000"/>
          <w:sz w:val="24"/>
          <w:szCs w:val="24"/>
          <w:rPrChange w:id="451" w:author="Olivia Vjorn" w:date="2024-03-06T14:28:00Z">
            <w:rPr>
              <w:ins w:id="452" w:author="Olivia Vjorn" w:date="2024-03-06T13:41:00Z"/>
              <w:rFonts w:ascii="Arial" w:eastAsia="Times New Roman" w:hAnsi="Arial" w:cs="Arial"/>
              <w:b/>
              <w:bCs/>
              <w:i/>
              <w:iCs/>
              <w:color w:val="000000" w:themeColor="text1"/>
            </w:rPr>
          </w:rPrChange>
        </w:rPr>
      </w:pPr>
      <w:commentRangeStart w:id="453"/>
      <w:ins w:id="454" w:author="Olivia Vjorn" w:date="2024-03-06T13:41:00Z">
        <w:r w:rsidRPr="00B07F3D">
          <w:rPr>
            <w:rFonts w:ascii="Times New Roman" w:eastAsia="Times New Roman" w:hAnsi="Times New Roman" w:cs="Times New Roman"/>
            <w:i/>
            <w:iCs/>
            <w:sz w:val="24"/>
            <w:szCs w:val="24"/>
            <w:u w:val="single"/>
            <w:rPrChange w:id="455" w:author="Olivia Vjorn" w:date="2024-03-06T14:28:00Z">
              <w:rPr>
                <w:rFonts w:ascii="Arial" w:eastAsia="Times New Roman" w:hAnsi="Arial" w:cs="Arial"/>
                <w:i/>
                <w:iCs/>
                <w:color w:val="000000" w:themeColor="text1"/>
                <w:u w:val="single"/>
              </w:rPr>
            </w:rPrChange>
          </w:rPr>
          <w:t>Analysis of moderators.</w:t>
        </w:r>
        <w:r w:rsidRPr="00B07F3D">
          <w:rPr>
            <w:rFonts w:ascii="Times New Roman" w:eastAsia="Times New Roman" w:hAnsi="Times New Roman" w:cs="Times New Roman"/>
            <w:b/>
            <w:bCs/>
            <w:sz w:val="24"/>
            <w:szCs w:val="24"/>
            <w:rPrChange w:id="456" w:author="Olivia Vjorn" w:date="2024-03-06T14:28:00Z">
              <w:rPr>
                <w:rFonts w:ascii="Arial" w:eastAsia="Times New Roman" w:hAnsi="Arial" w:cs="Arial"/>
                <w:b/>
                <w:bCs/>
                <w:color w:val="000000" w:themeColor="text1"/>
              </w:rPr>
            </w:rPrChange>
          </w:rPr>
          <w:t xml:space="preserve"> </w:t>
        </w:r>
      </w:ins>
      <w:ins w:id="457" w:author="Olivia Vjorn" w:date="2024-03-06T14:19:00Z">
        <w:r w:rsidR="003C4D38" w:rsidRPr="00B07F3D">
          <w:rPr>
            <w:rFonts w:ascii="Times New Roman" w:eastAsia="Times New Roman" w:hAnsi="Times New Roman" w:cs="Times New Roman"/>
            <w:sz w:val="24"/>
            <w:szCs w:val="24"/>
            <w:rPrChange w:id="458" w:author="Olivia Vjorn" w:date="2024-03-06T14:28:00Z">
              <w:rPr>
                <w:rFonts w:ascii="Arial" w:eastAsia="Times New Roman" w:hAnsi="Arial" w:cs="Arial"/>
                <w:color w:val="7030A0"/>
              </w:rPr>
            </w:rPrChange>
          </w:rPr>
          <w:t>A</w:t>
        </w:r>
      </w:ins>
      <w:ins w:id="459" w:author="Olivia Vjorn" w:date="2024-03-06T13:41:00Z">
        <w:r w:rsidRPr="00B07F3D">
          <w:rPr>
            <w:rFonts w:ascii="Times New Roman" w:eastAsia="Times New Roman" w:hAnsi="Times New Roman" w:cs="Times New Roman"/>
            <w:sz w:val="24"/>
            <w:szCs w:val="24"/>
            <w:rPrChange w:id="460" w:author="Olivia Vjorn" w:date="2024-03-06T14:28:00Z">
              <w:rPr>
                <w:rFonts w:ascii="Arial" w:eastAsia="Times New Roman" w:hAnsi="Arial" w:cs="Arial"/>
                <w:color w:val="000000" w:themeColor="text1"/>
              </w:rPr>
            </w:rPrChange>
          </w:rPr>
          <w:t>nalys</w:t>
        </w:r>
        <w:r w:rsidRPr="00FE05C7">
          <w:rPr>
            <w:rFonts w:ascii="Times New Roman" w:eastAsia="Times New Roman" w:hAnsi="Times New Roman" w:cs="Times New Roman"/>
            <w:sz w:val="24"/>
            <w:szCs w:val="24"/>
            <w:rPrChange w:id="461" w:author="Olivia Vjorn" w:date="2024-04-16T14:54:00Z">
              <w:rPr>
                <w:rFonts w:ascii="Arial" w:eastAsia="Times New Roman" w:hAnsi="Arial" w:cs="Arial"/>
                <w:color w:val="000000" w:themeColor="text1"/>
              </w:rPr>
            </w:rPrChange>
          </w:rPr>
          <w:t>es of study arm moderators</w:t>
        </w:r>
      </w:ins>
      <w:ins w:id="462" w:author="Olivia Vjorn" w:date="2024-04-16T14:52:00Z">
        <w:r w:rsidR="00FE05C7" w:rsidRPr="00FE05C7">
          <w:rPr>
            <w:rFonts w:ascii="Times New Roman" w:eastAsia="Times New Roman" w:hAnsi="Times New Roman" w:cs="Times New Roman"/>
            <w:sz w:val="24"/>
            <w:szCs w:val="24"/>
          </w:rPr>
          <w:t xml:space="preserve"> </w:t>
        </w:r>
      </w:ins>
      <w:ins w:id="463" w:author="Olivia Vjorn" w:date="2024-04-16T14:53:00Z">
        <w:r w:rsidR="00FE05C7" w:rsidRPr="00FE05C7">
          <w:rPr>
            <w:rFonts w:ascii="Times New Roman" w:eastAsia="Times New Roman" w:hAnsi="Times New Roman" w:cs="Times New Roman"/>
            <w:sz w:val="24"/>
            <w:szCs w:val="24"/>
          </w:rPr>
          <w:t>including</w:t>
        </w:r>
      </w:ins>
      <w:ins w:id="464" w:author="Olivia Vjorn" w:date="2024-03-06T13:41:00Z">
        <w:r w:rsidRPr="00FE05C7">
          <w:rPr>
            <w:rFonts w:ascii="Times New Roman" w:eastAsia="Times New Roman" w:hAnsi="Times New Roman" w:cs="Times New Roman"/>
            <w:sz w:val="24"/>
            <w:szCs w:val="24"/>
            <w:rPrChange w:id="465" w:author="Olivia Vjorn" w:date="2024-04-16T14:54:00Z">
              <w:rPr>
                <w:rFonts w:ascii="Arial" w:eastAsia="Times New Roman" w:hAnsi="Arial" w:cs="Arial"/>
                <w:color w:val="000000" w:themeColor="text1"/>
              </w:rPr>
            </w:rPrChange>
          </w:rPr>
          <w:t xml:space="preserve"> </w:t>
        </w:r>
      </w:ins>
      <w:ins w:id="466" w:author="Olivia Vjorn" w:date="2024-04-16T14:46:00Z">
        <w:r w:rsidR="00801CDB" w:rsidRPr="00FE05C7">
          <w:rPr>
            <w:rFonts w:ascii="Times New Roman" w:eastAsia="Times New Roman" w:hAnsi="Times New Roman" w:cs="Times New Roman"/>
            <w:sz w:val="24"/>
            <w:szCs w:val="24"/>
            <w:rPrChange w:id="467" w:author="Olivia Vjorn" w:date="2024-04-16T14:54:00Z">
              <w:rPr>
                <w:rFonts w:ascii="Times New Roman" w:eastAsia="Times New Roman" w:hAnsi="Times New Roman" w:cs="Times New Roman"/>
                <w:color w:val="00B050"/>
                <w:sz w:val="24"/>
                <w:szCs w:val="24"/>
              </w:rPr>
            </w:rPrChange>
          </w:rPr>
          <w:t>patient and partner</w:t>
        </w:r>
      </w:ins>
      <w:ins w:id="468" w:author="Olivia Vjorn" w:date="2024-03-06T13:41:00Z">
        <w:r w:rsidRPr="00FE05C7">
          <w:rPr>
            <w:rFonts w:ascii="Times New Roman" w:eastAsia="Times New Roman" w:hAnsi="Times New Roman" w:cs="Times New Roman"/>
            <w:sz w:val="24"/>
            <w:szCs w:val="24"/>
            <w:rPrChange w:id="469" w:author="Olivia Vjorn" w:date="2024-04-16T14:54:00Z">
              <w:rPr>
                <w:rFonts w:ascii="Arial" w:eastAsia="Times New Roman" w:hAnsi="Arial" w:cs="Arial"/>
                <w:color w:val="000000" w:themeColor="text1"/>
              </w:rPr>
            </w:rPrChange>
          </w:rPr>
          <w:t xml:space="preserve"> gender</w:t>
        </w:r>
      </w:ins>
      <w:ins w:id="470" w:author="Olivia Vjorn" w:date="2024-04-05T15:30:00Z">
        <w:r w:rsidR="00D90DD9" w:rsidRPr="00FE05C7">
          <w:rPr>
            <w:rFonts w:ascii="Times New Roman" w:eastAsia="Times New Roman" w:hAnsi="Times New Roman" w:cs="Times New Roman"/>
            <w:sz w:val="24"/>
            <w:szCs w:val="24"/>
          </w:rPr>
          <w:t xml:space="preserve"> (</w:t>
        </w:r>
      </w:ins>
      <w:ins w:id="471" w:author="Olivia Vjorn" w:date="2024-04-16T14:46:00Z">
        <w:r w:rsidR="00801CDB" w:rsidRPr="00FE05C7">
          <w:rPr>
            <w:rFonts w:ascii="Times New Roman" w:eastAsia="Times New Roman" w:hAnsi="Times New Roman" w:cs="Times New Roman"/>
            <w:sz w:val="24"/>
            <w:szCs w:val="24"/>
            <w:rPrChange w:id="472" w:author="Olivia Vjorn" w:date="2024-04-16T14:54:00Z">
              <w:rPr>
                <w:rFonts w:ascii="Times New Roman" w:eastAsia="Times New Roman" w:hAnsi="Times New Roman" w:cs="Times New Roman"/>
                <w:color w:val="00B050"/>
                <w:sz w:val="24"/>
                <w:szCs w:val="24"/>
              </w:rPr>
            </w:rPrChange>
          </w:rPr>
          <w:t xml:space="preserve">two variables, each </w:t>
        </w:r>
      </w:ins>
      <w:ins w:id="473" w:author="Olivia Vjorn" w:date="2024-04-16T14:44:00Z">
        <w:r w:rsidR="00801CDB" w:rsidRPr="00FE05C7">
          <w:rPr>
            <w:rFonts w:ascii="Times New Roman" w:eastAsia="Times New Roman" w:hAnsi="Times New Roman" w:cs="Times New Roman"/>
            <w:sz w:val="24"/>
            <w:szCs w:val="24"/>
            <w:rPrChange w:id="474" w:author="Olivia Vjorn" w:date="2024-04-16T14:54:00Z">
              <w:rPr>
                <w:rFonts w:ascii="Times New Roman" w:eastAsia="Times New Roman" w:hAnsi="Times New Roman" w:cs="Times New Roman"/>
                <w:color w:val="00B050"/>
                <w:sz w:val="24"/>
                <w:szCs w:val="24"/>
              </w:rPr>
            </w:rPrChange>
          </w:rPr>
          <w:t>man vs. women</w:t>
        </w:r>
      </w:ins>
      <w:ins w:id="475" w:author="Olivia Vjorn" w:date="2024-04-05T15:30:00Z">
        <w:r w:rsidR="00D90DD9" w:rsidRPr="00FE05C7">
          <w:rPr>
            <w:rFonts w:ascii="Times New Roman" w:eastAsia="Times New Roman" w:hAnsi="Times New Roman" w:cs="Times New Roman"/>
            <w:sz w:val="24"/>
            <w:szCs w:val="24"/>
          </w:rPr>
          <w:t>)</w:t>
        </w:r>
      </w:ins>
      <w:ins w:id="476" w:author="Olivia Vjorn" w:date="2024-03-06T13:41:00Z">
        <w:r w:rsidRPr="00FE05C7">
          <w:rPr>
            <w:rFonts w:ascii="Times New Roman" w:eastAsia="Times New Roman" w:hAnsi="Times New Roman" w:cs="Times New Roman"/>
            <w:sz w:val="24"/>
            <w:szCs w:val="24"/>
            <w:rPrChange w:id="477" w:author="Olivia Vjorn" w:date="2024-04-16T14:54:00Z">
              <w:rPr>
                <w:rFonts w:ascii="Arial" w:eastAsia="Times New Roman" w:hAnsi="Arial" w:cs="Arial"/>
                <w:color w:val="000000" w:themeColor="text1"/>
              </w:rPr>
            </w:rPrChange>
          </w:rPr>
          <w:t>,</w:t>
        </w:r>
      </w:ins>
      <w:ins w:id="478" w:author="Olivia Vjorn" w:date="2024-04-05T15:19:00Z">
        <w:r w:rsidR="00F6012D" w:rsidRPr="00FE05C7">
          <w:rPr>
            <w:rFonts w:ascii="Times New Roman" w:eastAsia="Times New Roman" w:hAnsi="Times New Roman" w:cs="Times New Roman"/>
            <w:sz w:val="24"/>
            <w:szCs w:val="24"/>
          </w:rPr>
          <w:t xml:space="preserve"> type of relationship</w:t>
        </w:r>
      </w:ins>
      <w:ins w:id="479" w:author="Olivia Vjorn" w:date="2024-04-16T14:40:00Z">
        <w:r w:rsidR="00801CDB" w:rsidRPr="00FE05C7">
          <w:rPr>
            <w:rFonts w:ascii="Times New Roman" w:eastAsia="Times New Roman" w:hAnsi="Times New Roman" w:cs="Times New Roman"/>
            <w:sz w:val="24"/>
            <w:szCs w:val="24"/>
            <w:rPrChange w:id="480" w:author="Olivia Vjorn" w:date="2024-04-16T14:54:00Z">
              <w:rPr>
                <w:rFonts w:ascii="Times New Roman" w:eastAsia="Times New Roman" w:hAnsi="Times New Roman" w:cs="Times New Roman"/>
                <w:color w:val="00B050"/>
                <w:sz w:val="24"/>
                <w:szCs w:val="24"/>
              </w:rPr>
            </w:rPrChange>
          </w:rPr>
          <w:t xml:space="preserve"> at baseline</w:t>
        </w:r>
      </w:ins>
      <w:ins w:id="481" w:author="Olivia Vjorn" w:date="2024-04-15T13:51:00Z">
        <w:r w:rsidR="001425D4" w:rsidRPr="00FE05C7">
          <w:rPr>
            <w:rFonts w:ascii="Times New Roman" w:eastAsia="Times New Roman" w:hAnsi="Times New Roman" w:cs="Times New Roman"/>
            <w:sz w:val="24"/>
            <w:szCs w:val="24"/>
            <w:rPrChange w:id="482" w:author="Olivia Vjorn" w:date="2024-04-16T14:54:00Z">
              <w:rPr>
                <w:rFonts w:ascii="Times New Roman" w:eastAsia="Times New Roman" w:hAnsi="Times New Roman" w:cs="Times New Roman"/>
                <w:color w:val="00B050"/>
                <w:sz w:val="24"/>
                <w:szCs w:val="24"/>
              </w:rPr>
            </w:rPrChange>
          </w:rPr>
          <w:t xml:space="preserve"> (</w:t>
        </w:r>
      </w:ins>
      <w:ins w:id="483" w:author="Olivia Vjorn" w:date="2024-04-16T14:36:00Z">
        <w:r w:rsidR="00801CDB" w:rsidRPr="00FE05C7">
          <w:rPr>
            <w:rFonts w:ascii="Times New Roman" w:eastAsia="Times New Roman" w:hAnsi="Times New Roman" w:cs="Times New Roman"/>
            <w:sz w:val="24"/>
            <w:szCs w:val="24"/>
            <w:rPrChange w:id="484" w:author="Olivia Vjorn" w:date="2024-04-16T14:54:00Z">
              <w:rPr>
                <w:rFonts w:ascii="Times New Roman" w:eastAsia="Times New Roman" w:hAnsi="Times New Roman" w:cs="Times New Roman"/>
                <w:color w:val="00B050"/>
                <w:sz w:val="24"/>
                <w:szCs w:val="24"/>
              </w:rPr>
            </w:rPrChange>
          </w:rPr>
          <w:t>romantic par</w:t>
        </w:r>
      </w:ins>
      <w:ins w:id="485" w:author="Olivia Vjorn" w:date="2024-04-16T14:37:00Z">
        <w:r w:rsidR="00801CDB" w:rsidRPr="00FE05C7">
          <w:rPr>
            <w:rFonts w:ascii="Times New Roman" w:eastAsia="Times New Roman" w:hAnsi="Times New Roman" w:cs="Times New Roman"/>
            <w:sz w:val="24"/>
            <w:szCs w:val="24"/>
            <w:rPrChange w:id="486" w:author="Olivia Vjorn" w:date="2024-04-16T14:54:00Z">
              <w:rPr>
                <w:rFonts w:ascii="Times New Roman" w:eastAsia="Times New Roman" w:hAnsi="Times New Roman" w:cs="Times New Roman"/>
                <w:color w:val="00B050"/>
                <w:sz w:val="24"/>
                <w:szCs w:val="24"/>
              </w:rPr>
            </w:rPrChange>
          </w:rPr>
          <w:t>tner, family, other</w:t>
        </w:r>
      </w:ins>
      <w:ins w:id="487" w:author="Olivia Vjorn" w:date="2024-04-15T13:51:00Z">
        <w:r w:rsidR="001425D4" w:rsidRPr="00FE05C7">
          <w:rPr>
            <w:rFonts w:ascii="Times New Roman" w:eastAsia="Times New Roman" w:hAnsi="Times New Roman" w:cs="Times New Roman"/>
            <w:sz w:val="24"/>
            <w:szCs w:val="24"/>
            <w:rPrChange w:id="488" w:author="Olivia Vjorn" w:date="2024-04-16T14:54:00Z">
              <w:rPr>
                <w:rFonts w:ascii="Times New Roman" w:eastAsia="Times New Roman" w:hAnsi="Times New Roman" w:cs="Times New Roman"/>
                <w:color w:val="00B050"/>
                <w:sz w:val="24"/>
                <w:szCs w:val="24"/>
              </w:rPr>
            </w:rPrChange>
          </w:rPr>
          <w:t>)</w:t>
        </w:r>
      </w:ins>
      <w:ins w:id="489" w:author="Olivia Vjorn" w:date="2024-04-05T15:19:00Z">
        <w:r w:rsidR="00F6012D" w:rsidRPr="00FE05C7">
          <w:rPr>
            <w:rFonts w:ascii="Times New Roman" w:eastAsia="Times New Roman" w:hAnsi="Times New Roman" w:cs="Times New Roman"/>
            <w:sz w:val="24"/>
            <w:szCs w:val="24"/>
          </w:rPr>
          <w:t>,</w:t>
        </w:r>
      </w:ins>
      <w:ins w:id="490" w:author="Olivia Vjorn" w:date="2024-04-16T15:03:00Z">
        <w:r w:rsidR="00CC029B">
          <w:rPr>
            <w:rFonts w:ascii="Times New Roman" w:eastAsia="Times New Roman" w:hAnsi="Times New Roman" w:cs="Times New Roman"/>
            <w:sz w:val="24"/>
            <w:szCs w:val="24"/>
          </w:rPr>
          <w:t xml:space="preserve"> partner</w:t>
        </w:r>
      </w:ins>
      <w:ins w:id="491" w:author="Olivia Vjorn" w:date="2024-03-06T13:41:00Z">
        <w:r w:rsidRPr="00FE05C7">
          <w:rPr>
            <w:rFonts w:ascii="Times New Roman" w:eastAsia="Times New Roman" w:hAnsi="Times New Roman" w:cs="Times New Roman"/>
            <w:sz w:val="24"/>
            <w:szCs w:val="24"/>
            <w:rPrChange w:id="492" w:author="Olivia Vjorn" w:date="2024-04-16T14:54:00Z">
              <w:rPr>
                <w:rFonts w:ascii="Arial" w:eastAsia="Times New Roman" w:hAnsi="Arial" w:cs="Arial"/>
                <w:color w:val="000000" w:themeColor="text1"/>
              </w:rPr>
            </w:rPrChange>
          </w:rPr>
          <w:t xml:space="preserve"> </w:t>
        </w:r>
      </w:ins>
      <w:ins w:id="493" w:author="Olivia Vjorn" w:date="2024-04-05T15:23:00Z">
        <w:r w:rsidR="00F6012D" w:rsidRPr="00FE05C7">
          <w:rPr>
            <w:rFonts w:ascii="Times New Roman" w:eastAsia="Times New Roman" w:hAnsi="Times New Roman" w:cs="Times New Roman"/>
            <w:sz w:val="24"/>
            <w:szCs w:val="24"/>
            <w:rPrChange w:id="494" w:author="Olivia Vjorn" w:date="2024-04-16T14:54:00Z">
              <w:rPr>
                <w:rFonts w:ascii="Times New Roman" w:eastAsia="Times New Roman" w:hAnsi="Times New Roman" w:cs="Times New Roman"/>
                <w:color w:val="00B050"/>
                <w:sz w:val="24"/>
                <w:szCs w:val="24"/>
              </w:rPr>
            </w:rPrChange>
          </w:rPr>
          <w:t>relationship satisfaction</w:t>
        </w:r>
      </w:ins>
      <w:ins w:id="495" w:author="Olivia Vjorn" w:date="2024-04-05T15:29:00Z">
        <w:r w:rsidR="00D90DD9" w:rsidRPr="00FE05C7">
          <w:rPr>
            <w:rFonts w:ascii="Times New Roman" w:eastAsia="Times New Roman" w:hAnsi="Times New Roman" w:cs="Times New Roman"/>
            <w:sz w:val="24"/>
            <w:szCs w:val="24"/>
            <w:rPrChange w:id="496" w:author="Olivia Vjorn" w:date="2024-04-16T14:54:00Z">
              <w:rPr>
                <w:rFonts w:ascii="Times New Roman" w:eastAsia="Times New Roman" w:hAnsi="Times New Roman" w:cs="Times New Roman"/>
                <w:color w:val="00B050"/>
                <w:sz w:val="24"/>
                <w:szCs w:val="24"/>
              </w:rPr>
            </w:rPrChange>
          </w:rPr>
          <w:t xml:space="preserve"> </w:t>
        </w:r>
        <w:r w:rsidR="00D90DD9" w:rsidRPr="001425D4">
          <w:rPr>
            <w:rFonts w:ascii="Times New Roman" w:eastAsia="Times New Roman" w:hAnsi="Times New Roman" w:cs="Times New Roman"/>
            <w:sz w:val="24"/>
            <w:szCs w:val="24"/>
            <w:rPrChange w:id="497" w:author="Olivia Vjorn" w:date="2024-04-15T13:51:00Z">
              <w:rPr>
                <w:rFonts w:ascii="Times New Roman" w:eastAsia="Times New Roman" w:hAnsi="Times New Roman" w:cs="Times New Roman"/>
                <w:color w:val="00B050"/>
                <w:sz w:val="24"/>
                <w:szCs w:val="24"/>
              </w:rPr>
            </w:rPrChange>
          </w:rPr>
          <w:t>(at baseline)</w:t>
        </w:r>
      </w:ins>
      <w:ins w:id="498" w:author="Olivia Vjorn" w:date="2024-03-06T13:41:00Z">
        <w:r w:rsidRPr="001425D4">
          <w:rPr>
            <w:rFonts w:ascii="Times New Roman" w:eastAsia="Times New Roman" w:hAnsi="Times New Roman" w:cs="Times New Roman"/>
            <w:sz w:val="24"/>
            <w:szCs w:val="24"/>
            <w:rPrChange w:id="499" w:author="Olivia Vjorn" w:date="2024-04-15T13:51:00Z">
              <w:rPr>
                <w:rFonts w:ascii="Arial" w:eastAsia="Times New Roman" w:hAnsi="Arial" w:cs="Arial"/>
                <w:color w:val="000000" w:themeColor="text1"/>
              </w:rPr>
            </w:rPrChange>
          </w:rPr>
          <w:t xml:space="preserve"> </w:t>
        </w:r>
        <w:r w:rsidRPr="00B07F3D">
          <w:rPr>
            <w:rFonts w:ascii="Times New Roman" w:eastAsia="Times New Roman" w:hAnsi="Times New Roman" w:cs="Times New Roman"/>
            <w:sz w:val="24"/>
            <w:szCs w:val="24"/>
            <w:rPrChange w:id="500" w:author="Olivia Vjorn" w:date="2024-03-06T14:28:00Z">
              <w:rPr>
                <w:rFonts w:ascii="Arial" w:eastAsia="Times New Roman" w:hAnsi="Arial" w:cs="Arial"/>
                <w:color w:val="000000" w:themeColor="text1"/>
              </w:rPr>
            </w:rPrChange>
          </w:rPr>
          <w:t>will be conducted in follow-up analyses that add each moderator separately to the linear mixed models described above. Specifically, we will add fixed effects for the moderator and its interaction</w:t>
        </w:r>
      </w:ins>
      <w:ins w:id="501" w:author="Olivia Vjorn" w:date="2024-03-22T14:21:00Z">
        <w:r w:rsidR="00646EB1">
          <w:rPr>
            <w:rFonts w:ascii="Times New Roman" w:eastAsia="Times New Roman" w:hAnsi="Times New Roman" w:cs="Times New Roman"/>
            <w:sz w:val="24"/>
            <w:szCs w:val="24"/>
          </w:rPr>
          <w:t>s</w:t>
        </w:r>
      </w:ins>
      <w:ins w:id="502" w:author="Olivia Vjorn" w:date="2024-03-06T13:41:00Z">
        <w:r w:rsidRPr="00B07F3D">
          <w:rPr>
            <w:rFonts w:ascii="Times New Roman" w:eastAsia="Times New Roman" w:hAnsi="Times New Roman" w:cs="Times New Roman"/>
            <w:sz w:val="24"/>
            <w:szCs w:val="24"/>
            <w:rPrChange w:id="503" w:author="Olivia Vjorn" w:date="2024-03-06T14:28:00Z">
              <w:rPr>
                <w:rFonts w:ascii="Arial" w:eastAsia="Times New Roman" w:hAnsi="Arial" w:cs="Arial"/>
                <w:color w:val="000000" w:themeColor="text1"/>
              </w:rPr>
            </w:rPrChange>
          </w:rPr>
          <w:t xml:space="preserve"> with study arm</w:t>
        </w:r>
      </w:ins>
      <w:ins w:id="504" w:author="Olivia Vjorn" w:date="2024-03-22T14:21:00Z">
        <w:r w:rsidR="00646EB1">
          <w:rPr>
            <w:rFonts w:ascii="Times New Roman" w:eastAsia="Times New Roman" w:hAnsi="Times New Roman" w:cs="Times New Roman"/>
            <w:sz w:val="24"/>
            <w:szCs w:val="24"/>
          </w:rPr>
          <w:t xml:space="preserve"> contrasts</w:t>
        </w:r>
      </w:ins>
      <w:ins w:id="505" w:author="Olivia Vjorn" w:date="2024-03-06T13:41:00Z">
        <w:r w:rsidRPr="00B07F3D">
          <w:rPr>
            <w:rFonts w:ascii="Times New Roman" w:eastAsia="Times New Roman" w:hAnsi="Times New Roman" w:cs="Times New Roman"/>
            <w:sz w:val="24"/>
            <w:szCs w:val="24"/>
            <w:rPrChange w:id="506" w:author="Olivia Vjorn" w:date="2024-03-06T14:28:00Z">
              <w:rPr>
                <w:rFonts w:ascii="Arial" w:eastAsia="Times New Roman" w:hAnsi="Arial" w:cs="Arial"/>
                <w:color w:val="000000" w:themeColor="text1"/>
              </w:rPr>
            </w:rPrChange>
          </w:rPr>
          <w:t>. Study hypotheses about moderation will focus on the test of the parameter estimate</w:t>
        </w:r>
      </w:ins>
      <w:ins w:id="507" w:author="Olivia Vjorn" w:date="2024-03-22T14:21:00Z">
        <w:r w:rsidR="00646EB1">
          <w:rPr>
            <w:rFonts w:ascii="Times New Roman" w:eastAsia="Times New Roman" w:hAnsi="Times New Roman" w:cs="Times New Roman"/>
            <w:sz w:val="24"/>
            <w:szCs w:val="24"/>
          </w:rPr>
          <w:t>s</w:t>
        </w:r>
      </w:ins>
      <w:ins w:id="508" w:author="Olivia Vjorn" w:date="2024-03-06T13:41:00Z">
        <w:r w:rsidRPr="00B07F3D">
          <w:rPr>
            <w:rFonts w:ascii="Times New Roman" w:eastAsia="Times New Roman" w:hAnsi="Times New Roman" w:cs="Times New Roman"/>
            <w:sz w:val="24"/>
            <w:szCs w:val="24"/>
            <w:rPrChange w:id="509" w:author="Olivia Vjorn" w:date="2024-03-06T14:28:00Z">
              <w:rPr>
                <w:rFonts w:ascii="Arial" w:eastAsia="Times New Roman" w:hAnsi="Arial" w:cs="Arial"/>
                <w:color w:val="000000" w:themeColor="text1"/>
              </w:rPr>
            </w:rPrChange>
          </w:rPr>
          <w:t xml:space="preserve"> for the study arm</w:t>
        </w:r>
      </w:ins>
      <w:ins w:id="510" w:author="Olivia Vjorn" w:date="2024-03-22T14:21:00Z">
        <w:r w:rsidR="00646EB1">
          <w:rPr>
            <w:rFonts w:ascii="Times New Roman" w:eastAsia="Times New Roman" w:hAnsi="Times New Roman" w:cs="Times New Roman"/>
            <w:sz w:val="24"/>
            <w:szCs w:val="24"/>
          </w:rPr>
          <w:t xml:space="preserve"> contrasts</w:t>
        </w:r>
      </w:ins>
      <w:ins w:id="511" w:author="Olivia Vjorn" w:date="2024-03-06T13:41:00Z">
        <w:r w:rsidRPr="00B07F3D">
          <w:rPr>
            <w:rFonts w:ascii="Times New Roman" w:eastAsia="Times New Roman" w:hAnsi="Times New Roman" w:cs="Times New Roman"/>
            <w:sz w:val="24"/>
            <w:szCs w:val="24"/>
            <w:rPrChange w:id="512" w:author="Olivia Vjorn" w:date="2024-03-06T14:28:00Z">
              <w:rPr>
                <w:rFonts w:ascii="Arial" w:eastAsia="Times New Roman" w:hAnsi="Arial" w:cs="Arial"/>
                <w:color w:val="000000" w:themeColor="text1"/>
              </w:rPr>
            </w:rPrChange>
          </w:rPr>
          <w:t xml:space="preserve"> by moderator interaction effect</w:t>
        </w:r>
      </w:ins>
      <w:ins w:id="513" w:author="Olivia Vjorn" w:date="2024-03-22T14:21:00Z">
        <w:r w:rsidR="00646EB1">
          <w:rPr>
            <w:rFonts w:ascii="Times New Roman" w:eastAsia="Times New Roman" w:hAnsi="Times New Roman" w:cs="Times New Roman"/>
            <w:sz w:val="24"/>
            <w:szCs w:val="24"/>
          </w:rPr>
          <w:t>s</w:t>
        </w:r>
      </w:ins>
      <w:ins w:id="514" w:author="Olivia Vjorn" w:date="2024-03-06T13:41:00Z">
        <w:r w:rsidRPr="00B07F3D">
          <w:rPr>
            <w:rFonts w:ascii="Times New Roman" w:eastAsia="Times New Roman" w:hAnsi="Times New Roman" w:cs="Times New Roman"/>
            <w:sz w:val="24"/>
            <w:szCs w:val="24"/>
            <w:rPrChange w:id="515" w:author="Olivia Vjorn" w:date="2024-03-06T14:28:00Z">
              <w:rPr>
                <w:rFonts w:ascii="Arial" w:eastAsia="Times New Roman" w:hAnsi="Arial" w:cs="Arial"/>
                <w:color w:val="000000" w:themeColor="text1"/>
              </w:rPr>
            </w:rPrChange>
          </w:rPr>
          <w:t>.</w:t>
        </w:r>
      </w:ins>
      <w:ins w:id="516" w:author="Olivia Vjorn" w:date="2024-03-06T14:23:00Z">
        <w:r w:rsidR="003C4D38" w:rsidRPr="00B07F3D">
          <w:rPr>
            <w:rFonts w:ascii="Times New Roman" w:eastAsia="Times New Roman" w:hAnsi="Times New Roman" w:cs="Times New Roman"/>
            <w:sz w:val="24"/>
            <w:szCs w:val="24"/>
            <w:rPrChange w:id="517" w:author="Olivia Vjorn" w:date="2024-03-06T14:28:00Z">
              <w:rPr>
                <w:rFonts w:ascii="Arial" w:eastAsia="Times New Roman" w:hAnsi="Arial" w:cs="Arial"/>
              </w:rPr>
            </w:rPrChange>
          </w:rPr>
          <w:t xml:space="preserve"> </w:t>
        </w:r>
      </w:ins>
      <w:commentRangeEnd w:id="453"/>
      <w:ins w:id="518" w:author="Olivia Vjorn" w:date="2024-03-06T14:24:00Z">
        <w:r w:rsidR="00B07F3D" w:rsidRPr="00B07F3D">
          <w:rPr>
            <w:rStyle w:val="CommentReference"/>
            <w:rFonts w:ascii="Times New Roman" w:hAnsi="Times New Roman" w:cs="Times New Roman"/>
            <w:sz w:val="24"/>
            <w:szCs w:val="24"/>
            <w:rPrChange w:id="519" w:author="Olivia Vjorn" w:date="2024-03-06T14:28:00Z">
              <w:rPr>
                <w:rStyle w:val="CommentReference"/>
              </w:rPr>
            </w:rPrChange>
          </w:rPr>
          <w:commentReference w:id="453"/>
        </w:r>
      </w:ins>
    </w:p>
    <w:p w14:paraId="4A51D05B" w14:textId="4B9FB62F" w:rsidR="002C2BD9" w:rsidRPr="00B07F3D" w:rsidRDefault="002C2BD9" w:rsidP="002C2BD9">
      <w:pPr>
        <w:spacing w:after="240" w:line="240" w:lineRule="auto"/>
        <w:rPr>
          <w:ins w:id="520" w:author="Olivia Vjorn" w:date="2024-03-06T13:41:00Z"/>
          <w:rFonts w:ascii="Times New Roman" w:eastAsia="Calibri" w:hAnsi="Times New Roman" w:cs="Times New Roman"/>
          <w:sz w:val="24"/>
          <w:szCs w:val="24"/>
          <w:lang w:eastAsia="x-none"/>
          <w:rPrChange w:id="521" w:author="Olivia Vjorn" w:date="2024-03-06T14:28:00Z">
            <w:rPr>
              <w:ins w:id="522" w:author="Olivia Vjorn" w:date="2024-03-06T13:41:00Z"/>
              <w:rFonts w:ascii="Arial" w:eastAsia="Calibri" w:hAnsi="Arial" w:cs="Arial"/>
              <w:color w:val="000000" w:themeColor="text1"/>
              <w:lang w:eastAsia="x-none"/>
            </w:rPr>
          </w:rPrChange>
        </w:rPr>
      </w:pPr>
      <w:ins w:id="523" w:author="Olivia Vjorn" w:date="2024-03-06T13:41:00Z">
        <w:r w:rsidRPr="00B07F3D">
          <w:rPr>
            <w:rFonts w:ascii="Times New Roman" w:eastAsia="Times New Roman" w:hAnsi="Times New Roman" w:cs="Times New Roman"/>
            <w:i/>
            <w:iCs/>
            <w:sz w:val="24"/>
            <w:szCs w:val="24"/>
            <w:u w:val="single"/>
            <w:rPrChange w:id="524" w:author="Olivia Vjorn" w:date="2024-03-06T14:28:00Z">
              <w:rPr>
                <w:rFonts w:ascii="Arial" w:eastAsia="Times New Roman" w:hAnsi="Arial" w:cs="Arial"/>
                <w:i/>
                <w:iCs/>
                <w:color w:val="000000" w:themeColor="text1"/>
                <w:u w:val="single"/>
              </w:rPr>
            </w:rPrChange>
          </w:rPr>
          <w:t>Missing data.</w:t>
        </w:r>
        <w:r w:rsidRPr="00B07F3D">
          <w:rPr>
            <w:rFonts w:ascii="Times New Roman" w:eastAsia="Times New Roman" w:hAnsi="Times New Roman" w:cs="Times New Roman"/>
            <w:b/>
            <w:bCs/>
            <w:i/>
            <w:iCs/>
            <w:sz w:val="24"/>
            <w:szCs w:val="24"/>
            <w:rPrChange w:id="525" w:author="Olivia Vjorn" w:date="2024-03-06T14:28:00Z">
              <w:rPr>
                <w:rFonts w:ascii="Arial" w:eastAsia="Times New Roman" w:hAnsi="Arial" w:cs="Arial"/>
                <w:b/>
                <w:bCs/>
                <w:i/>
                <w:iCs/>
                <w:color w:val="000000" w:themeColor="text1"/>
              </w:rPr>
            </w:rPrChange>
          </w:rPr>
          <w:t xml:space="preserve"> </w:t>
        </w:r>
        <w:r w:rsidRPr="00B07F3D">
          <w:rPr>
            <w:rFonts w:ascii="Times New Roman" w:eastAsia="Times New Roman" w:hAnsi="Times New Roman" w:cs="Times New Roman"/>
            <w:sz w:val="24"/>
            <w:szCs w:val="24"/>
            <w:rPrChange w:id="526" w:author="Olivia Vjorn" w:date="2024-03-06T14:28:00Z">
              <w:rPr>
                <w:rFonts w:ascii="Arial" w:eastAsia="Times New Roman" w:hAnsi="Arial" w:cs="Arial"/>
                <w:color w:val="000000" w:themeColor="text1"/>
              </w:rPr>
            </w:rPrChange>
          </w:rPr>
          <w:t xml:space="preserve">In previous RCTs, we completed 85% of interviews through 12 months and limited missing data on core interview items to about 2%; </w:t>
        </w:r>
        <w:r w:rsidRPr="00B07F3D">
          <w:rPr>
            <w:rFonts w:ascii="Times New Roman" w:eastAsia="Calibri" w:hAnsi="Times New Roman" w:cs="Times New Roman"/>
            <w:sz w:val="24"/>
            <w:szCs w:val="24"/>
            <w:lang w:val="x-none" w:eastAsia="x-none"/>
            <w:rPrChange w:id="527" w:author="Olivia Vjorn" w:date="2024-03-06T14:28:00Z">
              <w:rPr>
                <w:rFonts w:ascii="Arial" w:eastAsia="Calibri" w:hAnsi="Arial" w:cs="Arial"/>
                <w:color w:val="000000" w:themeColor="text1"/>
                <w:lang w:val="x-none" w:eastAsia="x-none"/>
              </w:rPr>
            </w:rPrChange>
          </w:rPr>
          <w:t xml:space="preserve">we expect </w:t>
        </w:r>
        <w:r w:rsidRPr="00B07F3D">
          <w:rPr>
            <w:rFonts w:ascii="Times New Roman" w:eastAsia="Calibri" w:hAnsi="Times New Roman" w:cs="Times New Roman"/>
            <w:sz w:val="24"/>
            <w:szCs w:val="24"/>
            <w:lang w:eastAsia="x-none"/>
            <w:rPrChange w:id="528" w:author="Olivia Vjorn" w:date="2024-03-06T14:28:00Z">
              <w:rPr>
                <w:rFonts w:ascii="Arial" w:eastAsia="Calibri" w:hAnsi="Arial" w:cs="Arial"/>
                <w:color w:val="000000" w:themeColor="text1"/>
                <w:lang w:eastAsia="x-none"/>
              </w:rPr>
            </w:rPrChange>
          </w:rPr>
          <w:t>similar</w:t>
        </w:r>
        <w:r w:rsidRPr="00B07F3D">
          <w:rPr>
            <w:rFonts w:ascii="Times New Roman" w:eastAsia="Calibri" w:hAnsi="Times New Roman" w:cs="Times New Roman"/>
            <w:sz w:val="24"/>
            <w:szCs w:val="24"/>
            <w:lang w:val="x-none" w:eastAsia="x-none"/>
            <w:rPrChange w:id="529" w:author="Olivia Vjorn" w:date="2024-03-06T14:28:00Z">
              <w:rPr>
                <w:rFonts w:ascii="Arial" w:eastAsia="Calibri" w:hAnsi="Arial" w:cs="Arial"/>
                <w:color w:val="000000" w:themeColor="text1"/>
                <w:lang w:val="x-none" w:eastAsia="x-none"/>
              </w:rPr>
            </w:rPrChange>
          </w:rPr>
          <w:t xml:space="preserve"> rates in this study. In </w:t>
        </w:r>
        <w:r w:rsidRPr="00B07F3D">
          <w:rPr>
            <w:rFonts w:ascii="Times New Roman" w:eastAsia="Calibri" w:hAnsi="Times New Roman" w:cs="Times New Roman"/>
            <w:sz w:val="24"/>
            <w:szCs w:val="24"/>
            <w:lang w:eastAsia="x-none"/>
            <w:rPrChange w:id="530" w:author="Olivia Vjorn" w:date="2024-03-06T14:28:00Z">
              <w:rPr>
                <w:rFonts w:ascii="Arial" w:eastAsia="Calibri" w:hAnsi="Arial" w:cs="Arial"/>
                <w:color w:val="000000" w:themeColor="text1"/>
                <w:lang w:eastAsia="x-none"/>
              </w:rPr>
            </w:rPrChange>
          </w:rPr>
          <w:t>SUD studies</w:t>
        </w:r>
        <w:r w:rsidRPr="00B07F3D">
          <w:rPr>
            <w:rFonts w:ascii="Times New Roman" w:eastAsia="Calibri" w:hAnsi="Times New Roman" w:cs="Times New Roman"/>
            <w:sz w:val="24"/>
            <w:szCs w:val="24"/>
            <w:lang w:val="x-none" w:eastAsia="x-none"/>
            <w:rPrChange w:id="531" w:author="Olivia Vjorn" w:date="2024-03-06T14:28:00Z">
              <w:rPr>
                <w:rFonts w:ascii="Arial" w:eastAsia="Calibri" w:hAnsi="Arial" w:cs="Arial"/>
                <w:color w:val="000000" w:themeColor="text1"/>
                <w:lang w:val="x-none" w:eastAsia="x-none"/>
              </w:rPr>
            </w:rPrChange>
          </w:rPr>
          <w:t>, data are not likely to be missing at random (i</w:t>
        </w:r>
        <w:r w:rsidRPr="00B07F3D">
          <w:rPr>
            <w:rFonts w:ascii="Times New Roman" w:eastAsia="Calibri" w:hAnsi="Times New Roman" w:cs="Times New Roman"/>
            <w:sz w:val="24"/>
            <w:szCs w:val="24"/>
            <w:lang w:eastAsia="x-none"/>
            <w:rPrChange w:id="532" w:author="Olivia Vjorn" w:date="2024-03-06T14:28:00Z">
              <w:rPr>
                <w:rFonts w:ascii="Arial" w:eastAsia="Calibri" w:hAnsi="Arial" w:cs="Arial"/>
                <w:color w:val="000000" w:themeColor="text1"/>
                <w:lang w:eastAsia="x-none"/>
              </w:rPr>
            </w:rPrChange>
          </w:rPr>
          <w:t>.</w:t>
        </w:r>
        <w:r w:rsidRPr="00B07F3D">
          <w:rPr>
            <w:rFonts w:ascii="Times New Roman" w:eastAsia="Calibri" w:hAnsi="Times New Roman" w:cs="Times New Roman"/>
            <w:sz w:val="24"/>
            <w:szCs w:val="24"/>
            <w:lang w:val="x-none" w:eastAsia="x-none"/>
            <w:rPrChange w:id="533" w:author="Olivia Vjorn" w:date="2024-03-06T14:28:00Z">
              <w:rPr>
                <w:rFonts w:ascii="Arial" w:eastAsia="Calibri" w:hAnsi="Arial" w:cs="Arial"/>
                <w:color w:val="000000" w:themeColor="text1"/>
                <w:lang w:val="x-none" w:eastAsia="x-none"/>
              </w:rPr>
            </w:rPrChange>
          </w:rPr>
          <w:t>e</w:t>
        </w:r>
        <w:r w:rsidRPr="00B07F3D">
          <w:rPr>
            <w:rFonts w:ascii="Times New Roman" w:eastAsia="Calibri" w:hAnsi="Times New Roman" w:cs="Times New Roman"/>
            <w:sz w:val="24"/>
            <w:szCs w:val="24"/>
            <w:lang w:eastAsia="x-none"/>
            <w:rPrChange w:id="534" w:author="Olivia Vjorn" w:date="2024-03-06T14:28:00Z">
              <w:rPr>
                <w:rFonts w:ascii="Arial" w:eastAsia="Calibri" w:hAnsi="Arial" w:cs="Arial"/>
                <w:color w:val="000000" w:themeColor="text1"/>
                <w:lang w:eastAsia="x-none"/>
              </w:rPr>
            </w:rPrChange>
          </w:rPr>
          <w:t>.</w:t>
        </w:r>
        <w:r w:rsidRPr="00B07F3D">
          <w:rPr>
            <w:rFonts w:ascii="Times New Roman" w:eastAsia="Calibri" w:hAnsi="Times New Roman" w:cs="Times New Roman"/>
            <w:sz w:val="24"/>
            <w:szCs w:val="24"/>
            <w:lang w:val="x-none" w:eastAsia="x-none"/>
            <w:rPrChange w:id="535" w:author="Olivia Vjorn" w:date="2024-03-06T14:28:00Z">
              <w:rPr>
                <w:rFonts w:ascii="Arial" w:eastAsia="Calibri" w:hAnsi="Arial" w:cs="Arial"/>
                <w:color w:val="000000" w:themeColor="text1"/>
                <w:lang w:val="x-none" w:eastAsia="x-none"/>
              </w:rPr>
            </w:rPrChange>
          </w:rPr>
          <w:t>, the probability that data are missing relates to what the data would have been had the data been observed).</w:t>
        </w:r>
      </w:ins>
      <w:commentRangeStart w:id="536"/>
      <w:ins w:id="537" w:author="Olivia Vjorn" w:date="2024-03-06T14:25:00Z">
        <w:r w:rsidR="00B07F3D" w:rsidRPr="00B07F3D">
          <w:rPr>
            <w:rFonts w:ascii="Times New Roman" w:eastAsia="Calibri" w:hAnsi="Times New Roman" w:cs="Times New Roman"/>
            <w:color w:val="70AD47" w:themeColor="accent6"/>
            <w:sz w:val="24"/>
            <w:szCs w:val="24"/>
            <w:vertAlign w:val="superscript"/>
            <w:lang w:eastAsia="x-none"/>
            <w:rPrChange w:id="538" w:author="Olivia Vjorn" w:date="2024-03-06T14:28:00Z">
              <w:rPr>
                <w:rFonts w:ascii="Arial" w:eastAsia="Calibri" w:hAnsi="Arial" w:cs="Arial"/>
                <w:vertAlign w:val="superscript"/>
                <w:lang w:eastAsia="x-none"/>
              </w:rPr>
            </w:rPrChange>
          </w:rPr>
          <w:t>c</w:t>
        </w:r>
        <w:commentRangeEnd w:id="536"/>
        <w:r w:rsidR="00B07F3D" w:rsidRPr="00B07F3D">
          <w:rPr>
            <w:rStyle w:val="CommentReference"/>
            <w:rFonts w:ascii="Times New Roman" w:hAnsi="Times New Roman" w:cs="Times New Roman"/>
            <w:sz w:val="24"/>
            <w:szCs w:val="24"/>
            <w:rPrChange w:id="539" w:author="Olivia Vjorn" w:date="2024-03-06T14:28:00Z">
              <w:rPr>
                <w:rStyle w:val="CommentReference"/>
              </w:rPr>
            </w:rPrChange>
          </w:rPr>
          <w:commentReference w:id="536"/>
        </w:r>
      </w:ins>
      <w:ins w:id="540" w:author="Olivia Vjorn" w:date="2024-03-06T13:41:00Z">
        <w:r w:rsidRPr="00B07F3D">
          <w:rPr>
            <w:rFonts w:ascii="Times New Roman" w:eastAsia="Calibri" w:hAnsi="Times New Roman" w:cs="Times New Roman"/>
            <w:sz w:val="24"/>
            <w:szCs w:val="24"/>
            <w:vertAlign w:val="superscript"/>
            <w:lang w:eastAsia="x-none"/>
            <w:rPrChange w:id="541" w:author="Olivia Vjorn" w:date="2024-03-06T14:28:00Z">
              <w:rPr>
                <w:rFonts w:ascii="Arial" w:eastAsia="Calibri" w:hAnsi="Arial" w:cs="Arial"/>
                <w:color w:val="00B050"/>
                <w:vertAlign w:val="superscript"/>
                <w:lang w:eastAsia="x-none"/>
              </w:rPr>
            </w:rPrChange>
          </w:rPr>
          <w:t xml:space="preserve"> </w:t>
        </w:r>
        <w:r w:rsidRPr="00B07F3D">
          <w:rPr>
            <w:rFonts w:ascii="Times New Roman" w:eastAsia="Calibri" w:hAnsi="Times New Roman" w:cs="Times New Roman"/>
            <w:sz w:val="24"/>
            <w:szCs w:val="24"/>
            <w:lang w:val="x-none" w:eastAsia="x-none"/>
            <w:rPrChange w:id="542" w:author="Olivia Vjorn" w:date="2024-03-06T14:28:00Z">
              <w:rPr>
                <w:rFonts w:ascii="Arial" w:eastAsia="Calibri" w:hAnsi="Arial" w:cs="Arial"/>
                <w:color w:val="000000" w:themeColor="text1"/>
                <w:lang w:val="x-none" w:eastAsia="x-none"/>
              </w:rPr>
            </w:rPrChange>
          </w:rPr>
          <w:t xml:space="preserve">We </w:t>
        </w:r>
        <w:r w:rsidRPr="00B07F3D">
          <w:rPr>
            <w:rFonts w:ascii="Times New Roman" w:eastAsia="Calibri" w:hAnsi="Times New Roman" w:cs="Times New Roman"/>
            <w:sz w:val="24"/>
            <w:szCs w:val="24"/>
            <w:lang w:eastAsia="x-none"/>
            <w:rPrChange w:id="543" w:author="Olivia Vjorn" w:date="2024-03-06T14:28:00Z">
              <w:rPr>
                <w:rFonts w:ascii="Arial" w:eastAsia="Calibri" w:hAnsi="Arial" w:cs="Arial"/>
                <w:color w:val="000000" w:themeColor="text1"/>
                <w:lang w:eastAsia="x-none"/>
              </w:rPr>
            </w:rPrChange>
          </w:rPr>
          <w:t xml:space="preserve">will </w:t>
        </w:r>
        <w:r w:rsidRPr="00B07F3D">
          <w:rPr>
            <w:rFonts w:ascii="Times New Roman" w:eastAsia="Calibri" w:hAnsi="Times New Roman" w:cs="Times New Roman"/>
            <w:sz w:val="24"/>
            <w:szCs w:val="24"/>
            <w:lang w:val="x-none" w:eastAsia="x-none"/>
            <w:rPrChange w:id="544" w:author="Olivia Vjorn" w:date="2024-03-06T14:28:00Z">
              <w:rPr>
                <w:rFonts w:ascii="Arial" w:eastAsia="Calibri" w:hAnsi="Arial" w:cs="Arial"/>
                <w:color w:val="000000" w:themeColor="text1"/>
                <w:lang w:val="x-none" w:eastAsia="x-none"/>
              </w:rPr>
            </w:rPrChange>
          </w:rPr>
          <w:t>conduct a sensitivity analysis on missing data, using logistic regression in order to examine whether dropout at follow-up is associated with observed/assigned factors, covariates, or outcomes at baseline.</w:t>
        </w:r>
        <w:r w:rsidRPr="00B07F3D">
          <w:rPr>
            <w:rFonts w:ascii="Times New Roman" w:eastAsia="Calibri" w:hAnsi="Times New Roman" w:cs="Times New Roman"/>
            <w:sz w:val="24"/>
            <w:szCs w:val="24"/>
            <w:lang w:eastAsia="x-none"/>
            <w:rPrChange w:id="545" w:author="Olivia Vjorn" w:date="2024-03-06T14:28:00Z">
              <w:rPr>
                <w:rFonts w:ascii="Arial" w:eastAsia="Calibri" w:hAnsi="Arial" w:cs="Arial"/>
                <w:color w:val="000000" w:themeColor="text1"/>
                <w:lang w:eastAsia="x-none"/>
              </w:rPr>
            </w:rPrChange>
          </w:rPr>
          <w:t xml:space="preserve"> If missing data affects power or is significantly not missing at random, linear mixed models or multiple imputation will be used.</w:t>
        </w:r>
      </w:ins>
    </w:p>
    <w:p w14:paraId="679E80FE" w14:textId="3313A68A" w:rsidR="00E90CE3" w:rsidDel="002C2BD9" w:rsidRDefault="50B9E05D" w:rsidP="3B9295B8">
      <w:pPr>
        <w:pStyle w:val="NormalWeb"/>
        <w:tabs>
          <w:tab w:val="left" w:pos="2880"/>
        </w:tabs>
        <w:spacing w:before="240" w:beforeAutospacing="0" w:after="0" w:afterAutospacing="0"/>
        <w:rPr>
          <w:del w:id="546" w:author="Olivia Vjorn" w:date="2024-03-06T13:41:00Z"/>
          <w:rFonts w:ascii="Times New Roman" w:eastAsia="Times New Roman" w:hAnsi="Times New Roman" w:cs="Times New Roman"/>
          <w:b/>
          <w:bCs/>
        </w:rPr>
      </w:pPr>
      <w:commentRangeStart w:id="547"/>
      <w:commentRangeStart w:id="548"/>
      <w:del w:id="549" w:author="Olivia Vjorn" w:date="2024-03-06T13:41:00Z">
        <w:r w:rsidRPr="60562C62" w:rsidDel="002C2BD9">
          <w:rPr>
            <w:rFonts w:ascii="Times New Roman" w:eastAsia="Times New Roman" w:hAnsi="Times New Roman" w:cs="Times New Roman"/>
            <w:b/>
            <w:bCs/>
          </w:rPr>
          <w:delText>Impact of Interim Analyses on Type 1 Error for Whole-Sample Analysis</w:delText>
        </w:r>
      </w:del>
    </w:p>
    <w:p w14:paraId="68C0BE7A" w14:textId="77777777" w:rsidR="002C2BD9" w:rsidRPr="00E90CE3" w:rsidRDefault="002C2BD9" w:rsidP="3B9295B8">
      <w:pPr>
        <w:pStyle w:val="NormalWeb"/>
        <w:tabs>
          <w:tab w:val="left" w:pos="2880"/>
        </w:tabs>
        <w:spacing w:before="240" w:beforeAutospacing="0" w:after="0" w:afterAutospacing="0"/>
        <w:rPr>
          <w:ins w:id="550" w:author="Olivia Vjorn" w:date="2024-03-06T13:41:00Z"/>
          <w:rFonts w:ascii="Times New Roman" w:eastAsia="Times New Roman" w:hAnsi="Times New Roman" w:cs="Times New Roman"/>
          <w:b/>
          <w:bCs/>
        </w:rPr>
      </w:pPr>
    </w:p>
    <w:p w14:paraId="1419A68B" w14:textId="62749085" w:rsidR="00E90CE3" w:rsidRPr="00E90CE3" w:rsidDel="002C2BD9" w:rsidRDefault="50B9E05D" w:rsidP="3B9295B8">
      <w:pPr>
        <w:pStyle w:val="NormalWeb"/>
        <w:tabs>
          <w:tab w:val="left" w:pos="2880"/>
        </w:tabs>
        <w:spacing w:before="240" w:beforeAutospacing="0" w:after="0" w:afterAutospacing="0"/>
        <w:rPr>
          <w:del w:id="551" w:author="Olivia Vjorn" w:date="2024-03-06T13:41:00Z"/>
          <w:rFonts w:ascii="Times New Roman" w:eastAsia="Times New Roman" w:hAnsi="Times New Roman" w:cs="Times New Roman"/>
        </w:rPr>
      </w:pPr>
      <w:commentRangeStart w:id="552"/>
      <w:del w:id="553" w:author="Olivia Vjorn" w:date="2024-03-06T13:41:00Z">
        <w:r w:rsidRPr="3B9295B8" w:rsidDel="002C2BD9">
          <w:rPr>
            <w:rFonts w:ascii="Times New Roman" w:eastAsia="Times New Roman" w:hAnsi="Times New Roman" w:cs="Times New Roman"/>
          </w:rPr>
          <w:delText>Findings that are significant in the interim but not the final analyses will be treated as nonsignificant. The final analysis will examine all data over time. For analyses that address the same hypothesis, a Holm–Bonferroni correction will be applied.</w:delText>
        </w:r>
      </w:del>
    </w:p>
    <w:p w14:paraId="4ADB18C9" w14:textId="4C93D623" w:rsidR="00E90CE3" w:rsidRPr="00E90CE3" w:rsidRDefault="50B9E05D" w:rsidP="3B9295B8">
      <w:pPr>
        <w:pStyle w:val="NormalWeb"/>
        <w:tabs>
          <w:tab w:val="left" w:pos="2880"/>
        </w:tabs>
        <w:spacing w:before="240" w:beforeAutospacing="0" w:after="0" w:afterAutospacing="0"/>
        <w:rPr>
          <w:rFonts w:ascii="Times New Roman" w:eastAsia="Times New Roman" w:hAnsi="Times New Roman" w:cs="Times New Roman"/>
          <w:b/>
          <w:bCs/>
        </w:rPr>
      </w:pPr>
      <w:r w:rsidRPr="3B9295B8">
        <w:rPr>
          <w:rFonts w:ascii="Times New Roman" w:eastAsia="Times New Roman" w:hAnsi="Times New Roman" w:cs="Times New Roman"/>
          <w:b/>
          <w:bCs/>
        </w:rPr>
        <w:t>Qualitative Analysis</w:t>
      </w:r>
    </w:p>
    <w:p w14:paraId="05FA0A8D" w14:textId="7DE12AC8" w:rsidR="00E90CE3" w:rsidRPr="00E90CE3" w:rsidRDefault="50B9E05D" w:rsidP="59B11EB5">
      <w:pPr>
        <w:pStyle w:val="NormalWeb"/>
        <w:tabs>
          <w:tab w:val="left" w:pos="2880"/>
        </w:tabs>
        <w:spacing w:before="240" w:beforeAutospacing="0" w:after="0" w:afterAutospacing="0"/>
        <w:rPr>
          <w:rFonts w:ascii="Times New Roman" w:eastAsia="Times New Roman" w:hAnsi="Times New Roman" w:cs="Times New Roman"/>
          <w:highlight w:val="yellow"/>
        </w:rPr>
      </w:pPr>
      <w:r w:rsidRPr="59B11EB5">
        <w:rPr>
          <w:rFonts w:ascii="Times New Roman" w:eastAsia="Times New Roman" w:hAnsi="Times New Roman" w:cs="Times New Roman"/>
          <w:highlight w:val="yellow"/>
        </w:rPr>
        <w:t>For data sets of patient and physician interviews, a coding scheme of key themes will be constructed based on the research questions of perceived benefits and barriers to use and examination of the data. Each scheme will be pilot-tested, and then 2 trained coders will code an overlapping subsample of 20% of content. Once reliability is established with a minimum Krippendorff α of .80 per category, the coders will work independently to code the rest of the material.</w:t>
      </w:r>
      <w:commentRangeEnd w:id="547"/>
      <w:r w:rsidR="00E90CE3">
        <w:rPr>
          <w:rStyle w:val="CommentReference"/>
        </w:rPr>
        <w:commentReference w:id="547"/>
      </w:r>
      <w:commentRangeEnd w:id="548"/>
      <w:r w:rsidR="00E90CE3">
        <w:rPr>
          <w:rStyle w:val="CommentReference"/>
        </w:rPr>
        <w:commentReference w:id="548"/>
      </w:r>
      <w:commentRangeEnd w:id="552"/>
      <w:r w:rsidR="002C2BD9">
        <w:rPr>
          <w:rStyle w:val="CommentReference"/>
          <w:rFonts w:asciiTheme="minorHAnsi" w:eastAsiaTheme="minorHAnsi" w:hAnsiTheme="minorHAnsi" w:cstheme="minorBidi"/>
          <w:color w:val="auto"/>
        </w:rPr>
        <w:commentReference w:id="552"/>
      </w:r>
    </w:p>
    <w:p w14:paraId="6D8F6BBC" w14:textId="75BD03B6" w:rsidR="00E90CE3" w:rsidDel="002C2BD9" w:rsidRDefault="00E9561E" w:rsidP="3B9295B8">
      <w:pPr>
        <w:spacing w:before="80"/>
        <w:rPr>
          <w:del w:id="554" w:author="Olivia Vjorn" w:date="2024-03-06T13:42:00Z"/>
          <w:rFonts w:ascii="Times New Roman" w:eastAsia="Times New Roman" w:hAnsi="Times New Roman" w:cs="Times New Roman"/>
          <w:b/>
          <w:bCs/>
        </w:rPr>
      </w:pPr>
      <w:del w:id="555" w:author="Olivia Vjorn" w:date="2024-03-06T13:42:00Z">
        <w:r w:rsidRPr="59B11EB5" w:rsidDel="002C2BD9">
          <w:rPr>
            <w:rFonts w:ascii="Times New Roman" w:eastAsia="Times New Roman" w:hAnsi="Times New Roman" w:cs="Times New Roman"/>
            <w:b/>
            <w:bCs/>
          </w:rPr>
          <w:delText>Data Analysis Plan</w:delText>
        </w:r>
      </w:del>
    </w:p>
    <w:p w14:paraId="2E4809A6" w14:textId="77777777" w:rsidR="002C2BD9" w:rsidRPr="00E90CE3" w:rsidRDefault="002C2BD9" w:rsidP="59B11EB5">
      <w:pPr>
        <w:pStyle w:val="NormalWeb"/>
        <w:tabs>
          <w:tab w:val="left" w:pos="2880"/>
        </w:tabs>
        <w:spacing w:before="240" w:beforeAutospacing="0" w:after="0" w:afterAutospacing="0"/>
        <w:rPr>
          <w:ins w:id="556" w:author="Olivia Vjorn" w:date="2024-03-06T13:43:00Z"/>
          <w:rFonts w:ascii="Times New Roman" w:eastAsia="Times New Roman" w:hAnsi="Times New Roman" w:cs="Times New Roman"/>
          <w:b/>
          <w:bCs/>
        </w:rPr>
      </w:pPr>
    </w:p>
    <w:p w14:paraId="737DC345" w14:textId="672096BA" w:rsidR="00E9561E" w:rsidRPr="00E90CE3" w:rsidDel="002C2BD9" w:rsidRDefault="57E22C74" w:rsidP="59B11EB5">
      <w:pPr>
        <w:pStyle w:val="NormalWeb"/>
        <w:tabs>
          <w:tab w:val="left" w:pos="2880"/>
        </w:tabs>
        <w:spacing w:before="240" w:beforeAutospacing="0" w:after="0" w:afterAutospacing="0"/>
        <w:rPr>
          <w:ins w:id="557" w:author="Kasey F Thompson" w:date="2024-03-05T20:13:00Z"/>
          <w:del w:id="558" w:author="Olivia Vjorn" w:date="2024-03-06T13:42:00Z"/>
          <w:rFonts w:ascii="Times New Roman" w:eastAsia="Times New Roman" w:hAnsi="Times New Roman" w:cs="Times New Roman"/>
          <w:color w:val="000000" w:themeColor="text1"/>
        </w:rPr>
      </w:pPr>
      <w:del w:id="559" w:author="Olivia Vjorn" w:date="2024-03-06T13:42:00Z">
        <w:r w:rsidRPr="59B11EB5" w:rsidDel="002C2BD9">
          <w:rPr>
            <w:rFonts w:ascii="Times New Roman" w:eastAsia="Times New Roman" w:hAnsi="Times New Roman" w:cs="Times New Roman"/>
          </w:rPr>
          <w:delText xml:space="preserve">The analysis will explore differences among the three arms over the 8-month active intervention phase and then the 4-month follow-up phase of the RCT, explore the conceptual model (see Figure </w:delText>
        </w:r>
        <w:r w:rsidR="6482DEDD" w:rsidRPr="59B11EB5" w:rsidDel="002C2BD9">
          <w:rPr>
            <w:rFonts w:ascii="Times New Roman" w:eastAsia="Times New Roman" w:hAnsi="Times New Roman" w:cs="Times New Roman"/>
          </w:rPr>
          <w:delText>1</w:delText>
        </w:r>
        <w:r w:rsidRPr="59B11EB5" w:rsidDel="002C2BD9">
          <w:rPr>
            <w:rFonts w:ascii="Times New Roman" w:eastAsia="Times New Roman" w:hAnsi="Times New Roman" w:cs="Times New Roman"/>
          </w:rPr>
          <w:delText xml:space="preserve">) that considers the relations between the primary and secondary outcomes, and </w:delText>
        </w:r>
        <w:r w:rsidR="21E06736" w:rsidRPr="59B11EB5" w:rsidDel="002C2BD9">
          <w:rPr>
            <w:rFonts w:ascii="Times New Roman" w:eastAsia="Times New Roman" w:hAnsi="Times New Roman" w:cs="Times New Roman"/>
          </w:rPr>
          <w:delText xml:space="preserve">IP </w:delText>
        </w:r>
        <w:r w:rsidRPr="59B11EB5" w:rsidDel="002C2BD9">
          <w:rPr>
            <w:rFonts w:ascii="Times New Roman" w:eastAsia="Times New Roman" w:hAnsi="Times New Roman" w:cs="Times New Roman"/>
          </w:rPr>
          <w:delText xml:space="preserve">and </w:delText>
        </w:r>
        <w:r w:rsidR="764054EC" w:rsidRPr="59B11EB5" w:rsidDel="002C2BD9">
          <w:rPr>
            <w:rFonts w:ascii="Times New Roman" w:eastAsia="Times New Roman" w:hAnsi="Times New Roman" w:cs="Times New Roman"/>
          </w:rPr>
          <w:delText xml:space="preserve">CSO </w:delText>
        </w:r>
        <w:r w:rsidRPr="59B11EB5" w:rsidDel="002C2BD9">
          <w:rPr>
            <w:rFonts w:ascii="Times New Roman" w:eastAsia="Times New Roman" w:hAnsi="Times New Roman" w:cs="Times New Roman"/>
          </w:rPr>
          <w:delText>mediators, moderators, and covariates</w:delText>
        </w:r>
        <w:r w:rsidR="036B3798" w:rsidRPr="59B11EB5" w:rsidDel="002C2BD9">
          <w:rPr>
            <w:rFonts w:ascii="Times New Roman" w:eastAsia="Times New Roman" w:hAnsi="Times New Roman" w:cs="Times New Roman"/>
          </w:rPr>
          <w:delText>,</w:delText>
        </w:r>
        <w:r w:rsidRPr="59B11EB5" w:rsidDel="002C2BD9">
          <w:rPr>
            <w:rFonts w:ascii="Times New Roman" w:eastAsia="Times New Roman" w:hAnsi="Times New Roman" w:cs="Times New Roman"/>
          </w:rPr>
          <w:delText xml:space="preserve"> and </w:delText>
        </w:r>
        <w:r w:rsidRPr="59B11EB5" w:rsidDel="002C2BD9">
          <w:rPr>
            <w:rFonts w:ascii="Times New Roman" w:eastAsia="Times New Roman" w:hAnsi="Times New Roman" w:cs="Times New Roman"/>
            <w:color w:val="000000" w:themeColor="text1"/>
            <w:spacing w:val="-1"/>
          </w:rPr>
          <w:delText xml:space="preserve">examine how the dyad’s demographic characteristics (e.g. young </w:delText>
        </w:r>
        <w:r w:rsidR="535629BA" w:rsidRPr="59B11EB5" w:rsidDel="002C2BD9">
          <w:rPr>
            <w:rFonts w:ascii="Times New Roman" w:eastAsia="Times New Roman" w:hAnsi="Times New Roman" w:cs="Times New Roman"/>
            <w:color w:val="000000" w:themeColor="text1"/>
            <w:spacing w:val="-1"/>
          </w:rPr>
          <w:delText xml:space="preserve">IP </w:delText>
        </w:r>
        <w:r w:rsidRPr="59B11EB5" w:rsidDel="002C2BD9">
          <w:rPr>
            <w:rFonts w:ascii="Times New Roman" w:eastAsia="Times New Roman" w:hAnsi="Times New Roman" w:cs="Times New Roman"/>
            <w:color w:val="000000" w:themeColor="text1"/>
            <w:spacing w:val="-1"/>
          </w:rPr>
          <w:delText xml:space="preserve">and older </w:delText>
        </w:r>
        <w:r w:rsidR="48AB6B8A" w:rsidRPr="59B11EB5" w:rsidDel="002C2BD9">
          <w:rPr>
            <w:rFonts w:ascii="Times New Roman" w:eastAsia="Times New Roman" w:hAnsi="Times New Roman" w:cs="Times New Roman"/>
            <w:color w:val="000000" w:themeColor="text1"/>
            <w:spacing w:val="-1"/>
          </w:rPr>
          <w:delText>CSO</w:delText>
        </w:r>
        <w:r w:rsidRPr="59B11EB5" w:rsidDel="002C2BD9">
          <w:rPr>
            <w:rFonts w:ascii="Times New Roman" w:eastAsia="Times New Roman" w:hAnsi="Times New Roman" w:cs="Times New Roman"/>
            <w:color w:val="000000" w:themeColor="text1"/>
            <w:spacing w:val="-1"/>
          </w:rPr>
          <w:delText>) affect intensity and length of A</w:delText>
        </w:r>
        <w:r w:rsidR="036B3798" w:rsidRPr="59B11EB5" w:rsidDel="002C2BD9">
          <w:rPr>
            <w:rFonts w:ascii="Times New Roman" w:eastAsia="Times New Roman" w:hAnsi="Times New Roman" w:cs="Times New Roman"/>
            <w:color w:val="000000" w:themeColor="text1"/>
            <w:spacing w:val="-1"/>
          </w:rPr>
          <w:delText>-</w:delText>
        </w:r>
        <w:r w:rsidRPr="59B11EB5" w:rsidDel="002C2BD9">
          <w:rPr>
            <w:rFonts w:ascii="Times New Roman" w:eastAsia="Times New Roman" w:hAnsi="Times New Roman" w:cs="Times New Roman"/>
            <w:color w:val="000000" w:themeColor="text1"/>
            <w:spacing w:val="-1"/>
          </w:rPr>
          <w:delText>CHESS-C and F</w:delText>
        </w:r>
        <w:r w:rsidR="036B3798" w:rsidRPr="59B11EB5" w:rsidDel="002C2BD9">
          <w:rPr>
            <w:rFonts w:ascii="Times New Roman" w:eastAsia="Times New Roman" w:hAnsi="Times New Roman" w:cs="Times New Roman"/>
            <w:color w:val="000000" w:themeColor="text1"/>
            <w:spacing w:val="-1"/>
          </w:rPr>
          <w:delText>AM-</w:delText>
        </w:r>
        <w:r w:rsidRPr="59B11EB5" w:rsidDel="002C2BD9">
          <w:rPr>
            <w:rFonts w:ascii="Times New Roman" w:eastAsia="Times New Roman" w:hAnsi="Times New Roman" w:cs="Times New Roman"/>
            <w:color w:val="000000" w:themeColor="text1"/>
            <w:spacing w:val="-1"/>
          </w:rPr>
          <w:delText xml:space="preserve">CHESS-C use and SDT mediators of </w:delText>
        </w:r>
        <w:r w:rsidRPr="59B11EB5" w:rsidDel="002C2BD9">
          <w:rPr>
            <w:rFonts w:ascii="Times New Roman" w:eastAsia="Times New Roman" w:hAnsi="Times New Roman" w:cs="Times New Roman"/>
            <w:color w:val="000000" w:themeColor="text1"/>
          </w:rPr>
          <w:delText>relatedness, motivation, and competence on study outcomes</w:delText>
        </w:r>
        <w:r w:rsidRPr="59B11EB5" w:rsidDel="002C2BD9">
          <w:rPr>
            <w:rFonts w:ascii="Times New Roman" w:eastAsia="Times New Roman" w:hAnsi="Times New Roman" w:cs="Times New Roman"/>
            <w:color w:val="000000" w:themeColor="text1"/>
            <w:spacing w:val="-1"/>
          </w:rPr>
          <w:delText>.</w:delText>
        </w:r>
      </w:del>
    </w:p>
    <w:p w14:paraId="3B68D8AE" w14:textId="68433F16" w:rsidR="59B11EB5" w:rsidDel="002C2BD9" w:rsidRDefault="59B11EB5" w:rsidP="59B11EB5">
      <w:pPr>
        <w:pStyle w:val="NormalWeb"/>
        <w:tabs>
          <w:tab w:val="left" w:pos="2880"/>
        </w:tabs>
        <w:spacing w:before="240" w:beforeAutospacing="0" w:after="0" w:afterAutospacing="0"/>
        <w:rPr>
          <w:del w:id="560" w:author="Olivia Vjorn" w:date="2024-03-06T13:42:00Z"/>
          <w:rFonts w:ascii="Times New Roman" w:eastAsia="Times New Roman" w:hAnsi="Times New Roman" w:cs="Times New Roman"/>
          <w:color w:val="000000" w:themeColor="text1"/>
        </w:rPr>
      </w:pPr>
    </w:p>
    <w:p w14:paraId="7DF209F1" w14:textId="5E0A892C" w:rsidR="0019535D" w:rsidRPr="0019535D" w:rsidDel="002C2BD9" w:rsidRDefault="00E9561E" w:rsidP="59B11EB5">
      <w:pPr>
        <w:pStyle w:val="NormalWeb"/>
        <w:spacing w:before="60" w:beforeAutospacing="0" w:after="0" w:afterAutospacing="0"/>
        <w:rPr>
          <w:del w:id="561" w:author="Olivia Vjorn" w:date="2024-03-06T13:42:00Z"/>
          <w:rFonts w:ascii="Times New Roman" w:eastAsia="Times New Roman" w:hAnsi="Times New Roman" w:cs="Times New Roman"/>
          <w:b/>
          <w:bCs/>
        </w:rPr>
      </w:pPr>
      <w:del w:id="562" w:author="Olivia Vjorn" w:date="2024-03-06T13:42:00Z">
        <w:r w:rsidRPr="59B11EB5" w:rsidDel="002C2BD9">
          <w:rPr>
            <w:rFonts w:ascii="Times New Roman" w:eastAsia="Times New Roman" w:hAnsi="Times New Roman" w:cs="Times New Roman"/>
            <w:b/>
            <w:bCs/>
          </w:rPr>
          <w:delText>Assumptions and randomization effect</w:delText>
        </w:r>
      </w:del>
    </w:p>
    <w:p w14:paraId="2490A754" w14:textId="55A863EC" w:rsidR="00E9561E" w:rsidRPr="00E90CE3" w:rsidDel="002C2BD9" w:rsidRDefault="00E9561E" w:rsidP="59B11EB5">
      <w:pPr>
        <w:pStyle w:val="NormalWeb"/>
        <w:spacing w:before="60" w:beforeAutospacing="0" w:after="0" w:afterAutospacing="0"/>
        <w:rPr>
          <w:del w:id="563" w:author="Olivia Vjorn" w:date="2024-03-06T13:42:00Z"/>
          <w:rFonts w:ascii="Times New Roman" w:eastAsia="Times New Roman" w:hAnsi="Times New Roman" w:cs="Times New Roman"/>
        </w:rPr>
      </w:pPr>
      <w:del w:id="564" w:author="Olivia Vjorn" w:date="2024-03-06T13:42:00Z">
        <w:r w:rsidRPr="59B11EB5" w:rsidDel="002C2BD9">
          <w:rPr>
            <w:rFonts w:ascii="Times New Roman" w:eastAsia="Times New Roman" w:hAnsi="Times New Roman" w:cs="Times New Roman"/>
          </w:rPr>
          <w:delText>We will report descriptive statistics for all demographic and clinical variables in both arms to ensure that randomization produced comparable groups</w:delText>
        </w:r>
        <w:r w:rsidR="0019535D" w:rsidRPr="59B11EB5" w:rsidDel="002C2BD9">
          <w:rPr>
            <w:rFonts w:ascii="Times New Roman" w:eastAsia="Times New Roman" w:hAnsi="Times New Roman" w:cs="Times New Roman"/>
          </w:rPr>
          <w:delText>.</w:delText>
        </w:r>
        <w:r w:rsidRPr="59B11EB5" w:rsidDel="002C2BD9">
          <w:rPr>
            <w:rFonts w:ascii="Times New Roman" w:eastAsia="Times New Roman" w:hAnsi="Times New Roman" w:cs="Times New Roman"/>
          </w:rPr>
          <w:delText xml:space="preserve"> </w:delText>
        </w:r>
        <w:r w:rsidR="0019535D" w:rsidRPr="59B11EB5" w:rsidDel="002C2BD9">
          <w:rPr>
            <w:rFonts w:ascii="Times New Roman" w:eastAsia="Times New Roman" w:hAnsi="Times New Roman" w:cs="Times New Roman"/>
          </w:rPr>
          <w:delText>I</w:delText>
        </w:r>
        <w:r w:rsidRPr="59B11EB5" w:rsidDel="002C2BD9">
          <w:rPr>
            <w:rFonts w:ascii="Times New Roman" w:eastAsia="Times New Roman" w:hAnsi="Times New Roman" w:cs="Times New Roman"/>
          </w:rPr>
          <w:delText>f not, variables with significant differences will be included as covariates in a sensitivity analysis. Sensitivity analyses (with and without covariate adjustment) will determine the robustness of covariate-related error control. All outcome variables will be examined using standard summary statistics, visualizations, and tests for normality and homoscedasticity. Data will be transformed for continuous outcomes that do not meet the assumptions of a normally distributed outcome.</w:delText>
        </w:r>
      </w:del>
    </w:p>
    <w:p w14:paraId="204DB52C" w14:textId="380E3AB6" w:rsidR="3B9295B8" w:rsidDel="002C2BD9" w:rsidRDefault="3B9295B8" w:rsidP="3B9295B8">
      <w:pPr>
        <w:pStyle w:val="NormalWeb"/>
        <w:spacing w:before="60" w:beforeAutospacing="0" w:after="0" w:afterAutospacing="0"/>
        <w:rPr>
          <w:del w:id="565" w:author="Olivia Vjorn" w:date="2024-03-06T13:42:00Z"/>
          <w:rFonts w:ascii="Times New Roman" w:eastAsia="Times New Roman" w:hAnsi="Times New Roman" w:cs="Times New Roman"/>
          <w:highlight w:val="yellow"/>
        </w:rPr>
      </w:pPr>
    </w:p>
    <w:p w14:paraId="5ED17F45" w14:textId="3895A794" w:rsidR="0019535D" w:rsidRPr="0019535D" w:rsidDel="002C2BD9" w:rsidRDefault="00E9561E" w:rsidP="3B9295B8">
      <w:pPr>
        <w:spacing w:before="60"/>
        <w:rPr>
          <w:del w:id="566" w:author="Olivia Vjorn" w:date="2024-03-06T13:42:00Z"/>
          <w:rFonts w:ascii="Times New Roman" w:eastAsia="Times New Roman" w:hAnsi="Times New Roman" w:cs="Times New Roman"/>
          <w:b/>
          <w:bCs/>
          <w:sz w:val="24"/>
          <w:szCs w:val="24"/>
          <w:highlight w:val="yellow"/>
          <w:lang w:eastAsia="ja-JP"/>
        </w:rPr>
      </w:pPr>
      <w:del w:id="567" w:author="Olivia Vjorn" w:date="2024-03-06T13:42:00Z">
        <w:r w:rsidRPr="3B9295B8" w:rsidDel="002C2BD9">
          <w:rPr>
            <w:rFonts w:ascii="Times New Roman" w:eastAsia="Times New Roman" w:hAnsi="Times New Roman" w:cs="Times New Roman"/>
            <w:b/>
            <w:bCs/>
            <w:sz w:val="24"/>
            <w:szCs w:val="24"/>
            <w:highlight w:val="yellow"/>
            <w:lang w:eastAsia="ja-JP"/>
          </w:rPr>
          <w:delText>Effects of study arm on primary and secondary outcomes</w:delText>
        </w:r>
      </w:del>
    </w:p>
    <w:p w14:paraId="12B77EB3" w14:textId="7C9B2571" w:rsidR="0019535D" w:rsidDel="002C2BD9" w:rsidRDefault="57E22C74" w:rsidP="3B9295B8">
      <w:pPr>
        <w:spacing w:before="60"/>
        <w:rPr>
          <w:del w:id="568" w:author="Olivia Vjorn" w:date="2024-03-06T13:42:00Z"/>
          <w:rFonts w:ascii="Times New Roman" w:eastAsia="Times New Roman" w:hAnsi="Times New Roman" w:cs="Times New Roman"/>
          <w:sz w:val="24"/>
          <w:szCs w:val="24"/>
          <w:highlight w:val="yellow"/>
          <w:lang w:eastAsia="ja-JP"/>
        </w:rPr>
      </w:pPr>
      <w:del w:id="569" w:author="Olivia Vjorn" w:date="2024-03-06T13:42:00Z">
        <w:r w:rsidRPr="3B9295B8" w:rsidDel="002C2BD9">
          <w:rPr>
            <w:rFonts w:ascii="Times New Roman" w:eastAsia="Times New Roman" w:hAnsi="Times New Roman" w:cs="Times New Roman"/>
            <w:sz w:val="24"/>
            <w:szCs w:val="24"/>
            <w:highlight w:val="yellow"/>
          </w:rPr>
          <w:delText xml:space="preserve">Linear mixed effects models (LMEM)—which account for dependence among successive observations on the same </w:delText>
        </w:r>
        <w:r w:rsidR="68F97364" w:rsidRPr="3B9295B8" w:rsidDel="002C2BD9">
          <w:rPr>
            <w:rFonts w:ascii="Times New Roman" w:eastAsia="Times New Roman" w:hAnsi="Times New Roman" w:cs="Times New Roman"/>
            <w:sz w:val="24"/>
            <w:szCs w:val="24"/>
            <w:highlight w:val="yellow"/>
          </w:rPr>
          <w:delText xml:space="preserve">IP </w:delText>
        </w:r>
        <w:r w:rsidRPr="3B9295B8" w:rsidDel="002C2BD9">
          <w:rPr>
            <w:rFonts w:ascii="Times New Roman" w:eastAsia="Times New Roman" w:hAnsi="Times New Roman" w:cs="Times New Roman"/>
            <w:sz w:val="24"/>
            <w:szCs w:val="24"/>
            <w:highlight w:val="yellow"/>
          </w:rPr>
          <w:delText>and can address incomplete data—</w:delText>
        </w:r>
        <w:r w:rsidRPr="3B9295B8" w:rsidDel="002C2BD9">
          <w:rPr>
            <w:rFonts w:ascii="Times New Roman" w:eastAsia="Times New Roman" w:hAnsi="Times New Roman" w:cs="Times New Roman"/>
            <w:sz w:val="24"/>
            <w:szCs w:val="24"/>
            <w:highlight w:val="yellow"/>
            <w:lang w:eastAsia="ja-JP"/>
          </w:rPr>
          <w:delText>will be used to examine effects of study arm (</w:delText>
        </w:r>
        <w:r w:rsidR="3B0A11DF" w:rsidRPr="3B9295B8" w:rsidDel="002C2BD9">
          <w:rPr>
            <w:rFonts w:ascii="Times New Roman" w:eastAsia="Times New Roman" w:hAnsi="Times New Roman" w:cs="Times New Roman"/>
            <w:sz w:val="24"/>
            <w:szCs w:val="24"/>
            <w:highlight w:val="yellow"/>
            <w:lang w:eastAsia="ja-JP"/>
          </w:rPr>
          <w:delText>FAM-</w:delText>
        </w:r>
        <w:r w:rsidRPr="3B9295B8" w:rsidDel="002C2BD9">
          <w:rPr>
            <w:rFonts w:ascii="Times New Roman" w:eastAsia="Times New Roman" w:hAnsi="Times New Roman" w:cs="Times New Roman"/>
            <w:sz w:val="24"/>
            <w:szCs w:val="24"/>
            <w:highlight w:val="yellow"/>
            <w:lang w:eastAsia="ja-JP"/>
          </w:rPr>
          <w:delText>CHESS-C vs. A</w:delText>
        </w:r>
        <w:r w:rsidR="3B0A11DF" w:rsidRPr="3B9295B8" w:rsidDel="002C2BD9">
          <w:rPr>
            <w:rFonts w:ascii="Times New Roman" w:eastAsia="Times New Roman" w:hAnsi="Times New Roman" w:cs="Times New Roman"/>
            <w:sz w:val="24"/>
            <w:szCs w:val="24"/>
            <w:highlight w:val="yellow"/>
            <w:lang w:eastAsia="ja-JP"/>
          </w:rPr>
          <w:delText>-</w:delText>
        </w:r>
        <w:r w:rsidRPr="3B9295B8" w:rsidDel="002C2BD9">
          <w:rPr>
            <w:rFonts w:ascii="Times New Roman" w:eastAsia="Times New Roman" w:hAnsi="Times New Roman" w:cs="Times New Roman"/>
            <w:sz w:val="24"/>
            <w:szCs w:val="24"/>
            <w:highlight w:val="yellow"/>
            <w:lang w:eastAsia="ja-JP"/>
          </w:rPr>
          <w:delText xml:space="preserve">CHESS-C vs. control, a between-subjects factor) on </w:delText>
        </w:r>
        <w:r w:rsidR="0993716E" w:rsidRPr="3B9295B8" w:rsidDel="002C2BD9">
          <w:rPr>
            <w:rFonts w:ascii="Times New Roman" w:eastAsia="Times New Roman" w:hAnsi="Times New Roman" w:cs="Times New Roman"/>
            <w:sz w:val="24"/>
            <w:szCs w:val="24"/>
            <w:highlight w:val="yellow"/>
            <w:lang w:eastAsia="ja-JP"/>
          </w:rPr>
          <w:delText xml:space="preserve">IP </w:delText>
        </w:r>
        <w:r w:rsidRPr="3B9295B8" w:rsidDel="002C2BD9">
          <w:rPr>
            <w:rFonts w:ascii="Times New Roman" w:eastAsia="Times New Roman" w:hAnsi="Times New Roman" w:cs="Times New Roman"/>
            <w:sz w:val="24"/>
            <w:szCs w:val="24"/>
            <w:highlight w:val="yellow"/>
            <w:lang w:eastAsia="ja-JP"/>
          </w:rPr>
          <w:delText>outcomes over time. We will conduct specific treatment X time contrasts both between and within groups to test time-based effects. For binary, count, and other non-normal data, generalized linear mixed effects models will be used.</w:delText>
        </w:r>
      </w:del>
    </w:p>
    <w:p w14:paraId="0EB1323A" w14:textId="62492D89" w:rsidR="0019535D" w:rsidRPr="0019535D" w:rsidDel="002C2BD9" w:rsidRDefault="00E9561E" w:rsidP="59B11EB5">
      <w:pPr>
        <w:spacing w:before="60"/>
        <w:rPr>
          <w:del w:id="570" w:author="Olivia Vjorn" w:date="2024-03-06T13:42:00Z"/>
          <w:rFonts w:ascii="Times New Roman" w:eastAsia="Times New Roman" w:hAnsi="Times New Roman" w:cs="Times New Roman"/>
          <w:b/>
          <w:bCs/>
          <w:sz w:val="24"/>
          <w:szCs w:val="24"/>
          <w:lang w:eastAsia="ja-JP"/>
        </w:rPr>
      </w:pPr>
      <w:del w:id="571" w:author="Olivia Vjorn" w:date="2024-03-06T13:42:00Z">
        <w:r w:rsidRPr="59B11EB5" w:rsidDel="002C2BD9">
          <w:rPr>
            <w:rFonts w:ascii="Times New Roman" w:eastAsia="Times New Roman" w:hAnsi="Times New Roman" w:cs="Times New Roman"/>
            <w:b/>
            <w:bCs/>
            <w:color w:val="000000" w:themeColor="text1"/>
            <w:sz w:val="24"/>
            <w:szCs w:val="24"/>
          </w:rPr>
          <w:delText>Mediation of effects of study arm on primary outcomes </w:delText>
        </w:r>
      </w:del>
    </w:p>
    <w:p w14:paraId="50B167F1" w14:textId="52586A52" w:rsidR="00E9561E" w:rsidRPr="00E90CE3" w:rsidDel="002C2BD9" w:rsidRDefault="57E22C74" w:rsidP="59B11EB5">
      <w:pPr>
        <w:spacing w:before="60"/>
        <w:rPr>
          <w:del w:id="572" w:author="Olivia Vjorn" w:date="2024-03-06T13:42:00Z"/>
          <w:rFonts w:ascii="Times New Roman" w:eastAsia="Times New Roman" w:hAnsi="Times New Roman" w:cs="Times New Roman"/>
          <w:sz w:val="24"/>
          <w:szCs w:val="24"/>
          <w:rPrChange w:id="573" w:author="Kasey F Thompson" w:date="2024-03-05T20:17:00Z">
            <w:rPr>
              <w:del w:id="574" w:author="Olivia Vjorn" w:date="2024-03-06T13:42:00Z"/>
              <w:rFonts w:ascii="Times New Roman" w:eastAsia="Times New Roman" w:hAnsi="Times New Roman" w:cs="Times New Roman"/>
              <w:sz w:val="24"/>
              <w:szCs w:val="24"/>
              <w:highlight w:val="yellow"/>
            </w:rPr>
          </w:rPrChange>
        </w:rPr>
      </w:pPr>
      <w:del w:id="575" w:author="Olivia Vjorn" w:date="2024-03-06T13:42:00Z">
        <w:r w:rsidRPr="59B11EB5" w:rsidDel="002C2BD9">
          <w:rPr>
            <w:rFonts w:ascii="Times New Roman" w:eastAsia="Times New Roman" w:hAnsi="Times New Roman" w:cs="Times New Roman"/>
            <w:sz w:val="24"/>
            <w:szCs w:val="24"/>
          </w:rPr>
          <w:delText xml:space="preserve">Structural equation modeling (SEM) will explore the effects of mediation on the relation between study arms and our two primary outcomes. We anticipate that the impact of study arm on </w:delText>
        </w:r>
        <w:r w:rsidR="44D59CC8" w:rsidRPr="59B11EB5" w:rsidDel="002C2BD9">
          <w:rPr>
            <w:rFonts w:ascii="Times New Roman" w:eastAsia="Times New Roman" w:hAnsi="Times New Roman" w:cs="Times New Roman"/>
            <w:sz w:val="24"/>
            <w:szCs w:val="24"/>
          </w:rPr>
          <w:delText xml:space="preserve">IP </w:delText>
        </w:r>
        <w:r w:rsidR="20EEC4AE" w:rsidRPr="59B11EB5" w:rsidDel="002C2BD9">
          <w:rPr>
            <w:rFonts w:ascii="Times New Roman" w:eastAsia="Times New Roman" w:hAnsi="Times New Roman" w:cs="Times New Roman"/>
            <w:sz w:val="24"/>
            <w:szCs w:val="24"/>
          </w:rPr>
          <w:delText xml:space="preserve">risky </w:delText>
        </w:r>
        <w:r w:rsidRPr="59B11EB5" w:rsidDel="002C2BD9">
          <w:rPr>
            <w:rFonts w:ascii="Times New Roman" w:eastAsia="Times New Roman" w:hAnsi="Times New Roman" w:cs="Times New Roman"/>
            <w:sz w:val="24"/>
            <w:szCs w:val="24"/>
          </w:rPr>
          <w:delText xml:space="preserve">drinking days and dyad </w:delText>
        </w:r>
        <w:r w:rsidR="7D6C109B" w:rsidRPr="59B11EB5" w:rsidDel="002C2BD9">
          <w:rPr>
            <w:rFonts w:ascii="Times New Roman" w:eastAsia="Times New Roman" w:hAnsi="Times New Roman" w:cs="Times New Roman"/>
            <w:sz w:val="24"/>
            <w:szCs w:val="24"/>
          </w:rPr>
          <w:delText>psychological distress</w:delText>
        </w:r>
        <w:r w:rsidRPr="59B11EB5" w:rsidDel="002C2BD9">
          <w:rPr>
            <w:rFonts w:ascii="Times New Roman" w:eastAsia="Times New Roman" w:hAnsi="Times New Roman" w:cs="Times New Roman"/>
            <w:sz w:val="24"/>
            <w:szCs w:val="24"/>
          </w:rPr>
          <w:delText xml:space="preserve"> will be mediated by SDT (competence, relatedness, and motivation). SEMs involving app use will be run separately for only the A</w:delText>
        </w:r>
        <w:r w:rsidR="3B0A11DF" w:rsidRPr="59B11EB5" w:rsidDel="002C2BD9">
          <w:rPr>
            <w:rFonts w:ascii="Times New Roman" w:eastAsia="Times New Roman" w:hAnsi="Times New Roman" w:cs="Times New Roman"/>
            <w:sz w:val="24"/>
            <w:szCs w:val="24"/>
          </w:rPr>
          <w:delText>-</w:delText>
        </w:r>
        <w:r w:rsidRPr="59B11EB5" w:rsidDel="002C2BD9">
          <w:rPr>
            <w:rFonts w:ascii="Times New Roman" w:eastAsia="Times New Roman" w:hAnsi="Times New Roman" w:cs="Times New Roman"/>
            <w:sz w:val="24"/>
            <w:szCs w:val="24"/>
          </w:rPr>
          <w:delText>CHESS-C and F</w:delText>
        </w:r>
        <w:r w:rsidR="3B0A11DF" w:rsidRPr="59B11EB5" w:rsidDel="002C2BD9">
          <w:rPr>
            <w:rFonts w:ascii="Times New Roman" w:eastAsia="Times New Roman" w:hAnsi="Times New Roman" w:cs="Times New Roman"/>
            <w:sz w:val="24"/>
            <w:szCs w:val="24"/>
          </w:rPr>
          <w:delText>AM-</w:delText>
        </w:r>
        <w:r w:rsidRPr="59B11EB5" w:rsidDel="002C2BD9">
          <w:rPr>
            <w:rFonts w:ascii="Times New Roman" w:eastAsia="Times New Roman" w:hAnsi="Times New Roman" w:cs="Times New Roman"/>
            <w:sz w:val="24"/>
            <w:szCs w:val="24"/>
          </w:rPr>
          <w:delText xml:space="preserve">CHESS-C arms. </w:delText>
        </w:r>
      </w:del>
    </w:p>
    <w:p w14:paraId="4CA6DB27" w14:textId="3B55B1C9" w:rsidR="0019535D" w:rsidRPr="0019535D" w:rsidDel="002C2BD9" w:rsidRDefault="00E9561E" w:rsidP="59B11EB5">
      <w:pPr>
        <w:spacing w:before="60"/>
        <w:rPr>
          <w:del w:id="576" w:author="Olivia Vjorn" w:date="2024-03-06T13:42:00Z"/>
          <w:rFonts w:ascii="Times New Roman" w:eastAsia="Times New Roman" w:hAnsi="Times New Roman" w:cs="Times New Roman"/>
          <w:b/>
          <w:bCs/>
          <w:color w:val="000000" w:themeColor="text1"/>
          <w:sz w:val="24"/>
          <w:szCs w:val="24"/>
          <w:rPrChange w:id="577" w:author="Kasey F Thompson" w:date="2024-03-05T20:17:00Z">
            <w:rPr>
              <w:del w:id="578" w:author="Olivia Vjorn" w:date="2024-03-06T13:42:00Z"/>
              <w:rFonts w:ascii="Times New Roman" w:eastAsia="Times New Roman" w:hAnsi="Times New Roman" w:cs="Times New Roman"/>
              <w:b/>
              <w:bCs/>
              <w:color w:val="000000" w:themeColor="text1"/>
              <w:sz w:val="24"/>
              <w:szCs w:val="24"/>
              <w:highlight w:val="yellow"/>
            </w:rPr>
          </w:rPrChange>
        </w:rPr>
      </w:pPr>
      <w:del w:id="579" w:author="Olivia Vjorn" w:date="2024-03-06T13:42:00Z">
        <w:r w:rsidRPr="59B11EB5" w:rsidDel="002C2BD9">
          <w:rPr>
            <w:rFonts w:ascii="Times New Roman" w:eastAsia="Times New Roman" w:hAnsi="Times New Roman" w:cs="Times New Roman"/>
            <w:b/>
            <w:bCs/>
            <w:color w:val="000000" w:themeColor="text1"/>
            <w:sz w:val="24"/>
            <w:szCs w:val="24"/>
            <w:rPrChange w:id="580" w:author="Kasey F Thompson" w:date="2024-03-05T20:17:00Z">
              <w:rPr>
                <w:rFonts w:ascii="Times New Roman" w:eastAsia="Times New Roman" w:hAnsi="Times New Roman" w:cs="Times New Roman"/>
                <w:b/>
                <w:bCs/>
                <w:color w:val="000000" w:themeColor="text1"/>
                <w:sz w:val="24"/>
                <w:szCs w:val="24"/>
                <w:highlight w:val="yellow"/>
              </w:rPr>
            </w:rPrChange>
          </w:rPr>
          <w:delText>Moderation of study arm on primary outcome</w:delText>
        </w:r>
        <w:r w:rsidR="6833741C" w:rsidRPr="59B11EB5" w:rsidDel="002C2BD9">
          <w:rPr>
            <w:rFonts w:ascii="Times New Roman" w:eastAsia="Times New Roman" w:hAnsi="Times New Roman" w:cs="Times New Roman"/>
            <w:b/>
            <w:bCs/>
            <w:color w:val="000000" w:themeColor="text1"/>
            <w:sz w:val="24"/>
            <w:szCs w:val="24"/>
            <w:rPrChange w:id="581" w:author="Kasey F Thompson" w:date="2024-03-05T20:17:00Z">
              <w:rPr>
                <w:rFonts w:ascii="Times New Roman" w:eastAsia="Times New Roman" w:hAnsi="Times New Roman" w:cs="Times New Roman"/>
                <w:b/>
                <w:bCs/>
                <w:color w:val="000000" w:themeColor="text1"/>
                <w:sz w:val="24"/>
                <w:szCs w:val="24"/>
                <w:highlight w:val="yellow"/>
              </w:rPr>
            </w:rPrChange>
          </w:rPr>
          <w:delText>s</w:delText>
        </w:r>
      </w:del>
    </w:p>
    <w:p w14:paraId="40ED64F0" w14:textId="15174F3A" w:rsidR="00E9561E" w:rsidDel="002C2BD9" w:rsidRDefault="00E9561E" w:rsidP="59B11EB5">
      <w:pPr>
        <w:spacing w:before="60"/>
        <w:rPr>
          <w:del w:id="582" w:author="Olivia Vjorn" w:date="2024-03-06T13:42:00Z"/>
          <w:rFonts w:ascii="Times New Roman" w:eastAsia="Times New Roman" w:hAnsi="Times New Roman" w:cs="Times New Roman"/>
          <w:color w:val="000000" w:themeColor="text1"/>
          <w:sz w:val="24"/>
          <w:szCs w:val="24"/>
          <w:rPrChange w:id="583" w:author="Kasey F Thompson" w:date="2024-03-05T20:17:00Z">
            <w:rPr>
              <w:del w:id="584" w:author="Olivia Vjorn" w:date="2024-03-06T13:42:00Z"/>
              <w:rFonts w:ascii="Times New Roman" w:eastAsia="Times New Roman" w:hAnsi="Times New Roman" w:cs="Times New Roman"/>
              <w:color w:val="000000" w:themeColor="text1"/>
              <w:sz w:val="24"/>
              <w:szCs w:val="24"/>
              <w:highlight w:val="yellow"/>
            </w:rPr>
          </w:rPrChange>
        </w:rPr>
      </w:pPr>
      <w:del w:id="585" w:author="Olivia Vjorn" w:date="2024-03-06T13:42:00Z">
        <w:r w:rsidRPr="59B11EB5" w:rsidDel="002C2BD9">
          <w:rPr>
            <w:rFonts w:ascii="Times New Roman" w:eastAsia="Times New Roman" w:hAnsi="Times New Roman" w:cs="Times New Roman"/>
            <w:sz w:val="24"/>
            <w:szCs w:val="24"/>
            <w:rPrChange w:id="586" w:author="Kasey F Thompson" w:date="2024-03-05T20:17:00Z">
              <w:rPr>
                <w:rFonts w:ascii="Times New Roman" w:eastAsia="Times New Roman" w:hAnsi="Times New Roman" w:cs="Times New Roman"/>
                <w:sz w:val="24"/>
                <w:szCs w:val="24"/>
                <w:highlight w:val="yellow"/>
              </w:rPr>
            </w:rPrChange>
          </w:rPr>
          <w:delText xml:space="preserve">We will test whether the </w:delText>
        </w:r>
        <w:r w:rsidR="17633003" w:rsidRPr="59B11EB5" w:rsidDel="002C2BD9">
          <w:rPr>
            <w:rFonts w:ascii="Times New Roman" w:eastAsia="Times New Roman" w:hAnsi="Times New Roman" w:cs="Times New Roman"/>
            <w:sz w:val="24"/>
            <w:szCs w:val="24"/>
            <w:rPrChange w:id="587" w:author="Kasey F Thompson" w:date="2024-03-05T20:17:00Z">
              <w:rPr>
                <w:rFonts w:ascii="Times New Roman" w:eastAsia="Times New Roman" w:hAnsi="Times New Roman" w:cs="Times New Roman"/>
                <w:sz w:val="24"/>
                <w:szCs w:val="24"/>
                <w:highlight w:val="yellow"/>
              </w:rPr>
            </w:rPrChange>
          </w:rPr>
          <w:delText xml:space="preserve">three </w:delText>
        </w:r>
        <w:r w:rsidRPr="59B11EB5" w:rsidDel="002C2BD9">
          <w:rPr>
            <w:rFonts w:ascii="Times New Roman" w:eastAsia="Times New Roman" w:hAnsi="Times New Roman" w:cs="Times New Roman"/>
            <w:sz w:val="24"/>
            <w:szCs w:val="24"/>
            <w:rPrChange w:id="588" w:author="Kasey F Thompson" w:date="2024-03-05T20:17:00Z">
              <w:rPr>
                <w:rFonts w:ascii="Times New Roman" w:eastAsia="Times New Roman" w:hAnsi="Times New Roman" w:cs="Times New Roman"/>
                <w:sz w:val="24"/>
                <w:szCs w:val="24"/>
                <w:highlight w:val="yellow"/>
              </w:rPr>
            </w:rPrChange>
          </w:rPr>
          <w:delText xml:space="preserve">variables listed in Figure </w:delText>
        </w:r>
        <w:r w:rsidR="007F30E4" w:rsidRPr="59B11EB5" w:rsidDel="002C2BD9">
          <w:rPr>
            <w:rFonts w:ascii="Times New Roman" w:eastAsia="Times New Roman" w:hAnsi="Times New Roman" w:cs="Times New Roman"/>
            <w:sz w:val="24"/>
            <w:szCs w:val="24"/>
            <w:rPrChange w:id="589" w:author="Kasey F Thompson" w:date="2024-03-05T20:17:00Z">
              <w:rPr>
                <w:rFonts w:ascii="Times New Roman" w:eastAsia="Times New Roman" w:hAnsi="Times New Roman" w:cs="Times New Roman"/>
                <w:sz w:val="24"/>
                <w:szCs w:val="24"/>
                <w:highlight w:val="yellow"/>
              </w:rPr>
            </w:rPrChange>
          </w:rPr>
          <w:delText>1</w:delText>
        </w:r>
        <w:r w:rsidR="0019535D" w:rsidRPr="59B11EB5" w:rsidDel="002C2BD9">
          <w:rPr>
            <w:rFonts w:ascii="Times New Roman" w:eastAsia="Times New Roman" w:hAnsi="Times New Roman" w:cs="Times New Roman"/>
            <w:sz w:val="24"/>
            <w:szCs w:val="24"/>
            <w:rPrChange w:id="590" w:author="Kasey F Thompson" w:date="2024-03-05T20:17:00Z">
              <w:rPr>
                <w:rFonts w:ascii="Times New Roman" w:eastAsia="Times New Roman" w:hAnsi="Times New Roman" w:cs="Times New Roman"/>
                <w:sz w:val="24"/>
                <w:szCs w:val="24"/>
                <w:highlight w:val="yellow"/>
              </w:rPr>
            </w:rPrChange>
          </w:rPr>
          <w:delText xml:space="preserve"> </w:delText>
        </w:r>
        <w:r w:rsidRPr="59B11EB5" w:rsidDel="002C2BD9">
          <w:rPr>
            <w:rFonts w:ascii="Times New Roman" w:eastAsia="Times New Roman" w:hAnsi="Times New Roman" w:cs="Times New Roman"/>
            <w:sz w:val="24"/>
            <w:szCs w:val="24"/>
            <w:rPrChange w:id="591" w:author="Kasey F Thompson" w:date="2024-03-05T20:17:00Z">
              <w:rPr>
                <w:rFonts w:ascii="Times New Roman" w:eastAsia="Times New Roman" w:hAnsi="Times New Roman" w:cs="Times New Roman"/>
                <w:sz w:val="24"/>
                <w:szCs w:val="24"/>
                <w:highlight w:val="yellow"/>
              </w:rPr>
            </w:rPrChange>
          </w:rPr>
          <w:delText xml:space="preserve">moderate the effects of the intervention on outcomes. The moderators will be entered as interaction terms in the models described above for the primary outcomes, testing each moderator separately. </w:delText>
        </w:r>
        <w:r w:rsidRPr="59B11EB5" w:rsidDel="002C2BD9">
          <w:rPr>
            <w:rFonts w:ascii="Times New Roman" w:eastAsia="Times New Roman" w:hAnsi="Times New Roman" w:cs="Times New Roman"/>
            <w:color w:val="000000" w:themeColor="text1"/>
            <w:sz w:val="24"/>
            <w:szCs w:val="24"/>
            <w:rPrChange w:id="592" w:author="Kasey F Thompson" w:date="2024-03-05T20:17:00Z">
              <w:rPr>
                <w:rFonts w:ascii="Times New Roman" w:eastAsia="Times New Roman" w:hAnsi="Times New Roman" w:cs="Times New Roman"/>
                <w:color w:val="000000" w:themeColor="text1"/>
                <w:sz w:val="24"/>
                <w:szCs w:val="24"/>
                <w:highlight w:val="yellow"/>
              </w:rPr>
            </w:rPrChange>
          </w:rPr>
          <w:delText>We will conduct exploratory analyses on whether these moderation effects are also observed for secondary outcomes.</w:delText>
        </w:r>
        <w:r w:rsidRPr="59B11EB5" w:rsidDel="002C2BD9">
          <w:rPr>
            <w:rFonts w:ascii="Times New Roman" w:eastAsia="Times New Roman" w:hAnsi="Times New Roman" w:cs="Times New Roman"/>
            <w:color w:val="000000" w:themeColor="text1"/>
            <w:sz w:val="24"/>
            <w:szCs w:val="24"/>
          </w:rPr>
          <w:delText xml:space="preserve"> </w:delText>
        </w:r>
      </w:del>
    </w:p>
    <w:p w14:paraId="0121EBBF" w14:textId="69644205" w:rsidR="00CA55AD" w:rsidRDefault="658E7D45" w:rsidP="3B9295B8">
      <w:pPr>
        <w:spacing w:before="80"/>
        <w:rPr>
          <w:rFonts w:ascii="Times New Roman" w:eastAsia="Times New Roman" w:hAnsi="Times New Roman" w:cs="Times New Roman"/>
          <w:b/>
          <w:bCs/>
          <w:color w:val="000000" w:themeColor="text1"/>
          <w:sz w:val="28"/>
          <w:szCs w:val="28"/>
        </w:rPr>
      </w:pPr>
      <w:bookmarkStart w:id="593" w:name="_Hlk64544950"/>
      <w:commentRangeStart w:id="594"/>
      <w:commentRangeStart w:id="595"/>
      <w:commentRangeStart w:id="596"/>
      <w:r w:rsidRPr="179453DC">
        <w:rPr>
          <w:rFonts w:ascii="Times New Roman" w:eastAsia="Times New Roman" w:hAnsi="Times New Roman" w:cs="Times New Roman"/>
          <w:b/>
          <w:bCs/>
          <w:color w:val="000000" w:themeColor="text1"/>
          <w:sz w:val="28"/>
          <w:szCs w:val="28"/>
        </w:rPr>
        <w:t>Ethics Approval</w:t>
      </w:r>
      <w:commentRangeEnd w:id="594"/>
      <w:r>
        <w:rPr>
          <w:rStyle w:val="CommentReference"/>
        </w:rPr>
        <w:commentReference w:id="594"/>
      </w:r>
      <w:commentRangeEnd w:id="595"/>
      <w:r>
        <w:rPr>
          <w:rStyle w:val="CommentReference"/>
        </w:rPr>
        <w:commentReference w:id="595"/>
      </w:r>
      <w:commentRangeEnd w:id="596"/>
      <w:r>
        <w:rPr>
          <w:rStyle w:val="CommentReference"/>
        </w:rPr>
        <w:commentReference w:id="596"/>
      </w:r>
    </w:p>
    <w:p w14:paraId="5ABA024E" w14:textId="6AC5ED85" w:rsidR="69CBF765" w:rsidRDefault="69CBF765" w:rsidP="3B9295B8">
      <w:pPr>
        <w:spacing w:before="80"/>
        <w:rPr>
          <w:rFonts w:ascii="Times New Roman" w:eastAsia="Times New Roman" w:hAnsi="Times New Roman" w:cs="Times New Roman"/>
          <w:color w:val="000000" w:themeColor="text1"/>
          <w:sz w:val="24"/>
          <w:szCs w:val="24"/>
        </w:rPr>
      </w:pPr>
      <w:commentRangeStart w:id="597"/>
      <w:r w:rsidRPr="179453DC">
        <w:rPr>
          <w:rFonts w:ascii="Times New Roman" w:eastAsia="Times New Roman" w:hAnsi="Times New Roman" w:cs="Times New Roman"/>
          <w:color w:val="000000" w:themeColor="text1"/>
          <w:sz w:val="24"/>
          <w:szCs w:val="24"/>
        </w:rPr>
        <w:lastRenderedPageBreak/>
        <w:t xml:space="preserve">This study protocol received ethical approval from the University of Wisconsin Health Sciences and Minimal Risk Research Institutional Review Board (reference </w:t>
      </w:r>
      <w:r w:rsidR="008D475B" w:rsidRPr="179453DC">
        <w:rPr>
          <w:rFonts w:ascii="Times New Roman" w:eastAsia="Times New Roman" w:hAnsi="Times New Roman" w:cs="Times New Roman"/>
          <w:color w:val="000000" w:themeColor="text1"/>
          <w:sz w:val="24"/>
          <w:szCs w:val="24"/>
        </w:rPr>
        <w:t>2021-0943</w:t>
      </w:r>
      <w:r w:rsidRPr="179453DC">
        <w:rPr>
          <w:rFonts w:ascii="Times New Roman" w:eastAsia="Times New Roman" w:hAnsi="Times New Roman" w:cs="Times New Roman"/>
          <w:color w:val="000000" w:themeColor="text1"/>
          <w:sz w:val="24"/>
          <w:szCs w:val="24"/>
        </w:rPr>
        <w:t>). All amendments to the protocol have been submitted to the institutional review board and approved. This study complies with the Declaration of Helsinki and its later amendments.</w:t>
      </w:r>
      <w:commentRangeEnd w:id="597"/>
      <w:r>
        <w:rPr>
          <w:rStyle w:val="CommentReference"/>
        </w:rPr>
        <w:commentReference w:id="597"/>
      </w:r>
    </w:p>
    <w:p w14:paraId="7E3DEB8A" w14:textId="45ACD163" w:rsidR="00747C50" w:rsidRDefault="00747C50" w:rsidP="3B9295B8">
      <w:pPr>
        <w:spacing w:before="80"/>
        <w:rPr>
          <w:rFonts w:ascii="Times New Roman" w:eastAsia="Times New Roman" w:hAnsi="Times New Roman" w:cs="Times New Roman"/>
          <w:b/>
          <w:bCs/>
          <w:color w:val="000000" w:themeColor="text1"/>
          <w:sz w:val="28"/>
          <w:szCs w:val="28"/>
        </w:rPr>
      </w:pPr>
      <w:r w:rsidRPr="3B9295B8">
        <w:rPr>
          <w:rFonts w:ascii="Times New Roman" w:eastAsia="Times New Roman" w:hAnsi="Times New Roman" w:cs="Times New Roman"/>
          <w:b/>
          <w:bCs/>
          <w:color w:val="000000" w:themeColor="text1"/>
          <w:sz w:val="32"/>
          <w:szCs w:val="32"/>
        </w:rPr>
        <w:t>Results</w:t>
      </w:r>
    </w:p>
    <w:p w14:paraId="11E99085" w14:textId="3A1DA8A3" w:rsidR="00747C50" w:rsidRDefault="08D8F76D" w:rsidP="3B9295B8">
      <w:pPr>
        <w:spacing w:before="80"/>
        <w:rPr>
          <w:rFonts w:ascii="Times New Roman" w:eastAsia="Times New Roman" w:hAnsi="Times New Roman" w:cs="Times New Roman"/>
          <w:color w:val="000000" w:themeColor="text1"/>
          <w:sz w:val="24"/>
          <w:szCs w:val="24"/>
        </w:rPr>
      </w:pPr>
      <w:commentRangeStart w:id="598"/>
      <w:r w:rsidRPr="3B9295B8">
        <w:rPr>
          <w:rFonts w:ascii="Times New Roman" w:eastAsia="Times New Roman" w:hAnsi="Times New Roman" w:cs="Times New Roman"/>
          <w:color w:val="000000" w:themeColor="text1"/>
          <w:sz w:val="24"/>
          <w:szCs w:val="24"/>
        </w:rPr>
        <w:t xml:space="preserve">Recruitment began in </w:t>
      </w:r>
      <w:r w:rsidR="7241988E" w:rsidRPr="3B9295B8">
        <w:rPr>
          <w:rFonts w:ascii="Times New Roman" w:eastAsia="Times New Roman" w:hAnsi="Times New Roman" w:cs="Times New Roman"/>
          <w:color w:val="000000" w:themeColor="text1"/>
          <w:sz w:val="24"/>
          <w:szCs w:val="24"/>
        </w:rPr>
        <w:t>April 2022</w:t>
      </w:r>
      <w:r w:rsidRPr="3B9295B8">
        <w:rPr>
          <w:rFonts w:ascii="Times New Roman" w:eastAsia="Times New Roman" w:hAnsi="Times New Roman" w:cs="Times New Roman"/>
          <w:color w:val="000000" w:themeColor="text1"/>
          <w:sz w:val="24"/>
          <w:szCs w:val="24"/>
        </w:rPr>
        <w:t xml:space="preserve"> and </w:t>
      </w:r>
      <w:r w:rsidR="7241988E" w:rsidRPr="3B9295B8">
        <w:rPr>
          <w:rFonts w:ascii="Times New Roman" w:eastAsia="Times New Roman" w:hAnsi="Times New Roman" w:cs="Times New Roman"/>
          <w:color w:val="000000" w:themeColor="text1"/>
          <w:sz w:val="24"/>
          <w:szCs w:val="24"/>
        </w:rPr>
        <w:t>ran through May 2023</w:t>
      </w:r>
      <w:r w:rsidRPr="3B9295B8">
        <w:rPr>
          <w:rFonts w:ascii="Times New Roman" w:eastAsia="Times New Roman" w:hAnsi="Times New Roman" w:cs="Times New Roman"/>
          <w:color w:val="000000" w:themeColor="text1"/>
          <w:sz w:val="24"/>
          <w:szCs w:val="24"/>
        </w:rPr>
        <w:t xml:space="preserve">. The intervention period will end in </w:t>
      </w:r>
      <w:r w:rsidR="62EC6FA3" w:rsidRPr="3B9295B8">
        <w:rPr>
          <w:rFonts w:ascii="Times New Roman" w:eastAsia="Times New Roman" w:hAnsi="Times New Roman" w:cs="Times New Roman"/>
          <w:color w:val="000000" w:themeColor="text1"/>
          <w:sz w:val="24"/>
          <w:szCs w:val="24"/>
        </w:rPr>
        <w:t xml:space="preserve">June </w:t>
      </w:r>
      <w:commentRangeStart w:id="599"/>
      <w:r w:rsidR="7241988E" w:rsidRPr="3B9295B8">
        <w:rPr>
          <w:rFonts w:ascii="Times New Roman" w:eastAsia="Times New Roman" w:hAnsi="Times New Roman" w:cs="Times New Roman"/>
          <w:color w:val="000000" w:themeColor="text1"/>
          <w:sz w:val="24"/>
          <w:szCs w:val="24"/>
        </w:rPr>
        <w:t>2024</w:t>
      </w:r>
      <w:r w:rsidRPr="3B9295B8">
        <w:rPr>
          <w:rFonts w:ascii="Times New Roman" w:eastAsia="Times New Roman" w:hAnsi="Times New Roman" w:cs="Times New Roman"/>
          <w:color w:val="000000" w:themeColor="text1"/>
          <w:sz w:val="24"/>
          <w:szCs w:val="24"/>
        </w:rPr>
        <w:t>.</w:t>
      </w:r>
      <w:commentRangeEnd w:id="599"/>
      <w:r w:rsidR="00747C50">
        <w:rPr>
          <w:rStyle w:val="CommentReference"/>
        </w:rPr>
        <w:commentReference w:id="599"/>
      </w:r>
      <w:r w:rsidRPr="3B9295B8">
        <w:rPr>
          <w:rFonts w:ascii="Times New Roman" w:eastAsia="Times New Roman" w:hAnsi="Times New Roman" w:cs="Times New Roman"/>
          <w:color w:val="000000" w:themeColor="text1"/>
          <w:sz w:val="24"/>
          <w:szCs w:val="24"/>
        </w:rPr>
        <w:t xml:space="preserve"> As of </w:t>
      </w:r>
      <w:r w:rsidR="7241988E" w:rsidRPr="3B9295B8">
        <w:rPr>
          <w:rFonts w:ascii="Times New Roman" w:eastAsia="Times New Roman" w:hAnsi="Times New Roman" w:cs="Times New Roman"/>
          <w:color w:val="000000" w:themeColor="text1"/>
          <w:sz w:val="24"/>
          <w:szCs w:val="24"/>
        </w:rPr>
        <w:t>July 2023</w:t>
      </w:r>
      <w:r w:rsidRPr="3B9295B8">
        <w:rPr>
          <w:rFonts w:ascii="Times New Roman" w:eastAsia="Times New Roman" w:hAnsi="Times New Roman" w:cs="Times New Roman"/>
          <w:color w:val="000000" w:themeColor="text1"/>
          <w:sz w:val="24"/>
          <w:szCs w:val="24"/>
        </w:rPr>
        <w:t xml:space="preserve">, a total of </w:t>
      </w:r>
      <w:r w:rsidR="480886A5" w:rsidRPr="3B9295B8">
        <w:rPr>
          <w:rFonts w:ascii="Times New Roman" w:eastAsia="Times New Roman" w:hAnsi="Times New Roman" w:cs="Times New Roman"/>
          <w:color w:val="000000" w:themeColor="text1"/>
          <w:sz w:val="24"/>
          <w:szCs w:val="24"/>
        </w:rPr>
        <w:t xml:space="preserve">400 </w:t>
      </w:r>
      <w:r w:rsidRPr="3B9295B8">
        <w:rPr>
          <w:rFonts w:ascii="Times New Roman" w:eastAsia="Times New Roman" w:hAnsi="Times New Roman" w:cs="Times New Roman"/>
          <w:color w:val="000000" w:themeColor="text1"/>
          <w:sz w:val="24"/>
          <w:szCs w:val="24"/>
        </w:rPr>
        <w:t>participants have been recruited. The findings will be disseminated via peer-reviewed publications.</w:t>
      </w:r>
      <w:commentRangeEnd w:id="598"/>
      <w:r w:rsidR="00747C50">
        <w:rPr>
          <w:rStyle w:val="CommentReference"/>
        </w:rPr>
        <w:commentReference w:id="598"/>
      </w:r>
    </w:p>
    <w:p w14:paraId="626D0CEF" w14:textId="7B6EF304" w:rsidR="005D7E8F" w:rsidRDefault="005D7E8F" w:rsidP="3B9295B8">
      <w:pPr>
        <w:spacing w:before="80"/>
        <w:rPr>
          <w:rFonts w:ascii="Times New Roman" w:eastAsia="Times New Roman" w:hAnsi="Times New Roman" w:cs="Times New Roman"/>
          <w:b/>
          <w:bCs/>
          <w:color w:val="000000" w:themeColor="text1"/>
          <w:sz w:val="24"/>
          <w:szCs w:val="24"/>
        </w:rPr>
      </w:pPr>
      <w:r w:rsidRPr="3B9295B8">
        <w:rPr>
          <w:rFonts w:ascii="Times New Roman" w:eastAsia="Times New Roman" w:hAnsi="Times New Roman" w:cs="Times New Roman"/>
          <w:b/>
          <w:bCs/>
          <w:color w:val="000000" w:themeColor="text1"/>
          <w:sz w:val="32"/>
          <w:szCs w:val="32"/>
        </w:rPr>
        <w:t>Discussio</w:t>
      </w:r>
      <w:r w:rsidR="33CBCE4D" w:rsidRPr="3B9295B8">
        <w:rPr>
          <w:rFonts w:ascii="Times New Roman" w:eastAsia="Times New Roman" w:hAnsi="Times New Roman" w:cs="Times New Roman"/>
          <w:b/>
          <w:bCs/>
          <w:color w:val="000000" w:themeColor="text1"/>
          <w:sz w:val="32"/>
          <w:szCs w:val="32"/>
        </w:rPr>
        <w:t>n</w:t>
      </w:r>
    </w:p>
    <w:p w14:paraId="60F63EE2" w14:textId="78BFAF23" w:rsidR="005D7E8F" w:rsidRDefault="005D7E8F" w:rsidP="3B9295B8">
      <w:pPr>
        <w:spacing w:before="80"/>
        <w:rPr>
          <w:rFonts w:ascii="Times New Roman" w:eastAsia="Times New Roman" w:hAnsi="Times New Roman" w:cs="Times New Roman"/>
          <w:b/>
          <w:bCs/>
          <w:color w:val="000000" w:themeColor="text1"/>
          <w:sz w:val="28"/>
          <w:szCs w:val="28"/>
        </w:rPr>
      </w:pPr>
      <w:r w:rsidRPr="3B9295B8">
        <w:rPr>
          <w:rFonts w:ascii="Times New Roman" w:eastAsia="Times New Roman" w:hAnsi="Times New Roman" w:cs="Times New Roman"/>
          <w:b/>
          <w:bCs/>
          <w:color w:val="000000" w:themeColor="text1"/>
          <w:sz w:val="28"/>
          <w:szCs w:val="28"/>
        </w:rPr>
        <w:t>Study Overview</w:t>
      </w:r>
    </w:p>
    <w:p w14:paraId="3231BCBA" w14:textId="4F63B235" w:rsidR="005D7E8F" w:rsidRDefault="067CB0D6" w:rsidP="3B9295B8">
      <w:pPr>
        <w:spacing w:before="80"/>
        <w:rPr>
          <w:rFonts w:ascii="Times New Roman" w:eastAsia="Times New Roman" w:hAnsi="Times New Roman" w:cs="Times New Roman"/>
          <w:color w:val="000000" w:themeColor="text1"/>
          <w:sz w:val="24"/>
          <w:szCs w:val="24"/>
        </w:rPr>
      </w:pPr>
      <w:commentRangeStart w:id="600"/>
      <w:r w:rsidRPr="59B11EB5">
        <w:rPr>
          <w:rFonts w:ascii="Times New Roman" w:eastAsia="Times New Roman" w:hAnsi="Times New Roman" w:cs="Times New Roman"/>
          <w:color w:val="000000" w:themeColor="text1"/>
          <w:sz w:val="24"/>
          <w:szCs w:val="24"/>
        </w:rPr>
        <w:t xml:space="preserve">Because of the significant impacts that substance use can have on both individuals and their relationships, incorporating relationship-based supports into treatment shows promise for improving </w:t>
      </w:r>
      <w:r w:rsidR="498FBD68" w:rsidRPr="59B11EB5">
        <w:rPr>
          <w:rFonts w:ascii="Times New Roman" w:eastAsia="Times New Roman" w:hAnsi="Times New Roman" w:cs="Times New Roman"/>
          <w:color w:val="000000" w:themeColor="text1"/>
          <w:sz w:val="24"/>
          <w:szCs w:val="24"/>
        </w:rPr>
        <w:t xml:space="preserve">both </w:t>
      </w:r>
      <w:r w:rsidRPr="59B11EB5">
        <w:rPr>
          <w:rFonts w:ascii="Times New Roman" w:eastAsia="Times New Roman" w:hAnsi="Times New Roman" w:cs="Times New Roman"/>
          <w:color w:val="000000" w:themeColor="text1"/>
          <w:sz w:val="24"/>
          <w:szCs w:val="24"/>
        </w:rPr>
        <w:t xml:space="preserve">treatment and relationship outcomes. Understanding what types of content provide the best support, both to </w:t>
      </w:r>
      <w:r w:rsidR="231A6ED6" w:rsidRPr="59B11EB5">
        <w:rPr>
          <w:rFonts w:ascii="Times New Roman" w:eastAsia="Times New Roman" w:hAnsi="Times New Roman" w:cs="Times New Roman"/>
          <w:color w:val="000000" w:themeColor="text1"/>
          <w:sz w:val="24"/>
          <w:szCs w:val="24"/>
        </w:rPr>
        <w:t>IPs</w:t>
      </w:r>
      <w:r w:rsidRPr="59B11EB5">
        <w:rPr>
          <w:rFonts w:ascii="Times New Roman" w:eastAsia="Times New Roman" w:hAnsi="Times New Roman" w:cs="Times New Roman"/>
          <w:color w:val="000000" w:themeColor="text1"/>
          <w:sz w:val="24"/>
          <w:szCs w:val="24"/>
        </w:rPr>
        <w:t xml:space="preserve"> and to their </w:t>
      </w:r>
      <w:r w:rsidR="1FDD222F" w:rsidRPr="59B11EB5">
        <w:rPr>
          <w:rFonts w:ascii="Times New Roman" w:eastAsia="Times New Roman" w:hAnsi="Times New Roman" w:cs="Times New Roman"/>
          <w:color w:val="000000" w:themeColor="text1"/>
          <w:sz w:val="24"/>
          <w:szCs w:val="24"/>
        </w:rPr>
        <w:t>CSO</w:t>
      </w:r>
      <w:r w:rsidRPr="59B11EB5">
        <w:rPr>
          <w:rFonts w:ascii="Times New Roman" w:eastAsia="Times New Roman" w:hAnsi="Times New Roman" w:cs="Times New Roman"/>
          <w:color w:val="000000" w:themeColor="text1"/>
          <w:sz w:val="24"/>
          <w:szCs w:val="24"/>
        </w:rPr>
        <w:t xml:space="preserve">s, will allow future relationship-based supports to be more effective and improve outcomes further. </w:t>
      </w:r>
      <w:r w:rsidR="6EED6286" w:rsidRPr="59B11EB5">
        <w:rPr>
          <w:rFonts w:ascii="Times New Roman" w:eastAsia="Times New Roman" w:hAnsi="Times New Roman" w:cs="Times New Roman"/>
          <w:color w:val="000000" w:themeColor="text1"/>
          <w:sz w:val="24"/>
          <w:szCs w:val="24"/>
        </w:rPr>
        <w:t xml:space="preserve">To assess this, we will examine group differences in days of </w:t>
      </w:r>
      <w:r w:rsidR="6E9A0A80" w:rsidRPr="59B11EB5">
        <w:rPr>
          <w:rFonts w:ascii="Times New Roman" w:eastAsia="Times New Roman" w:hAnsi="Times New Roman" w:cs="Times New Roman"/>
          <w:color w:val="000000" w:themeColor="text1"/>
          <w:sz w:val="24"/>
          <w:szCs w:val="24"/>
        </w:rPr>
        <w:t xml:space="preserve">alcohol </w:t>
      </w:r>
      <w:r w:rsidR="6EED6286" w:rsidRPr="59B11EB5">
        <w:rPr>
          <w:rFonts w:ascii="Times New Roman" w:eastAsia="Times New Roman" w:hAnsi="Times New Roman" w:cs="Times New Roman"/>
          <w:color w:val="000000" w:themeColor="text1"/>
          <w:sz w:val="24"/>
          <w:szCs w:val="24"/>
        </w:rPr>
        <w:t xml:space="preserve">use, dyad quality of life, dyad relationship satisfaction, and </w:t>
      </w:r>
      <w:proofErr w:type="gramStart"/>
      <w:r w:rsidR="6EED6286" w:rsidRPr="59B11EB5">
        <w:rPr>
          <w:rFonts w:ascii="Times New Roman" w:eastAsia="Times New Roman" w:hAnsi="Times New Roman" w:cs="Times New Roman"/>
          <w:color w:val="000000" w:themeColor="text1"/>
          <w:sz w:val="24"/>
          <w:szCs w:val="24"/>
        </w:rPr>
        <w:t>dyad</w:t>
      </w:r>
      <w:proofErr w:type="gramEnd"/>
      <w:r w:rsidR="6EED6286" w:rsidRPr="59B11EB5">
        <w:rPr>
          <w:rFonts w:ascii="Times New Roman" w:eastAsia="Times New Roman" w:hAnsi="Times New Roman" w:cs="Times New Roman"/>
          <w:color w:val="000000" w:themeColor="text1"/>
          <w:sz w:val="24"/>
          <w:szCs w:val="24"/>
        </w:rPr>
        <w:t xml:space="preserve"> psychological and/or physical conflict. These measures will allow us to develop a greater understanding of how these different supports differentially affect </w:t>
      </w:r>
      <w:r w:rsidR="14702216" w:rsidRPr="59B11EB5">
        <w:rPr>
          <w:rFonts w:ascii="Times New Roman" w:eastAsia="Times New Roman" w:hAnsi="Times New Roman" w:cs="Times New Roman"/>
          <w:color w:val="000000" w:themeColor="text1"/>
          <w:sz w:val="24"/>
          <w:szCs w:val="24"/>
        </w:rPr>
        <w:t xml:space="preserve">IPs </w:t>
      </w:r>
      <w:r w:rsidR="6EED6286" w:rsidRPr="59B11EB5">
        <w:rPr>
          <w:rFonts w:ascii="Times New Roman" w:eastAsia="Times New Roman" w:hAnsi="Times New Roman" w:cs="Times New Roman"/>
          <w:color w:val="000000" w:themeColor="text1"/>
          <w:sz w:val="24"/>
          <w:szCs w:val="24"/>
        </w:rPr>
        <w:t xml:space="preserve">and their </w:t>
      </w:r>
      <w:r w:rsidR="32930BA6" w:rsidRPr="59B11EB5">
        <w:rPr>
          <w:rFonts w:ascii="Times New Roman" w:eastAsia="Times New Roman" w:hAnsi="Times New Roman" w:cs="Times New Roman"/>
          <w:color w:val="000000" w:themeColor="text1"/>
          <w:sz w:val="24"/>
          <w:szCs w:val="24"/>
        </w:rPr>
        <w:t xml:space="preserve">CSO </w:t>
      </w:r>
      <w:r w:rsidR="6EED6286" w:rsidRPr="59B11EB5">
        <w:rPr>
          <w:rFonts w:ascii="Times New Roman" w:eastAsia="Times New Roman" w:hAnsi="Times New Roman" w:cs="Times New Roman"/>
          <w:color w:val="000000" w:themeColor="text1"/>
          <w:sz w:val="24"/>
          <w:szCs w:val="24"/>
        </w:rPr>
        <w:t xml:space="preserve">and their relationships with each other. </w:t>
      </w:r>
      <w:commentRangeEnd w:id="600"/>
      <w:r>
        <w:rPr>
          <w:rStyle w:val="CommentReference"/>
        </w:rPr>
        <w:commentReference w:id="600"/>
      </w:r>
    </w:p>
    <w:p w14:paraId="115CA0FA" w14:textId="75450D13" w:rsidR="00B75B36" w:rsidRDefault="00B75B36" w:rsidP="3B9295B8">
      <w:pPr>
        <w:spacing w:before="80"/>
        <w:rPr>
          <w:rFonts w:ascii="Times New Roman" w:eastAsia="Times New Roman" w:hAnsi="Times New Roman" w:cs="Times New Roman"/>
          <w:b/>
          <w:bCs/>
          <w:color w:val="000000" w:themeColor="text1"/>
          <w:sz w:val="28"/>
          <w:szCs w:val="28"/>
        </w:rPr>
      </w:pPr>
      <w:r w:rsidRPr="3B9295B8">
        <w:rPr>
          <w:rFonts w:ascii="Times New Roman" w:eastAsia="Times New Roman" w:hAnsi="Times New Roman" w:cs="Times New Roman"/>
          <w:b/>
          <w:bCs/>
          <w:color w:val="000000" w:themeColor="text1"/>
          <w:sz w:val="28"/>
          <w:szCs w:val="28"/>
        </w:rPr>
        <w:t>Comparison with prior work</w:t>
      </w:r>
    </w:p>
    <w:p w14:paraId="75137D59" w14:textId="004E6E80" w:rsidR="00B75B36" w:rsidRPr="00B75B36" w:rsidRDefault="00B75B36" w:rsidP="3B9295B8">
      <w:pPr>
        <w:spacing w:before="80"/>
        <w:rPr>
          <w:rFonts w:ascii="Times New Roman" w:eastAsia="Times New Roman" w:hAnsi="Times New Roman" w:cs="Times New Roman"/>
          <w:color w:val="000000" w:themeColor="text1"/>
          <w:sz w:val="24"/>
          <w:szCs w:val="24"/>
        </w:rPr>
      </w:pPr>
      <w:r w:rsidRPr="3B9295B8">
        <w:rPr>
          <w:rFonts w:ascii="Times New Roman" w:eastAsia="Times New Roman" w:hAnsi="Times New Roman" w:cs="Times New Roman"/>
          <w:color w:val="000000" w:themeColor="text1"/>
          <w:sz w:val="24"/>
          <w:szCs w:val="24"/>
        </w:rPr>
        <w:t>Our center has extensively studied the use of smartphone-based supports for substance use and has found good evidence that these mobile applications are effective.</w:t>
      </w:r>
      <w:r w:rsidRPr="3B9295B8">
        <w:rPr>
          <w:rFonts w:ascii="Times New Roman" w:hAnsi="Times New Roman" w:cs="Times New Roman"/>
          <w:color w:val="000000" w:themeColor="text1"/>
          <w:sz w:val="24"/>
          <w:szCs w:val="24"/>
        </w:rPr>
        <w:fldChar w:fldCharType="begin"/>
      </w:r>
      <w:r w:rsidRPr="3B9295B8">
        <w:rPr>
          <w:rFonts w:ascii="Times New Roman" w:hAnsi="Times New Roman" w:cs="Times New Roman"/>
          <w:color w:val="000000" w:themeColor="text1"/>
          <w:sz w:val="24"/>
          <w:szCs w:val="24"/>
        </w:rPr>
        <w:instrText xml:space="preserve"> ADDIN ZOTERO_ITEM CSL_CITATION {"citationID":"xWekgtS0","properties":{"formattedCitation":"\\super 36,39,40\\nosupersub{}","plainCitation":"36,39,40","noteIndex":0},"citationItems":[{"id":64,"uris":["http://zotero.org/users/8933076/items/EJQGYQVY"],"itemData":{"id":64,"type":"article-journal","abstract":"IMPORTANCE: Patients leaving residential treatment for alcohol use disorders are not typically offered evidence-based continuing care, although research suggests that continuing care is associated with better outcomes. A smartphone-based application could provide effective continuing care.\nOBJECTIVE: To determine whether patients leaving residential treatment for alcohol use disorders with a smartphone application to support recovery have fewer risky drinking days than control patients.\nDESIGN, SETTING, AND PARTICIPANTS: An unmasked randomized clinical trial involving 3 residential programs operated by 1 nonprofit treatment organization in the Midwestern United States and 2 residential programs operated by 1 nonprofit organization in the Northeastern United States. In total, 349 patients who met the criteria for DSM-IV alcohol dependence when they entered residential treatment were randomized to treatment as usual (n = 179) or treatment as usual plus a smartphone (n = 170) with the Addiction-Comprehensive Health Enhancement Support System (A-CHESS), an application designed to improve continuing care for alcohol use disorders.\nINTERVENTIONS: Treatment as usual varied across programs; none offered patients coordinated continuing care after discharge. A-CHESS provides monitoring, information, communication, and support services to patients, including ways for patients and counselors to stay in contact. The intervention and follow-up period lasted 8 and 4 months, respectively.\nMAIN OUTCOMES AND MEASURES: Risky drinking days--the number of days during which a patient's drinking in a 2-hour period exceeded 4 standard drinks for men and 3 standard drinks for women, with standard drink defined as one that contains roughly 14 g of pure alcohol (12 oz of regular beer, 5 oz of wine, or 1.5 oz of distilled spirits). Patients were asked to report their risky drinking days in the previous 30 days on surveys taken 4, 8, and 12 months after discharge from residential treatment.\nRESULTS: For the 8 months of the intervention and 4 months of follow-up, patients in the A-CHESS group reported significantly fewer risky drinking days than did patients in the control group, with a mean of 1.39 vs 2.75 days (mean difference, 1.37; 95% CI, 0.46-2.27; P = .003).\nCONCLUSIONS AND RELEVANCE: The findings suggest that a multifeatured smartphone application may have significant benefit to patients in continuing care for alcohol use disorders.\nTRIAL REGISTRATION: clinicaltrials.gov Identifier: NCT01003119.","container-title":"JAMA psychiatry","DOI":"10.1001/jamapsychiatry.2013.4642","ISSN":"2168-6238","issue":"5","journalAbbreviation":"JAMA Psychiatry","language":"eng","note":"PMID: 24671165\nPMCID: PMC4016167","page":"566-572","source":"PubMed","title":"A smartphone application to support recovery from alcoholism: a randomized clinical trial","title-short":"A smartphone application to support recovery from alcoholism","volume":"71","author":[{"family":"Gustafson","given":"David H."},{"family":"McTavish","given":"Fiona M."},{"family":"Chih","given":"Ming-Yuan"},{"family":"Atwood","given":"Amy K."},{"family":"Johnson","given":"Roberta A."},{"family":"Boyle","given":"Michael G."},{"family":"Levy","given":"Michael S."},{"family":"Driscoll","given":"Hilary"},{"family":"Chisholm","given":"Steven M."},{"family":"Dillenburg","given":"Lisa"},{"family":"Isham","given":"Andrew"},{"family":"Shah","given":"Dhavan"}],"issued":{"date-parts":[["2014",5]]}}},{"id":90,"uris":["http://zotero.org/users/8933076/items/9MK9RRR9"],"itemData":{"id":90,"type":"article-journal","abstract":"Background: We estimated the efﬁcacy of the Addiction-Comprehensive Health Enhancement Support System (A-CHESS) in increasing the use of services for addiction and examined the extent to which this use of services mediated the effects of A-CHESS on risky drinking days and abstinence from drinking.\nMethods: We conducted secondary data analyses of the A-CHESS randomized controlled trial. Recruitment occurred in ﬁve residential treatment programs operated by two addiction treatment organizations. Participants were 349 adults with alcohol use disorders recruited two weeks before discharge from residential treatment. We provided intervention arm participants with a smartphone, the A-CHESS application, and an 8-month service plan. Control arm participants received treatment as usual. Telephone interviews at 4, 8, and 12-month followups assessed past-month risky drinking days, past-month abstinence, and post-discharge service utilization (past-month outpatient addiction treatment and past-week mutual help including Alcoholics Anonymous and Narcotics Anonymous). Using mixed effects latent variable models, we estimated the indirect effects of ACHESS on drinking outcomes, as mediated by post-discharge service utilization.\nResults: Approximately 50.5% of participants reported outpatient addiction treatment and 75.5% reported mutual help at any follow-up interview in the year following randomization. Assignment to the A-CHESS intervention was associated with an increased odds of outpatient addiction treatment across follow-ups, but not mutual help. This use of outpatient addiction treatment mediated the effect of A-CHESS on risky drinking days, but not abstinence. The effect of A-CHESS through outpatient addiction treatment appeared to reduce the expected number of risky drinking days across follow-ups by 11%.\nConclusions: The mobile health (mHealth) intervention promoted the use of outpatient addiction treatment, which appeared to contribute to its efﬁcacy in reducing risky drinking. Future research should investigate how mHealth interventions could link patients to needed treatment services and promote the sustained use of these services.","container-title":"Journal of Substance Abuse Treatment","DOI":"10.1016/j.jsat.2017.03.011","ISSN":"07405472","journalAbbreviation":"Journal of Substance Abuse Treatment","language":"en","page":"57-66","source":"DOI.org (Crossref)","title":"Treatment seeking as a mechanism of change in a randomized controlled trial of a mobile health intervention to support recovery from alcohol use disorders","volume":"77","author":[{"family":"Glass","given":"Joseph E."},{"family":"McKay","given":"James R."},{"family":"Gustafson","given":"David H."},{"family":"Kornfield","given":"Rachel"},{"family":"Rathouz","given":"Paul J."},{"family":"McTavish","given":"Fiona M."},{"family":"Atwood","given":"Amy K."},{"family":"Isham","given":"Andrew"},{"family":"Quanbeck","given":"Andrew"},{"family":"Shah","given":"Dhavan"}],"issued":{"date-parts":[["2017",6]]}}},{"id":224,"uris":["http://zotero.org/users/8933076/items/WC7PYC2X"],"itemData":{"id":224,"type":"article-journal","abstract":"OBJECTIVES: Longer retention in treatment is associated with positive outcomes. For women, who suffer worse drug-related problems than men, social technologies, which are more readily adopted by women, may offer promise. This naturalistic study examined whether a smartphone-based relapse-prevention system, A-CHESS (Addiction-Comprehensive Health Enhancement Support System), could improve retention for women with substance use disorders in an impoverished rural setting.\nMETHODS: A total of 98 women, age 18 to 40, in southeastern Kentucky and mandated to treatment, received A-CHESS with intensive outpatient treatment for 6 months. For comparison, data were obtained for a similar but non-equivalent group of 100 same-age women also mandated to treatment in the same clinics during the period. Electronic medical record data on length-of-stay and treatment service use for both groups were analyzed, with A-CHESS use data, to determine whether those using A-CHESS showed better retention than those without.\nRESULTS: Women with A-CHESS averaged 780 service units compared with 343 for the comparison group. For those with discharge dates prior to the study's end, A-CHESS patients stayed in treatment a mean of 410 vs 262 days for the comparison group.\nCONCLUSIONS: Given associations between retention and positive outcomes, mobile health technology such as A-CHESS may help improve outcomes among women, especially in settings where access to in-person services is difficult. The findings, based on a non-equivalent comparison, suggest the need for further exploration with rigorous experimental designs to determine whether and to what degree access to a smartphone with A-CHESS may extend and support recovery for women.","container-title":"Substance Abuse: Research and Treatment","DOI":"10.1177/1178221819861377","ISSN":"1178-2218","journalAbbreviation":"Subst Abuse","language":"eng","note":"PMID: 31312084\nPMCID: PMC6614935","page":"1178221819861377","source":"PubMed","title":"Using Smartphones to Improve Treatment Retention Among Impoverished Substance-Using Appalachian Women: A Naturalistic Study","title-short":"Using Smartphones to Improve Treatment Retention Among Impoverished Substance-Using Appalachian Women","volume":"13","author":[{"family":"Johnston","given":"Darcie C."},{"family":"Mathews","given":"W. David"},{"family":"Maus","given":"Adam"},{"family":"Gustafson","given":"David H."}],"issued":{"date-parts":[["2019"]]}}}],"schema":"https://github.com/citation-style-language/schema/raw/master/csl-citation.json"} </w:instrText>
      </w:r>
      <w:r w:rsidRPr="3B9295B8">
        <w:rPr>
          <w:rFonts w:ascii="Times New Roman" w:hAnsi="Times New Roman" w:cs="Times New Roman"/>
          <w:color w:val="000000" w:themeColor="text1"/>
          <w:sz w:val="24"/>
          <w:szCs w:val="24"/>
        </w:rPr>
        <w:fldChar w:fldCharType="separate"/>
      </w:r>
      <w:r w:rsidR="009B1EAD" w:rsidRPr="3B9295B8">
        <w:rPr>
          <w:rFonts w:ascii="Times New Roman" w:hAnsi="Times New Roman" w:cs="Times New Roman"/>
          <w:sz w:val="24"/>
          <w:szCs w:val="24"/>
          <w:vertAlign w:val="superscript"/>
        </w:rPr>
        <w:t>36,39,40</w:t>
      </w:r>
      <w:r w:rsidRPr="3B9295B8">
        <w:rPr>
          <w:rFonts w:ascii="Times New Roman" w:hAnsi="Times New Roman" w:cs="Times New Roman"/>
          <w:color w:val="000000" w:themeColor="text1"/>
          <w:sz w:val="24"/>
          <w:szCs w:val="24"/>
        </w:rPr>
        <w:fldChar w:fldCharType="end"/>
      </w:r>
      <w:r w:rsidRPr="3B9295B8">
        <w:rPr>
          <w:rFonts w:ascii="Times New Roman" w:eastAsia="Times New Roman" w:hAnsi="Times New Roman" w:cs="Times New Roman"/>
          <w:color w:val="000000" w:themeColor="text1"/>
          <w:sz w:val="24"/>
          <w:szCs w:val="24"/>
        </w:rPr>
        <w:t xml:space="preserve"> Additionally, there is previous research showing that relationship-based treatments for substance use can improve outcomes.</w:t>
      </w:r>
      <w:r w:rsidRPr="3B9295B8">
        <w:rPr>
          <w:rFonts w:ascii="Times New Roman" w:hAnsi="Times New Roman" w:cs="Times New Roman"/>
          <w:color w:val="000000" w:themeColor="text1"/>
          <w:sz w:val="24"/>
          <w:szCs w:val="24"/>
        </w:rPr>
        <w:fldChar w:fldCharType="begin"/>
      </w:r>
      <w:r w:rsidRPr="3B9295B8">
        <w:rPr>
          <w:rFonts w:ascii="Times New Roman" w:hAnsi="Times New Roman" w:cs="Times New Roman"/>
          <w:color w:val="000000" w:themeColor="text1"/>
          <w:sz w:val="24"/>
          <w:szCs w:val="24"/>
        </w:rPr>
        <w:instrText xml:space="preserve"> ADDIN ZOTERO_ITEM CSL_CITATION {"citationID":"Ym3VGAr1","properties":{"formattedCitation":"\\super 79\\nosupersub{}","plainCitation":"79","noteIndex":0},"citationItems":[{"id":316,"uris":["http://zotero.org/users/8933076/items/7IQ247C8"],"itemData":{"id":316,"type":"article-journal","abstract":"Although alcohol use disorders (AUDs) adversely affect women, research on efficacious treatments for women is limited. In this randomized efficacy trial of 102 heterosexual women with AUDs, the authors compared alcohol behavioral couple therapy (ABCT) and alcohol behavioral individual therapy (ABIT) on percentage of days abstinent (PDA) and percentage of days of heavy drinking (PDH) over 6 months of treatment and 12 months of posttreatment follow-up. Baseline relationship functioning and comorbid disorders were tested as moderators of outcome. Piecewise linear growth models were used to model outcomes. During treatment, women increased their PDA and decreased their PDH, with significantly greater improvements in ABCT than in ABIT (d = 0.59 for PDA; d = 0.79 for PDH). Differences favoring ABCT were maintained during follow-up. Women with poorer baseline relationship functioning improved more on PDA during treatment with ABCT than with ABIT. For PDH, results during treatment and follow-up favored ABCT for women with better baseline relationship functioning. ABCT resulted in better outcomes than ABIT for women with Axis I disorders at the end of follow-up (PDA), and for women with Axis II disorders at the end of treatment (PDA) and at the end of follow-up (PDH).","container-title":"Journal of consulting and clinical psychology","DOI":"10.1037/a0014686","ISSN":"0022-006X","issue":"2","journalAbbreviation":"J Consult Clin Psychol","note":"PMID: 19309184\nPMCID: PMC3150864","page":"243-256","source":"PubMed Central","title":"A Randomized Trial of Individual and Couple Behavioral Alcohol Treatment for Women","volume":"77","author":[{"family":"McCrady","given":"Barbara S."},{"family":"Epstein","given":"Elizabeth E."},{"family":"Cook","given":"Sharon"},{"family":"Jensen","given":"Noelle"},{"family":"Hildebrandt","given":"Thomas"}],"issued":{"date-parts":[["2009",4]]}}}],"schema":"https://github.com/citation-style-language/schema/raw/master/csl-citation.json"} </w:instrText>
      </w:r>
      <w:r w:rsidRPr="3B9295B8">
        <w:rPr>
          <w:rFonts w:ascii="Times New Roman" w:hAnsi="Times New Roman" w:cs="Times New Roman"/>
          <w:color w:val="000000" w:themeColor="text1"/>
          <w:sz w:val="24"/>
          <w:szCs w:val="24"/>
        </w:rPr>
        <w:fldChar w:fldCharType="separate"/>
      </w:r>
      <w:r w:rsidR="009B1EAD" w:rsidRPr="3B9295B8">
        <w:rPr>
          <w:rFonts w:ascii="Times New Roman" w:hAnsi="Times New Roman" w:cs="Times New Roman"/>
          <w:sz w:val="24"/>
          <w:szCs w:val="24"/>
          <w:vertAlign w:val="superscript"/>
        </w:rPr>
        <w:t>79</w:t>
      </w:r>
      <w:r w:rsidRPr="3B9295B8">
        <w:rPr>
          <w:rFonts w:ascii="Times New Roman" w:hAnsi="Times New Roman" w:cs="Times New Roman"/>
          <w:color w:val="000000" w:themeColor="text1"/>
          <w:sz w:val="24"/>
          <w:szCs w:val="24"/>
        </w:rPr>
        <w:fldChar w:fldCharType="end"/>
      </w:r>
      <w:r w:rsidRPr="3B9295B8">
        <w:rPr>
          <w:rFonts w:ascii="Times New Roman" w:eastAsia="Times New Roman" w:hAnsi="Times New Roman" w:cs="Times New Roman"/>
          <w:color w:val="000000" w:themeColor="text1"/>
          <w:sz w:val="24"/>
          <w:szCs w:val="24"/>
        </w:rPr>
        <w:t xml:space="preserve"> Adding elements from these relationship-based treatments to our center’s previously developed substance use supports </w:t>
      </w:r>
      <w:r w:rsidR="00325A4B" w:rsidRPr="3B9295B8">
        <w:rPr>
          <w:rFonts w:ascii="Times New Roman" w:eastAsia="Times New Roman" w:hAnsi="Times New Roman" w:cs="Times New Roman"/>
          <w:color w:val="000000" w:themeColor="text1"/>
          <w:sz w:val="24"/>
          <w:szCs w:val="24"/>
        </w:rPr>
        <w:t xml:space="preserve">will allow development of an understanding of how relationship-based treatments for substance use can be developed and what elements of these treatments are most useful and effective. </w:t>
      </w:r>
    </w:p>
    <w:bookmarkEnd w:id="593"/>
    <w:p w14:paraId="7A11B118" w14:textId="455817A5" w:rsidR="0019535D" w:rsidRDefault="007F3EA5" w:rsidP="3B9295B8">
      <w:pPr>
        <w:spacing w:before="60"/>
        <w:rPr>
          <w:rFonts w:ascii="Times New Roman" w:eastAsia="Times New Roman" w:hAnsi="Times New Roman" w:cs="Times New Roman"/>
          <w:b/>
          <w:bCs/>
          <w:color w:val="000000" w:themeColor="text1"/>
          <w:sz w:val="28"/>
          <w:szCs w:val="28"/>
        </w:rPr>
      </w:pPr>
      <w:commentRangeStart w:id="601"/>
      <w:r w:rsidRPr="3B9295B8">
        <w:rPr>
          <w:rFonts w:ascii="Times New Roman" w:eastAsia="Times New Roman" w:hAnsi="Times New Roman" w:cs="Times New Roman"/>
          <w:b/>
          <w:bCs/>
          <w:color w:val="000000" w:themeColor="text1"/>
          <w:sz w:val="28"/>
          <w:szCs w:val="28"/>
        </w:rPr>
        <w:t>Future directions</w:t>
      </w:r>
      <w:commentRangeEnd w:id="601"/>
      <w:r>
        <w:rPr>
          <w:rStyle w:val="CommentReference"/>
        </w:rPr>
        <w:commentReference w:id="601"/>
      </w:r>
    </w:p>
    <w:p w14:paraId="5F8FEE08" w14:textId="1B9E05C9" w:rsidR="007F3EA5" w:rsidRDefault="71A92DC5" w:rsidP="3B9295B8">
      <w:pPr>
        <w:spacing w:before="60"/>
        <w:rPr>
          <w:rFonts w:ascii="Times New Roman" w:eastAsia="Times New Roman" w:hAnsi="Times New Roman" w:cs="Times New Roman"/>
          <w:color w:val="000000" w:themeColor="text1"/>
          <w:sz w:val="24"/>
          <w:szCs w:val="24"/>
        </w:rPr>
      </w:pPr>
      <w:r w:rsidRPr="179453DC">
        <w:rPr>
          <w:rFonts w:ascii="Times New Roman" w:eastAsia="Times New Roman" w:hAnsi="Times New Roman" w:cs="Times New Roman"/>
          <w:color w:val="000000" w:themeColor="text1"/>
          <w:sz w:val="24"/>
          <w:szCs w:val="24"/>
        </w:rPr>
        <w:t xml:space="preserve">Relationship-based interventions show promise </w:t>
      </w:r>
      <w:r w:rsidR="34BCB6C6" w:rsidRPr="179453DC">
        <w:rPr>
          <w:rFonts w:ascii="Times New Roman" w:eastAsia="Times New Roman" w:hAnsi="Times New Roman" w:cs="Times New Roman"/>
          <w:color w:val="000000" w:themeColor="text1"/>
          <w:sz w:val="24"/>
          <w:szCs w:val="24"/>
        </w:rPr>
        <w:t>to</w:t>
      </w:r>
      <w:r w:rsidRPr="179453DC">
        <w:rPr>
          <w:rFonts w:ascii="Times New Roman" w:eastAsia="Times New Roman" w:hAnsi="Times New Roman" w:cs="Times New Roman"/>
          <w:color w:val="000000" w:themeColor="text1"/>
          <w:sz w:val="24"/>
          <w:szCs w:val="24"/>
        </w:rPr>
        <w:t xml:space="preserve"> provide additional support for individuals in recovery from SUDs and give an avenue to support relationship partners as well. Because of the damage that substance use can cause to family and romantic relationships, providing support to both the individuals using substances and those around them may provide a unique way of improving outcomes for these individuals. </w:t>
      </w:r>
      <w:r w:rsidR="518812AE" w:rsidRPr="179453DC">
        <w:rPr>
          <w:rFonts w:ascii="Times New Roman" w:eastAsia="Times New Roman" w:hAnsi="Times New Roman" w:cs="Times New Roman"/>
          <w:color w:val="000000" w:themeColor="text1"/>
          <w:sz w:val="24"/>
          <w:szCs w:val="24"/>
        </w:rPr>
        <w:t>However, understanding what aspects of these intervention</w:t>
      </w:r>
      <w:r w:rsidR="3C970D9D" w:rsidRPr="179453DC">
        <w:rPr>
          <w:rFonts w:ascii="Times New Roman" w:eastAsia="Times New Roman" w:hAnsi="Times New Roman" w:cs="Times New Roman"/>
          <w:color w:val="000000" w:themeColor="text1"/>
          <w:sz w:val="24"/>
          <w:szCs w:val="24"/>
        </w:rPr>
        <w:t>s are</w:t>
      </w:r>
      <w:r w:rsidR="518812AE" w:rsidRPr="179453DC">
        <w:rPr>
          <w:rFonts w:ascii="Times New Roman" w:eastAsia="Times New Roman" w:hAnsi="Times New Roman" w:cs="Times New Roman"/>
          <w:color w:val="000000" w:themeColor="text1"/>
          <w:sz w:val="24"/>
          <w:szCs w:val="24"/>
        </w:rPr>
        <w:t xml:space="preserve"> most helpful is vital to improving outcomes for these populations. </w:t>
      </w:r>
    </w:p>
    <w:p w14:paraId="4BF38912" w14:textId="2929E7DF" w:rsidR="00891E78" w:rsidRDefault="518812AE" w:rsidP="3B9295B8">
      <w:pPr>
        <w:spacing w:before="60"/>
        <w:rPr>
          <w:rFonts w:ascii="Times New Roman" w:eastAsia="Times New Roman" w:hAnsi="Times New Roman" w:cs="Times New Roman"/>
          <w:color w:val="000000" w:themeColor="text1"/>
          <w:sz w:val="24"/>
          <w:szCs w:val="24"/>
        </w:rPr>
      </w:pPr>
      <w:r w:rsidRPr="3B9295B8">
        <w:rPr>
          <w:rFonts w:ascii="Times New Roman" w:eastAsia="Times New Roman" w:hAnsi="Times New Roman" w:cs="Times New Roman"/>
          <w:color w:val="000000" w:themeColor="text1"/>
          <w:sz w:val="24"/>
          <w:szCs w:val="24"/>
        </w:rPr>
        <w:t xml:space="preserve">Future research may want to further emphasize the development of </w:t>
      </w:r>
      <w:r w:rsidR="04491333" w:rsidRPr="3B9295B8">
        <w:rPr>
          <w:rFonts w:ascii="Times New Roman" w:eastAsia="Times New Roman" w:hAnsi="Times New Roman" w:cs="Times New Roman"/>
          <w:color w:val="000000" w:themeColor="text1"/>
          <w:sz w:val="24"/>
          <w:szCs w:val="24"/>
        </w:rPr>
        <w:t xml:space="preserve">communication and behavioral </w:t>
      </w:r>
      <w:r w:rsidRPr="3B9295B8">
        <w:rPr>
          <w:rFonts w:ascii="Times New Roman" w:eastAsia="Times New Roman" w:hAnsi="Times New Roman" w:cs="Times New Roman"/>
          <w:color w:val="000000" w:themeColor="text1"/>
          <w:sz w:val="24"/>
          <w:szCs w:val="24"/>
        </w:rPr>
        <w:t xml:space="preserve">skills as strong relationships can be an important buffer against </w:t>
      </w:r>
      <w:r w:rsidR="498FBD68" w:rsidRPr="3B9295B8">
        <w:rPr>
          <w:rFonts w:ascii="Times New Roman" w:eastAsia="Times New Roman" w:hAnsi="Times New Roman" w:cs="Times New Roman"/>
          <w:color w:val="000000" w:themeColor="text1"/>
          <w:sz w:val="24"/>
          <w:szCs w:val="24"/>
        </w:rPr>
        <w:t xml:space="preserve">future </w:t>
      </w:r>
      <w:r w:rsidRPr="3B9295B8">
        <w:rPr>
          <w:rFonts w:ascii="Times New Roman" w:eastAsia="Times New Roman" w:hAnsi="Times New Roman" w:cs="Times New Roman"/>
          <w:color w:val="000000" w:themeColor="text1"/>
          <w:sz w:val="24"/>
          <w:szCs w:val="24"/>
        </w:rPr>
        <w:t>substance use</w:t>
      </w:r>
      <w:r w:rsidR="498FBD68" w:rsidRPr="3B9295B8">
        <w:rPr>
          <w:rFonts w:ascii="Times New Roman" w:eastAsia="Times New Roman" w:hAnsi="Times New Roman" w:cs="Times New Roman"/>
          <w:color w:val="000000" w:themeColor="text1"/>
          <w:sz w:val="24"/>
          <w:szCs w:val="24"/>
        </w:rPr>
        <w:t xml:space="preserve"> and relapse</w:t>
      </w:r>
      <w:r w:rsidRPr="3B9295B8">
        <w:rPr>
          <w:rFonts w:ascii="Times New Roman" w:eastAsia="Times New Roman" w:hAnsi="Times New Roman" w:cs="Times New Roman"/>
          <w:color w:val="000000" w:themeColor="text1"/>
          <w:sz w:val="24"/>
          <w:szCs w:val="24"/>
        </w:rPr>
        <w:t xml:space="preserve">. Additionally, the research team may want to expand this project into other areas of </w:t>
      </w:r>
      <w:r w:rsidRPr="3B9295B8">
        <w:rPr>
          <w:rFonts w:ascii="Times New Roman" w:eastAsia="Times New Roman" w:hAnsi="Times New Roman" w:cs="Times New Roman"/>
          <w:color w:val="000000" w:themeColor="text1"/>
          <w:sz w:val="24"/>
          <w:szCs w:val="24"/>
        </w:rPr>
        <w:lastRenderedPageBreak/>
        <w:t xml:space="preserve">substance use beyond </w:t>
      </w:r>
      <w:r w:rsidR="498FBD68" w:rsidRPr="3B9295B8">
        <w:rPr>
          <w:rFonts w:ascii="Times New Roman" w:eastAsia="Times New Roman" w:hAnsi="Times New Roman" w:cs="Times New Roman"/>
          <w:color w:val="000000" w:themeColor="text1"/>
          <w:sz w:val="24"/>
          <w:szCs w:val="24"/>
        </w:rPr>
        <w:t>only alcohol use</w:t>
      </w:r>
      <w:r w:rsidRPr="3B9295B8">
        <w:rPr>
          <w:rFonts w:ascii="Times New Roman" w:eastAsia="Times New Roman" w:hAnsi="Times New Roman" w:cs="Times New Roman"/>
          <w:color w:val="000000" w:themeColor="text1"/>
          <w:sz w:val="24"/>
          <w:szCs w:val="24"/>
        </w:rPr>
        <w:t xml:space="preserve"> to see whether the same results are found and if the same support can be found for other types of SUDs. </w:t>
      </w:r>
    </w:p>
    <w:p w14:paraId="5DCDC826" w14:textId="4B2B533F" w:rsidR="000F2819" w:rsidRDefault="000F2819" w:rsidP="3B9295B8">
      <w:pPr>
        <w:spacing w:before="60"/>
        <w:rPr>
          <w:rFonts w:ascii="Times New Roman" w:eastAsia="Times New Roman" w:hAnsi="Times New Roman" w:cs="Times New Roman"/>
          <w:b/>
          <w:bCs/>
          <w:color w:val="000000" w:themeColor="text1"/>
          <w:sz w:val="24"/>
          <w:szCs w:val="24"/>
        </w:rPr>
      </w:pPr>
      <w:r w:rsidRPr="3B9295B8">
        <w:rPr>
          <w:rFonts w:ascii="Times New Roman" w:eastAsia="Times New Roman" w:hAnsi="Times New Roman" w:cs="Times New Roman"/>
          <w:b/>
          <w:bCs/>
          <w:color w:val="000000" w:themeColor="text1"/>
          <w:sz w:val="28"/>
          <w:szCs w:val="28"/>
        </w:rPr>
        <w:t>Conclusions</w:t>
      </w:r>
    </w:p>
    <w:p w14:paraId="58256F41" w14:textId="58AB0012" w:rsidR="000F2819" w:rsidRPr="000F2819" w:rsidRDefault="000F2819" w:rsidP="3B9295B8">
      <w:pPr>
        <w:spacing w:before="60"/>
        <w:rPr>
          <w:rFonts w:ascii="Times New Roman" w:eastAsia="Times New Roman" w:hAnsi="Times New Roman" w:cs="Times New Roman"/>
          <w:color w:val="000000" w:themeColor="text1"/>
          <w:sz w:val="24"/>
          <w:szCs w:val="24"/>
        </w:rPr>
      </w:pPr>
      <w:r w:rsidRPr="3B9295B8">
        <w:rPr>
          <w:rFonts w:ascii="Times New Roman" w:eastAsia="Times New Roman" w:hAnsi="Times New Roman" w:cs="Times New Roman"/>
          <w:color w:val="000000" w:themeColor="text1"/>
          <w:sz w:val="24"/>
          <w:szCs w:val="24"/>
        </w:rPr>
        <w:t xml:space="preserve">Because of the importance of family and other intimate relationships in our lives and well-being, relationship-based interventions are a promising avenue to increase support for both individuals in recovery from substance use disorders and their family members and improve outcomes for these individuals. Our goal is to find the best way to provide innovative types of support to individuals who have been impacted by substance use, either directly or indirectly, and understanding what aspects of these interventions provide the best support and incorporating them into future interventions will allow future interventions to be improved. </w:t>
      </w:r>
    </w:p>
    <w:p w14:paraId="4A574F39" w14:textId="77777777" w:rsidR="00021CA3" w:rsidRPr="00EA7AD9" w:rsidRDefault="00021CA3" w:rsidP="59B11EB5">
      <w:pPr>
        <w:rPr>
          <w:rFonts w:ascii="Times New Roman" w:eastAsia="Times New Roman" w:hAnsi="Times New Roman" w:cs="Times New Roman"/>
          <w:b/>
          <w:bCs/>
          <w:sz w:val="24"/>
          <w:szCs w:val="24"/>
          <w:highlight w:val="yellow"/>
        </w:rPr>
      </w:pPr>
      <w:r w:rsidRPr="59B11EB5">
        <w:rPr>
          <w:rFonts w:ascii="Times New Roman" w:eastAsia="Times New Roman" w:hAnsi="Times New Roman" w:cs="Times New Roman"/>
          <w:b/>
          <w:bCs/>
          <w:sz w:val="28"/>
          <w:szCs w:val="28"/>
          <w:highlight w:val="yellow"/>
        </w:rPr>
        <w:t>Acknowledgements</w:t>
      </w:r>
    </w:p>
    <w:p w14:paraId="183D74E6" w14:textId="05E4ACB2" w:rsidR="3B9295B8" w:rsidRDefault="3B9295B8" w:rsidP="59B11EB5">
      <w:pPr>
        <w:rPr>
          <w:rFonts w:ascii="Times New Roman" w:eastAsia="Times New Roman" w:hAnsi="Times New Roman" w:cs="Times New Roman"/>
          <w:b/>
          <w:bCs/>
          <w:sz w:val="32"/>
          <w:szCs w:val="32"/>
          <w:highlight w:val="yellow"/>
        </w:rPr>
      </w:pPr>
    </w:p>
    <w:p w14:paraId="1EC3FF3E" w14:textId="2AF6C87E" w:rsidR="00352A85" w:rsidRDefault="00021CA3" w:rsidP="59B11EB5">
      <w:pPr>
        <w:rPr>
          <w:rFonts w:ascii="Times New Roman" w:eastAsia="Times New Roman" w:hAnsi="Times New Roman" w:cs="Times New Roman"/>
          <w:b/>
          <w:bCs/>
          <w:sz w:val="28"/>
          <w:szCs w:val="28"/>
          <w:highlight w:val="yellow"/>
        </w:rPr>
      </w:pPr>
      <w:r w:rsidRPr="59B11EB5">
        <w:rPr>
          <w:rFonts w:ascii="Times New Roman" w:eastAsia="Times New Roman" w:hAnsi="Times New Roman" w:cs="Times New Roman"/>
          <w:b/>
          <w:bCs/>
          <w:sz w:val="28"/>
          <w:szCs w:val="28"/>
          <w:highlight w:val="yellow"/>
        </w:rPr>
        <w:t>Conflicts of Interest</w:t>
      </w:r>
    </w:p>
    <w:p w14:paraId="587641E5" w14:textId="01EF3731" w:rsidR="005351FE" w:rsidRDefault="005351FE" w:rsidP="59B11EB5">
      <w:pPr>
        <w:tabs>
          <w:tab w:val="left" w:pos="1610"/>
        </w:tabs>
        <w:rPr>
          <w:rFonts w:ascii="Times New Roman" w:eastAsia="Times New Roman" w:hAnsi="Times New Roman" w:cs="Times New Roman"/>
          <w:b/>
          <w:bCs/>
          <w:sz w:val="28"/>
          <w:szCs w:val="28"/>
          <w:highlight w:val="yellow"/>
        </w:rPr>
      </w:pPr>
      <w:r>
        <w:rPr>
          <w:rFonts w:ascii="Times New Roman" w:hAnsi="Times New Roman" w:cs="Times New Roman"/>
          <w:sz w:val="24"/>
          <w:szCs w:val="24"/>
        </w:rPr>
        <w:tab/>
      </w:r>
    </w:p>
    <w:p w14:paraId="51250B85" w14:textId="73BC431E" w:rsidR="005351FE" w:rsidRDefault="48A578A0" w:rsidP="59B11EB5">
      <w:pPr>
        <w:tabs>
          <w:tab w:val="left" w:pos="1610"/>
        </w:tabs>
        <w:rPr>
          <w:rFonts w:ascii="Times New Roman" w:eastAsia="Times New Roman" w:hAnsi="Times New Roman" w:cs="Times New Roman"/>
          <w:b/>
          <w:bCs/>
          <w:sz w:val="32"/>
          <w:szCs w:val="32"/>
          <w:highlight w:val="yellow"/>
        </w:rPr>
      </w:pPr>
      <w:r w:rsidRPr="59B11EB5">
        <w:rPr>
          <w:rFonts w:ascii="Times New Roman" w:eastAsia="Times New Roman" w:hAnsi="Times New Roman" w:cs="Times New Roman"/>
          <w:b/>
          <w:bCs/>
          <w:sz w:val="28"/>
          <w:szCs w:val="28"/>
          <w:highlight w:val="yellow"/>
        </w:rPr>
        <w:t>Multimedia Appendix</w:t>
      </w:r>
    </w:p>
    <w:p w14:paraId="1AC2F0F9" w14:textId="43A3397A" w:rsidR="005351FE" w:rsidRDefault="005351FE" w:rsidP="59B11EB5">
      <w:pPr>
        <w:tabs>
          <w:tab w:val="left" w:pos="1610"/>
        </w:tabs>
        <w:rPr>
          <w:rFonts w:ascii="Times New Roman" w:eastAsia="Times New Roman" w:hAnsi="Times New Roman" w:cs="Times New Roman"/>
          <w:sz w:val="24"/>
          <w:szCs w:val="24"/>
          <w:highlight w:val="yellow"/>
        </w:rPr>
      </w:pPr>
    </w:p>
    <w:p w14:paraId="67E0DFED" w14:textId="38FB6270" w:rsidR="005351FE" w:rsidRDefault="005351FE" w:rsidP="59B11EB5">
      <w:pPr>
        <w:tabs>
          <w:tab w:val="left" w:pos="1610"/>
        </w:tabs>
        <w:rPr>
          <w:rFonts w:ascii="Times New Roman" w:eastAsia="Times New Roman" w:hAnsi="Times New Roman" w:cs="Times New Roman"/>
          <w:sz w:val="24"/>
          <w:szCs w:val="24"/>
          <w:highlight w:val="yellow"/>
        </w:rPr>
      </w:pPr>
    </w:p>
    <w:p w14:paraId="1EFC2646" w14:textId="4A551F20" w:rsidR="005351FE" w:rsidRDefault="005351FE" w:rsidP="59B11EB5">
      <w:pPr>
        <w:tabs>
          <w:tab w:val="left" w:pos="1610"/>
        </w:tabs>
        <w:rPr>
          <w:rFonts w:ascii="Times New Roman" w:eastAsia="Times New Roman" w:hAnsi="Times New Roman" w:cs="Times New Roman"/>
          <w:sz w:val="24"/>
          <w:szCs w:val="24"/>
          <w:highlight w:val="yellow"/>
        </w:rPr>
      </w:pPr>
    </w:p>
    <w:p w14:paraId="1A4C9053" w14:textId="7CCB28DC" w:rsidR="005351FE" w:rsidRPr="005351FE" w:rsidRDefault="6213BC6D" w:rsidP="59B11EB5">
      <w:pPr>
        <w:tabs>
          <w:tab w:val="left" w:pos="1610"/>
        </w:tabs>
        <w:rPr>
          <w:rFonts w:ascii="Times New Roman" w:eastAsia="Times New Roman" w:hAnsi="Times New Roman" w:cs="Times New Roman"/>
          <w:b/>
          <w:bCs/>
          <w:color w:val="000000" w:themeColor="text1"/>
          <w:sz w:val="32"/>
          <w:szCs w:val="32"/>
          <w:highlight w:val="yellow"/>
        </w:rPr>
      </w:pPr>
      <w:r w:rsidRPr="59B11EB5">
        <w:rPr>
          <w:rFonts w:ascii="Times New Roman" w:eastAsia="Times New Roman" w:hAnsi="Times New Roman" w:cs="Times New Roman"/>
          <w:b/>
          <w:bCs/>
          <w:sz w:val="32"/>
          <w:szCs w:val="32"/>
          <w:highlight w:val="yellow"/>
        </w:rPr>
        <w:t>References</w:t>
      </w:r>
    </w:p>
    <w:p w14:paraId="278CC410" w14:textId="4509D60C" w:rsidR="005351FE" w:rsidRPr="005351FE" w:rsidRDefault="6213BC6D" w:rsidP="3B9295B8">
      <w:pPr>
        <w:spacing w:line="240" w:lineRule="exact"/>
        <w:rPr>
          <w:rFonts w:ascii="Times New Roman" w:eastAsia="Times New Roman" w:hAnsi="Times New Roman" w:cs="Times New Roman"/>
        </w:rPr>
      </w:pPr>
      <w:r w:rsidRPr="3B9295B8">
        <w:rPr>
          <w:rFonts w:ascii="Times New Roman" w:eastAsia="Times New Roman" w:hAnsi="Times New Roman" w:cs="Times New Roman"/>
          <w:color w:val="000000" w:themeColor="text1"/>
        </w:rPr>
        <w:t xml:space="preserve">1.      </w:t>
      </w:r>
      <w:proofErr w:type="gramStart"/>
      <w:r w:rsidRPr="3B9295B8">
        <w:rPr>
          <w:rFonts w:ascii="Times New Roman" w:eastAsia="Times New Roman" w:hAnsi="Times New Roman" w:cs="Times New Roman"/>
          <w:color w:val="000000" w:themeColor="text1"/>
        </w:rPr>
        <w:t xml:space="preserve">   ‘</w:t>
      </w:r>
      <w:proofErr w:type="gramEnd"/>
      <w:r w:rsidRPr="3B9295B8">
        <w:rPr>
          <w:rFonts w:ascii="Times New Roman" w:eastAsia="Times New Roman" w:hAnsi="Times New Roman" w:cs="Times New Roman"/>
          <w:color w:val="000000" w:themeColor="text1"/>
        </w:rPr>
        <w:t xml:space="preserve">Relapsing Left and Right’: Trying to Overcome Addiction in a Pandemic - The New York Times. Accessed February 17, 2023. </w:t>
      </w:r>
      <w:hyperlink r:id="rId15">
        <w:r w:rsidRPr="3B9295B8">
          <w:rPr>
            <w:rStyle w:val="Hyperlink"/>
            <w:rFonts w:ascii="Times New Roman" w:eastAsia="Times New Roman" w:hAnsi="Times New Roman" w:cs="Times New Roman"/>
          </w:rPr>
          <w:t>https://www.nytimes.com/2021/01/04/nyregion/addiction-treatment-coronavirus-new-york-new-jersey.html</w:t>
        </w:r>
      </w:hyperlink>
    </w:p>
    <w:p w14:paraId="730F358A" w14:textId="7B5285E9"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2.         Pollard MS, Tucker JS, Green HD. Changes in Adult Alcohol Use and Consequences During the COVID-19 Pandemic in the US. </w:t>
      </w:r>
      <w:r w:rsidRPr="3B9295B8">
        <w:rPr>
          <w:rFonts w:ascii="Times New Roman" w:eastAsia="Times New Roman" w:hAnsi="Times New Roman" w:cs="Times New Roman"/>
          <w:i/>
          <w:iCs/>
          <w:color w:val="000000" w:themeColor="text1"/>
        </w:rPr>
        <w:t>JAMA Netw Open</w:t>
      </w:r>
      <w:r w:rsidRPr="3B9295B8">
        <w:rPr>
          <w:rFonts w:ascii="Times New Roman" w:eastAsia="Times New Roman" w:hAnsi="Times New Roman" w:cs="Times New Roman"/>
          <w:color w:val="000000" w:themeColor="text1"/>
        </w:rPr>
        <w:t>. 2020;3(9</w:t>
      </w:r>
      <w:proofErr w:type="gramStart"/>
      <w:r w:rsidRPr="3B9295B8">
        <w:rPr>
          <w:rFonts w:ascii="Times New Roman" w:eastAsia="Times New Roman" w:hAnsi="Times New Roman" w:cs="Times New Roman"/>
          <w:color w:val="000000" w:themeColor="text1"/>
        </w:rPr>
        <w:t>):e</w:t>
      </w:r>
      <w:proofErr w:type="gramEnd"/>
      <w:r w:rsidRPr="3B9295B8">
        <w:rPr>
          <w:rFonts w:ascii="Times New Roman" w:eastAsia="Times New Roman" w:hAnsi="Times New Roman" w:cs="Times New Roman"/>
          <w:color w:val="000000" w:themeColor="text1"/>
        </w:rPr>
        <w:t>2022942. doi:10.1001/jamanetworkopen.2020.22942</w:t>
      </w:r>
    </w:p>
    <w:p w14:paraId="68EF8034" w14:textId="68AD5588" w:rsidR="005351FE" w:rsidRPr="005351FE" w:rsidRDefault="6213BC6D" w:rsidP="3B9295B8">
      <w:pPr>
        <w:spacing w:line="240" w:lineRule="exact"/>
        <w:rPr>
          <w:rFonts w:ascii="Times New Roman" w:eastAsia="Times New Roman" w:hAnsi="Times New Roman" w:cs="Times New Roman"/>
        </w:rPr>
      </w:pPr>
      <w:r w:rsidRPr="3B9295B8">
        <w:rPr>
          <w:rFonts w:ascii="Times New Roman" w:eastAsia="Times New Roman" w:hAnsi="Times New Roman" w:cs="Times New Roman"/>
          <w:color w:val="000000" w:themeColor="text1"/>
        </w:rPr>
        <w:t xml:space="preserve">3.         HAN Archive - 00438 | Health Alert Network (HAN). Published September 21, 2021. Accessed February 17, 2023. </w:t>
      </w:r>
      <w:hyperlink r:id="rId16">
        <w:r w:rsidRPr="3B9295B8">
          <w:rPr>
            <w:rStyle w:val="Hyperlink"/>
            <w:rFonts w:ascii="Times New Roman" w:eastAsia="Times New Roman" w:hAnsi="Times New Roman" w:cs="Times New Roman"/>
          </w:rPr>
          <w:t>https://emergency.cdc.gov/han/2020/han00438.asp</w:t>
        </w:r>
      </w:hyperlink>
    </w:p>
    <w:p w14:paraId="06590239" w14:textId="6A64EAD6"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4.         Yazdi K, Fuchs-Leitner I, Rosenleitner J, Gerstgrasser NW. Impact of the COVID-19 Pandemic on Patients </w:t>
      </w:r>
      <w:proofErr w:type="gramStart"/>
      <w:r w:rsidRPr="3B9295B8">
        <w:rPr>
          <w:rFonts w:ascii="Times New Roman" w:eastAsia="Times New Roman" w:hAnsi="Times New Roman" w:cs="Times New Roman"/>
          <w:color w:val="000000" w:themeColor="text1"/>
        </w:rPr>
        <w:t>With</w:t>
      </w:r>
      <w:proofErr w:type="gramEnd"/>
      <w:r w:rsidRPr="3B9295B8">
        <w:rPr>
          <w:rFonts w:ascii="Times New Roman" w:eastAsia="Times New Roman" w:hAnsi="Times New Roman" w:cs="Times New Roman"/>
          <w:color w:val="000000" w:themeColor="text1"/>
        </w:rPr>
        <w:t xml:space="preserve"> Alcohol Use Disorder and Associated Risk Factors for Relapse. </w:t>
      </w:r>
      <w:r w:rsidRPr="3B9295B8">
        <w:rPr>
          <w:rFonts w:ascii="Times New Roman" w:eastAsia="Times New Roman" w:hAnsi="Times New Roman" w:cs="Times New Roman"/>
          <w:i/>
          <w:iCs/>
          <w:color w:val="000000" w:themeColor="text1"/>
        </w:rPr>
        <w:t>Front Psychiatry</w:t>
      </w:r>
      <w:r w:rsidRPr="3B9295B8">
        <w:rPr>
          <w:rFonts w:ascii="Times New Roman" w:eastAsia="Times New Roman" w:hAnsi="Times New Roman" w:cs="Times New Roman"/>
          <w:color w:val="000000" w:themeColor="text1"/>
        </w:rPr>
        <w:t xml:space="preserve">. </w:t>
      </w:r>
      <w:proofErr w:type="gramStart"/>
      <w:r w:rsidRPr="3B9295B8">
        <w:rPr>
          <w:rFonts w:ascii="Times New Roman" w:eastAsia="Times New Roman" w:hAnsi="Times New Roman" w:cs="Times New Roman"/>
          <w:color w:val="000000" w:themeColor="text1"/>
        </w:rPr>
        <w:t>2020;11:620612</w:t>
      </w:r>
      <w:proofErr w:type="gramEnd"/>
      <w:r w:rsidRPr="3B9295B8">
        <w:rPr>
          <w:rFonts w:ascii="Times New Roman" w:eastAsia="Times New Roman" w:hAnsi="Times New Roman" w:cs="Times New Roman"/>
          <w:color w:val="000000" w:themeColor="text1"/>
        </w:rPr>
        <w:t>. doi:10.3389/fpsyt.2020.620612</w:t>
      </w:r>
    </w:p>
    <w:p w14:paraId="48C10786" w14:textId="21394FAB"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5.         Ornell F, Moura HF, Scherer JN, Pechansky F, Kessler FHP, von Diemen L. The COVID-19 pandemic and its impact on substance use: Implications for prevention and treatment. </w:t>
      </w:r>
      <w:r w:rsidRPr="3B9295B8">
        <w:rPr>
          <w:rFonts w:ascii="Times New Roman" w:eastAsia="Times New Roman" w:hAnsi="Times New Roman" w:cs="Times New Roman"/>
          <w:i/>
          <w:iCs/>
          <w:color w:val="000000" w:themeColor="text1"/>
        </w:rPr>
        <w:t>Psychiatry Res</w:t>
      </w:r>
      <w:r w:rsidRPr="3B9295B8">
        <w:rPr>
          <w:rFonts w:ascii="Times New Roman" w:eastAsia="Times New Roman" w:hAnsi="Times New Roman" w:cs="Times New Roman"/>
          <w:color w:val="000000" w:themeColor="text1"/>
        </w:rPr>
        <w:t xml:space="preserve">. </w:t>
      </w:r>
      <w:proofErr w:type="gramStart"/>
      <w:r w:rsidRPr="3B9295B8">
        <w:rPr>
          <w:rFonts w:ascii="Times New Roman" w:eastAsia="Times New Roman" w:hAnsi="Times New Roman" w:cs="Times New Roman"/>
          <w:color w:val="000000" w:themeColor="text1"/>
        </w:rPr>
        <w:t>2020;289:113096</w:t>
      </w:r>
      <w:proofErr w:type="gramEnd"/>
      <w:r w:rsidRPr="3B9295B8">
        <w:rPr>
          <w:rFonts w:ascii="Times New Roman" w:eastAsia="Times New Roman" w:hAnsi="Times New Roman" w:cs="Times New Roman"/>
          <w:color w:val="000000" w:themeColor="text1"/>
        </w:rPr>
        <w:t xml:space="preserve">. </w:t>
      </w:r>
      <w:proofErr w:type="gramStart"/>
      <w:r w:rsidRPr="3B9295B8">
        <w:rPr>
          <w:rFonts w:ascii="Times New Roman" w:eastAsia="Times New Roman" w:hAnsi="Times New Roman" w:cs="Times New Roman"/>
          <w:color w:val="000000" w:themeColor="text1"/>
        </w:rPr>
        <w:t>doi:10.1016/j.psychres</w:t>
      </w:r>
      <w:proofErr w:type="gramEnd"/>
      <w:r w:rsidRPr="3B9295B8">
        <w:rPr>
          <w:rFonts w:ascii="Times New Roman" w:eastAsia="Times New Roman" w:hAnsi="Times New Roman" w:cs="Times New Roman"/>
          <w:color w:val="000000" w:themeColor="text1"/>
        </w:rPr>
        <w:t>.2020.113096</w:t>
      </w:r>
    </w:p>
    <w:p w14:paraId="3F6D33DA" w14:textId="57D03957"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6.         DeJong CAJ, DeJong Verhagen JG, Pols R, Verbrugge CAG, Baldacchino A. Psychological Impact of the Acute COVID-19 Period on Patients </w:t>
      </w:r>
      <w:proofErr w:type="gramStart"/>
      <w:r w:rsidRPr="3B9295B8">
        <w:rPr>
          <w:rFonts w:ascii="Times New Roman" w:eastAsia="Times New Roman" w:hAnsi="Times New Roman" w:cs="Times New Roman"/>
          <w:color w:val="000000" w:themeColor="text1"/>
        </w:rPr>
        <w:t>With</w:t>
      </w:r>
      <w:proofErr w:type="gramEnd"/>
      <w:r w:rsidRPr="3B9295B8">
        <w:rPr>
          <w:rFonts w:ascii="Times New Roman" w:eastAsia="Times New Roman" w:hAnsi="Times New Roman" w:cs="Times New Roman"/>
          <w:color w:val="000000" w:themeColor="text1"/>
        </w:rPr>
        <w:t xml:space="preserve"> Substance Use Disorders: We are all in this Together. </w:t>
      </w:r>
      <w:r w:rsidRPr="3B9295B8">
        <w:rPr>
          <w:rFonts w:ascii="Times New Roman" w:eastAsia="Times New Roman" w:hAnsi="Times New Roman" w:cs="Times New Roman"/>
          <w:i/>
          <w:iCs/>
          <w:color w:val="000000" w:themeColor="text1"/>
        </w:rPr>
        <w:t>Basic Clin Neurosci</w:t>
      </w:r>
      <w:r w:rsidRPr="3B9295B8">
        <w:rPr>
          <w:rFonts w:ascii="Times New Roman" w:eastAsia="Times New Roman" w:hAnsi="Times New Roman" w:cs="Times New Roman"/>
          <w:color w:val="000000" w:themeColor="text1"/>
        </w:rPr>
        <w:t>. 2020;11(2):207-216. doi:10.32598/bcn.</w:t>
      </w:r>
      <w:proofErr w:type="gramStart"/>
      <w:r w:rsidRPr="3B9295B8">
        <w:rPr>
          <w:rFonts w:ascii="Times New Roman" w:eastAsia="Times New Roman" w:hAnsi="Times New Roman" w:cs="Times New Roman"/>
          <w:color w:val="000000" w:themeColor="text1"/>
        </w:rPr>
        <w:t>11.covid</w:t>
      </w:r>
      <w:proofErr w:type="gramEnd"/>
      <w:r w:rsidRPr="3B9295B8">
        <w:rPr>
          <w:rFonts w:ascii="Times New Roman" w:eastAsia="Times New Roman" w:hAnsi="Times New Roman" w:cs="Times New Roman"/>
          <w:color w:val="000000" w:themeColor="text1"/>
        </w:rPr>
        <w:t>19.2543.1</w:t>
      </w:r>
    </w:p>
    <w:p w14:paraId="728AF2DC" w14:textId="7E8F51F2"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lastRenderedPageBreak/>
        <w:t xml:space="preserve">7.         Gangopadhyaya A, Garrett AB. Unemployment, Health Insurance, and the COVID-19 Recession. </w:t>
      </w:r>
      <w:r w:rsidRPr="3B9295B8">
        <w:rPr>
          <w:rFonts w:ascii="Times New Roman" w:eastAsia="Times New Roman" w:hAnsi="Times New Roman" w:cs="Times New Roman"/>
          <w:i/>
          <w:iCs/>
          <w:color w:val="000000" w:themeColor="text1"/>
        </w:rPr>
        <w:t>SSRN Electron J</w:t>
      </w:r>
      <w:r w:rsidRPr="3B9295B8">
        <w:rPr>
          <w:rFonts w:ascii="Times New Roman" w:eastAsia="Times New Roman" w:hAnsi="Times New Roman" w:cs="Times New Roman"/>
          <w:color w:val="000000" w:themeColor="text1"/>
        </w:rPr>
        <w:t>. Published online 2020. doi:10.2139/ssrn.3568489</w:t>
      </w:r>
    </w:p>
    <w:p w14:paraId="71C08A61" w14:textId="7CC485ED"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8.         Gonzalez D, Zuckerman S, Kenney GM, Karpman M. Almost Half of Adults in Families Losing Work during the Pandemic Avoided Health Care Because of Costs or COVID-19 Concerns.</w:t>
      </w:r>
    </w:p>
    <w:p w14:paraId="0135B83A" w14:textId="3154C57E"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lang w:val="fr"/>
        </w:rPr>
        <w:t xml:space="preserve">9.         Grant BF, Goldstein RB, Saha TD, et al. </w:t>
      </w:r>
      <w:r w:rsidRPr="3B9295B8">
        <w:rPr>
          <w:rFonts w:ascii="Times New Roman" w:eastAsia="Times New Roman" w:hAnsi="Times New Roman" w:cs="Times New Roman"/>
          <w:color w:val="000000" w:themeColor="text1"/>
        </w:rPr>
        <w:t xml:space="preserve">Epidemiology of DSM-5 Alcohol Use Disorder: Results </w:t>
      </w:r>
      <w:proofErr w:type="gramStart"/>
      <w:r w:rsidRPr="3B9295B8">
        <w:rPr>
          <w:rFonts w:ascii="Times New Roman" w:eastAsia="Times New Roman" w:hAnsi="Times New Roman" w:cs="Times New Roman"/>
          <w:color w:val="000000" w:themeColor="text1"/>
        </w:rPr>
        <w:t>From</w:t>
      </w:r>
      <w:proofErr w:type="gramEnd"/>
      <w:r w:rsidRPr="3B9295B8">
        <w:rPr>
          <w:rFonts w:ascii="Times New Roman" w:eastAsia="Times New Roman" w:hAnsi="Times New Roman" w:cs="Times New Roman"/>
          <w:color w:val="000000" w:themeColor="text1"/>
        </w:rPr>
        <w:t xml:space="preserve"> the National Epidemiologic Survey on Alcohol and Related Conditions III. </w:t>
      </w:r>
      <w:r w:rsidRPr="3B9295B8">
        <w:rPr>
          <w:rFonts w:ascii="Times New Roman" w:eastAsia="Times New Roman" w:hAnsi="Times New Roman" w:cs="Times New Roman"/>
          <w:i/>
          <w:iCs/>
          <w:color w:val="000000" w:themeColor="text1"/>
        </w:rPr>
        <w:t>JAMA Psychiatry</w:t>
      </w:r>
      <w:r w:rsidRPr="3B9295B8">
        <w:rPr>
          <w:rFonts w:ascii="Times New Roman" w:eastAsia="Times New Roman" w:hAnsi="Times New Roman" w:cs="Times New Roman"/>
          <w:color w:val="000000" w:themeColor="text1"/>
        </w:rPr>
        <w:t>. 2015;72(8):757-766. doi:10.1001/jamapsychiatry.2015.0584</w:t>
      </w:r>
    </w:p>
    <w:p w14:paraId="4E1364EF" w14:textId="6FE1DA11" w:rsidR="005351FE" w:rsidRPr="005351FE" w:rsidRDefault="6213BC6D" w:rsidP="3B9295B8">
      <w:pPr>
        <w:spacing w:line="240" w:lineRule="exact"/>
        <w:rPr>
          <w:rFonts w:ascii="Times New Roman" w:eastAsia="Times New Roman" w:hAnsi="Times New Roman" w:cs="Times New Roman"/>
        </w:rPr>
      </w:pPr>
      <w:r w:rsidRPr="3B9295B8">
        <w:rPr>
          <w:rFonts w:ascii="Times New Roman" w:eastAsia="Times New Roman" w:hAnsi="Times New Roman" w:cs="Times New Roman"/>
          <w:color w:val="000000" w:themeColor="text1"/>
        </w:rPr>
        <w:t xml:space="preserve">10.       US National Treatment Plan for Substance Use Disorder 2020. Published February 3, 2020. Accessed February 17, 2023. </w:t>
      </w:r>
      <w:hyperlink r:id="rId17">
        <w:r w:rsidRPr="3B9295B8">
          <w:rPr>
            <w:rStyle w:val="Hyperlink"/>
            <w:rFonts w:ascii="Times New Roman" w:eastAsia="Times New Roman" w:hAnsi="Times New Roman" w:cs="Times New Roman"/>
          </w:rPr>
          <w:t>https://www.issup.net/knowledge-share/publications/2020-02/us-national-treatment-plan-substance-use-disorder-2020</w:t>
        </w:r>
      </w:hyperlink>
    </w:p>
    <w:p w14:paraId="08885662" w14:textId="353DB81A"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11.       Moos RH, Moos BS. Rates and predictors of relapse after natural and treated remission from alcohol use disorders. </w:t>
      </w:r>
      <w:r w:rsidRPr="3B9295B8">
        <w:rPr>
          <w:rFonts w:ascii="Times New Roman" w:eastAsia="Times New Roman" w:hAnsi="Times New Roman" w:cs="Times New Roman"/>
          <w:i/>
          <w:iCs/>
          <w:color w:val="000000" w:themeColor="text1"/>
        </w:rPr>
        <w:t>Addict Abingdon Engl</w:t>
      </w:r>
      <w:r w:rsidRPr="3B9295B8">
        <w:rPr>
          <w:rFonts w:ascii="Times New Roman" w:eastAsia="Times New Roman" w:hAnsi="Times New Roman" w:cs="Times New Roman"/>
          <w:color w:val="000000" w:themeColor="text1"/>
        </w:rPr>
        <w:t>. 2006;101(2):212-222. doi:10.1111/j.1360-0443.</w:t>
      </w:r>
      <w:proofErr w:type="gramStart"/>
      <w:r w:rsidRPr="3B9295B8">
        <w:rPr>
          <w:rFonts w:ascii="Times New Roman" w:eastAsia="Times New Roman" w:hAnsi="Times New Roman" w:cs="Times New Roman"/>
          <w:color w:val="000000" w:themeColor="text1"/>
        </w:rPr>
        <w:t>2006.01310.x</w:t>
      </w:r>
      <w:proofErr w:type="gramEnd"/>
    </w:p>
    <w:p w14:paraId="568226C4" w14:textId="193F2DBB"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12.       Dennis M, Scott CK, Funk R. An experimental evaluation of recovery management checkups (RMC) for people with chronic substance use disorders. </w:t>
      </w:r>
      <w:r w:rsidRPr="3B9295B8">
        <w:rPr>
          <w:rFonts w:ascii="Times New Roman" w:eastAsia="Times New Roman" w:hAnsi="Times New Roman" w:cs="Times New Roman"/>
          <w:i/>
          <w:iCs/>
          <w:color w:val="000000" w:themeColor="text1"/>
        </w:rPr>
        <w:t>Eval Program Plann</w:t>
      </w:r>
      <w:r w:rsidRPr="3B9295B8">
        <w:rPr>
          <w:rFonts w:ascii="Times New Roman" w:eastAsia="Times New Roman" w:hAnsi="Times New Roman" w:cs="Times New Roman"/>
          <w:color w:val="000000" w:themeColor="text1"/>
        </w:rPr>
        <w:t>. 2003;26(3):339-352. doi:10.1016/S0149-7189(03)00037-5</w:t>
      </w:r>
    </w:p>
    <w:p w14:paraId="0FA6B871" w14:textId="7ECDB426" w:rsidR="005351FE" w:rsidRPr="005351FE" w:rsidRDefault="6213BC6D" w:rsidP="3B9295B8">
      <w:pPr>
        <w:spacing w:line="240" w:lineRule="exact"/>
        <w:rPr>
          <w:rFonts w:ascii="Times New Roman" w:eastAsia="Times New Roman" w:hAnsi="Times New Roman" w:cs="Times New Roman"/>
        </w:rPr>
      </w:pPr>
      <w:r w:rsidRPr="3B9295B8">
        <w:rPr>
          <w:rFonts w:ascii="Times New Roman" w:eastAsia="Times New Roman" w:hAnsi="Times New Roman" w:cs="Times New Roman"/>
          <w:color w:val="000000" w:themeColor="text1"/>
        </w:rPr>
        <w:t xml:space="preserve">13.       Greenwood S. Mobile Technology and Home Broadband 2021. Pew Research Center: Internet, Science &amp; Tech. Published June 3, 2021. Accessed February 17, 2023. </w:t>
      </w:r>
      <w:hyperlink r:id="rId18">
        <w:r w:rsidRPr="3B9295B8">
          <w:rPr>
            <w:rStyle w:val="Hyperlink"/>
            <w:rFonts w:ascii="Times New Roman" w:eastAsia="Times New Roman" w:hAnsi="Times New Roman" w:cs="Times New Roman"/>
          </w:rPr>
          <w:t>https://www.pewresearch.org/internet/2021/06/03/mobile-technology-and-home-broadband-2021/</w:t>
        </w:r>
      </w:hyperlink>
    </w:p>
    <w:p w14:paraId="0DDE7924" w14:textId="39C24E56" w:rsidR="005351FE" w:rsidRPr="005351FE" w:rsidRDefault="6213BC6D" w:rsidP="3B9295B8">
      <w:pPr>
        <w:spacing w:line="240" w:lineRule="exact"/>
        <w:rPr>
          <w:rFonts w:ascii="Times New Roman" w:eastAsia="Times New Roman" w:hAnsi="Times New Roman" w:cs="Times New Roman"/>
        </w:rPr>
      </w:pPr>
      <w:r w:rsidRPr="3B9295B8">
        <w:rPr>
          <w:rFonts w:ascii="Times New Roman" w:eastAsia="Times New Roman" w:hAnsi="Times New Roman" w:cs="Times New Roman"/>
          <w:color w:val="000000" w:themeColor="text1"/>
        </w:rPr>
        <w:t xml:space="preserve">14.       NouriSarah, C K, R L, KarlinerLeah. Addressing Equity in Telemedicine for Chronic Disease Management During the Covid-19 Pandemic. </w:t>
      </w:r>
      <w:r w:rsidRPr="3B9295B8">
        <w:rPr>
          <w:rFonts w:ascii="Times New Roman" w:eastAsia="Times New Roman" w:hAnsi="Times New Roman" w:cs="Times New Roman"/>
          <w:i/>
          <w:iCs/>
          <w:color w:val="000000" w:themeColor="text1"/>
        </w:rPr>
        <w:t>NEJM Catal Innov Care Deliv</w:t>
      </w:r>
      <w:r w:rsidRPr="3B9295B8">
        <w:rPr>
          <w:rFonts w:ascii="Times New Roman" w:eastAsia="Times New Roman" w:hAnsi="Times New Roman" w:cs="Times New Roman"/>
          <w:color w:val="000000" w:themeColor="text1"/>
        </w:rPr>
        <w:t xml:space="preserve">. Published online May 4, 2020. Accessed February 17, 2023. </w:t>
      </w:r>
      <w:hyperlink r:id="rId19">
        <w:r w:rsidRPr="3B9295B8">
          <w:rPr>
            <w:rStyle w:val="Hyperlink"/>
            <w:rFonts w:ascii="Times New Roman" w:eastAsia="Times New Roman" w:hAnsi="Times New Roman" w:cs="Times New Roman"/>
          </w:rPr>
          <w:t>https://catalyst.nejm.org/doi/full/10.1056/CAT.20.0123</w:t>
        </w:r>
      </w:hyperlink>
    </w:p>
    <w:p w14:paraId="3FA592E3" w14:textId="0F8086E3"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lang w:val="fr"/>
        </w:rPr>
        <w:t xml:space="preserve">15.       Beaunoyer E, Dupéré S, Guitton MJ. </w:t>
      </w:r>
      <w:r w:rsidRPr="3B9295B8">
        <w:rPr>
          <w:rFonts w:ascii="Times New Roman" w:eastAsia="Times New Roman" w:hAnsi="Times New Roman" w:cs="Times New Roman"/>
          <w:color w:val="000000" w:themeColor="text1"/>
        </w:rPr>
        <w:t xml:space="preserve">COVID-19 and digital inequalities: Reciprocal impacts and mitigation strategies. </w:t>
      </w:r>
      <w:r w:rsidRPr="3B9295B8">
        <w:rPr>
          <w:rFonts w:ascii="Times New Roman" w:eastAsia="Times New Roman" w:hAnsi="Times New Roman" w:cs="Times New Roman"/>
          <w:i/>
          <w:iCs/>
          <w:color w:val="000000" w:themeColor="text1"/>
        </w:rPr>
        <w:t>Comput Hum Behav</w:t>
      </w:r>
      <w:r w:rsidRPr="3B9295B8">
        <w:rPr>
          <w:rFonts w:ascii="Times New Roman" w:eastAsia="Times New Roman" w:hAnsi="Times New Roman" w:cs="Times New Roman"/>
          <w:color w:val="000000" w:themeColor="text1"/>
        </w:rPr>
        <w:t xml:space="preserve">. </w:t>
      </w:r>
      <w:proofErr w:type="gramStart"/>
      <w:r w:rsidRPr="3B9295B8">
        <w:rPr>
          <w:rFonts w:ascii="Times New Roman" w:eastAsia="Times New Roman" w:hAnsi="Times New Roman" w:cs="Times New Roman"/>
          <w:color w:val="000000" w:themeColor="text1"/>
        </w:rPr>
        <w:t>2020;111:106424</w:t>
      </w:r>
      <w:proofErr w:type="gramEnd"/>
      <w:r w:rsidRPr="3B9295B8">
        <w:rPr>
          <w:rFonts w:ascii="Times New Roman" w:eastAsia="Times New Roman" w:hAnsi="Times New Roman" w:cs="Times New Roman"/>
          <w:color w:val="000000" w:themeColor="text1"/>
        </w:rPr>
        <w:t xml:space="preserve">. </w:t>
      </w:r>
      <w:proofErr w:type="gramStart"/>
      <w:r w:rsidRPr="3B9295B8">
        <w:rPr>
          <w:rFonts w:ascii="Times New Roman" w:eastAsia="Times New Roman" w:hAnsi="Times New Roman" w:cs="Times New Roman"/>
          <w:color w:val="000000" w:themeColor="text1"/>
        </w:rPr>
        <w:t>doi:10.1016/j.chb</w:t>
      </w:r>
      <w:proofErr w:type="gramEnd"/>
      <w:r w:rsidRPr="3B9295B8">
        <w:rPr>
          <w:rFonts w:ascii="Times New Roman" w:eastAsia="Times New Roman" w:hAnsi="Times New Roman" w:cs="Times New Roman"/>
          <w:color w:val="000000" w:themeColor="text1"/>
        </w:rPr>
        <w:t>.2020.106424</w:t>
      </w:r>
    </w:p>
    <w:p w14:paraId="7D41DDC6" w14:textId="50229115"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16.       Iyengar K, Upadhyaya GK, Vaishya R, Jain V. COVID-19 and applications of smartphone technology in the current pandemic. </w:t>
      </w:r>
      <w:r w:rsidRPr="3B9295B8">
        <w:rPr>
          <w:rFonts w:ascii="Times New Roman" w:eastAsia="Times New Roman" w:hAnsi="Times New Roman" w:cs="Times New Roman"/>
          <w:i/>
          <w:iCs/>
          <w:color w:val="000000" w:themeColor="text1"/>
        </w:rPr>
        <w:t>Diabetes Metab Syndr</w:t>
      </w:r>
      <w:r w:rsidRPr="3B9295B8">
        <w:rPr>
          <w:rFonts w:ascii="Times New Roman" w:eastAsia="Times New Roman" w:hAnsi="Times New Roman" w:cs="Times New Roman"/>
          <w:color w:val="000000" w:themeColor="text1"/>
        </w:rPr>
        <w:t xml:space="preserve">. 2020;14(5):733-737. </w:t>
      </w:r>
      <w:proofErr w:type="gramStart"/>
      <w:r w:rsidRPr="3B9295B8">
        <w:rPr>
          <w:rFonts w:ascii="Times New Roman" w:eastAsia="Times New Roman" w:hAnsi="Times New Roman" w:cs="Times New Roman"/>
          <w:color w:val="000000" w:themeColor="text1"/>
        </w:rPr>
        <w:t>doi:10.1016/j.dsx</w:t>
      </w:r>
      <w:proofErr w:type="gramEnd"/>
      <w:r w:rsidRPr="3B9295B8">
        <w:rPr>
          <w:rFonts w:ascii="Times New Roman" w:eastAsia="Times New Roman" w:hAnsi="Times New Roman" w:cs="Times New Roman"/>
          <w:color w:val="000000" w:themeColor="text1"/>
        </w:rPr>
        <w:t>.2020.05.033</w:t>
      </w:r>
    </w:p>
    <w:p w14:paraId="34DD3371" w14:textId="063AD2DC"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17.       Banskota S, Healy M, Goldberg EM. 15 Smartphone Apps for Older Adults to Use While in Isolation During the COVID-19 Pandemic. </w:t>
      </w:r>
      <w:r w:rsidRPr="3B9295B8">
        <w:rPr>
          <w:rFonts w:ascii="Times New Roman" w:eastAsia="Times New Roman" w:hAnsi="Times New Roman" w:cs="Times New Roman"/>
          <w:i/>
          <w:iCs/>
          <w:color w:val="000000" w:themeColor="text1"/>
        </w:rPr>
        <w:t>West J Emerg Med</w:t>
      </w:r>
      <w:r w:rsidRPr="3B9295B8">
        <w:rPr>
          <w:rFonts w:ascii="Times New Roman" w:eastAsia="Times New Roman" w:hAnsi="Times New Roman" w:cs="Times New Roman"/>
          <w:color w:val="000000" w:themeColor="text1"/>
        </w:rPr>
        <w:t>. 2020;21(3):514-525. doi:10.5811/westjem.2020.4.47372</w:t>
      </w:r>
    </w:p>
    <w:p w14:paraId="0B1BA8BA" w14:textId="54FDBDBE"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18.       Johnson K, Isham A, Shah DV, Gustafson DH. Potential roles for new communication technologies in treatment of addiction. </w:t>
      </w:r>
      <w:r w:rsidRPr="3B9295B8">
        <w:rPr>
          <w:rFonts w:ascii="Times New Roman" w:eastAsia="Times New Roman" w:hAnsi="Times New Roman" w:cs="Times New Roman"/>
          <w:i/>
          <w:iCs/>
          <w:color w:val="000000" w:themeColor="text1"/>
        </w:rPr>
        <w:t>Curr Psychiatry Rep</w:t>
      </w:r>
      <w:r w:rsidRPr="3B9295B8">
        <w:rPr>
          <w:rFonts w:ascii="Times New Roman" w:eastAsia="Times New Roman" w:hAnsi="Times New Roman" w:cs="Times New Roman"/>
          <w:color w:val="000000" w:themeColor="text1"/>
        </w:rPr>
        <w:t>. 2011;13(5):390-397. doi:10.1007/s11920-011-0218-y</w:t>
      </w:r>
    </w:p>
    <w:p w14:paraId="6874EFB5" w14:textId="6C2DAD07"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19.       Godley MD, Godley SH, Dennis ML, Funk R, Passetti LL. Preliminary outcomes from the assertive continuing care experiment for adolescents discharged from residential treatment. </w:t>
      </w:r>
      <w:r w:rsidRPr="3B9295B8">
        <w:rPr>
          <w:rFonts w:ascii="Times New Roman" w:eastAsia="Times New Roman" w:hAnsi="Times New Roman" w:cs="Times New Roman"/>
          <w:i/>
          <w:iCs/>
          <w:color w:val="000000" w:themeColor="text1"/>
        </w:rPr>
        <w:t>J Subst Abuse Treat</w:t>
      </w:r>
      <w:r w:rsidRPr="3B9295B8">
        <w:rPr>
          <w:rFonts w:ascii="Times New Roman" w:eastAsia="Times New Roman" w:hAnsi="Times New Roman" w:cs="Times New Roman"/>
          <w:color w:val="000000" w:themeColor="text1"/>
        </w:rPr>
        <w:t>. 2002;23(1):21-32. doi:10.1016/s0740-5472(02)00230-1</w:t>
      </w:r>
    </w:p>
    <w:p w14:paraId="66C89835" w14:textId="2BA7D4CE"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20.       Helzer JE, Badger GJ, Rose GL, Mongeon JA, Searles JS. Decline in alcohol consumption during two years of daily reporting. </w:t>
      </w:r>
      <w:r w:rsidRPr="3B9295B8">
        <w:rPr>
          <w:rFonts w:ascii="Times New Roman" w:eastAsia="Times New Roman" w:hAnsi="Times New Roman" w:cs="Times New Roman"/>
          <w:i/>
          <w:iCs/>
          <w:color w:val="000000" w:themeColor="text1"/>
        </w:rPr>
        <w:t>J Stud Alcohol</w:t>
      </w:r>
      <w:r w:rsidRPr="3B9295B8">
        <w:rPr>
          <w:rFonts w:ascii="Times New Roman" w:eastAsia="Times New Roman" w:hAnsi="Times New Roman" w:cs="Times New Roman"/>
          <w:color w:val="000000" w:themeColor="text1"/>
        </w:rPr>
        <w:t>. 2002;63(5):551-558. doi:10.15288/jsa.2002.63.551</w:t>
      </w:r>
    </w:p>
    <w:p w14:paraId="668E6FAC" w14:textId="7F658A7E"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21.       Scott CK, Dennis ML, Foss MA. Utilizing Recovery Management Checkups to shorten the cycle of relapse, treatment reentry, and recovery. </w:t>
      </w:r>
      <w:r w:rsidRPr="3B9295B8">
        <w:rPr>
          <w:rFonts w:ascii="Times New Roman" w:eastAsia="Times New Roman" w:hAnsi="Times New Roman" w:cs="Times New Roman"/>
          <w:i/>
          <w:iCs/>
          <w:color w:val="000000" w:themeColor="text1"/>
        </w:rPr>
        <w:t>Drug Alcohol Depend</w:t>
      </w:r>
      <w:r w:rsidRPr="3B9295B8">
        <w:rPr>
          <w:rFonts w:ascii="Times New Roman" w:eastAsia="Times New Roman" w:hAnsi="Times New Roman" w:cs="Times New Roman"/>
          <w:color w:val="000000" w:themeColor="text1"/>
        </w:rPr>
        <w:t xml:space="preserve">. 2005;78(3):325-338. </w:t>
      </w:r>
      <w:proofErr w:type="gramStart"/>
      <w:r w:rsidRPr="3B9295B8">
        <w:rPr>
          <w:rFonts w:ascii="Times New Roman" w:eastAsia="Times New Roman" w:hAnsi="Times New Roman" w:cs="Times New Roman"/>
          <w:color w:val="000000" w:themeColor="text1"/>
        </w:rPr>
        <w:t>doi:10.1016/j.drugalcdep</w:t>
      </w:r>
      <w:proofErr w:type="gramEnd"/>
      <w:r w:rsidRPr="3B9295B8">
        <w:rPr>
          <w:rFonts w:ascii="Times New Roman" w:eastAsia="Times New Roman" w:hAnsi="Times New Roman" w:cs="Times New Roman"/>
          <w:color w:val="000000" w:themeColor="text1"/>
        </w:rPr>
        <w:t>.2004.12.005</w:t>
      </w:r>
    </w:p>
    <w:p w14:paraId="33D4E2F1" w14:textId="5BD6A110"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22.       Marlatt GA, Witkiewitz K. Relapse Prevention for Alcohol and Drug Problems.</w:t>
      </w:r>
    </w:p>
    <w:p w14:paraId="1983F73B" w14:textId="449F5E33"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lang w:val="fr"/>
        </w:rPr>
        <w:lastRenderedPageBreak/>
        <w:t xml:space="preserve">23.       Maisto SA, Connors GJ, Zywiak WH. </w:t>
      </w:r>
      <w:r w:rsidRPr="3B9295B8">
        <w:rPr>
          <w:rFonts w:ascii="Times New Roman" w:eastAsia="Times New Roman" w:hAnsi="Times New Roman" w:cs="Times New Roman"/>
          <w:color w:val="000000" w:themeColor="text1"/>
        </w:rPr>
        <w:t xml:space="preserve">Alcohol treatment, changes in coping skills, self-efficacy, and levels of alcohol use and related problems 1 year following treatment initiation. </w:t>
      </w:r>
      <w:r w:rsidRPr="3B9295B8">
        <w:rPr>
          <w:rFonts w:ascii="Times New Roman" w:eastAsia="Times New Roman" w:hAnsi="Times New Roman" w:cs="Times New Roman"/>
          <w:i/>
          <w:iCs/>
          <w:color w:val="000000" w:themeColor="text1"/>
        </w:rPr>
        <w:t>Psychol Addict Behav J Soc Psychol Addict Behav</w:t>
      </w:r>
      <w:r w:rsidRPr="3B9295B8">
        <w:rPr>
          <w:rFonts w:ascii="Times New Roman" w:eastAsia="Times New Roman" w:hAnsi="Times New Roman" w:cs="Times New Roman"/>
          <w:color w:val="000000" w:themeColor="text1"/>
        </w:rPr>
        <w:t>. 2000;14(3):257-266. doi:10.1037//0893-164x.14.3.257</w:t>
      </w:r>
    </w:p>
    <w:p w14:paraId="03F6439D" w14:textId="51570DDB" w:rsidR="005351FE" w:rsidRPr="005351FE" w:rsidRDefault="6213BC6D" w:rsidP="3B9295B8">
      <w:pPr>
        <w:spacing w:line="240" w:lineRule="exact"/>
        <w:rPr>
          <w:rFonts w:ascii="Times New Roman" w:eastAsia="Times New Roman" w:hAnsi="Times New Roman" w:cs="Times New Roman"/>
          <w:color w:val="000000" w:themeColor="text1"/>
          <w:lang w:val="fr"/>
        </w:rPr>
      </w:pPr>
      <w:r w:rsidRPr="3B9295B8">
        <w:rPr>
          <w:rFonts w:ascii="Times New Roman" w:eastAsia="Times New Roman" w:hAnsi="Times New Roman" w:cs="Times New Roman"/>
          <w:color w:val="000000" w:themeColor="text1"/>
        </w:rPr>
        <w:t xml:space="preserve">24.       Blackburn IM, Moore RG. Controlled acute and follow-up trial of cognitive therapy and pharmacotherapy in out-patients with recurrent depression. </w:t>
      </w:r>
      <w:r w:rsidRPr="3B9295B8">
        <w:rPr>
          <w:rFonts w:ascii="Times New Roman" w:eastAsia="Times New Roman" w:hAnsi="Times New Roman" w:cs="Times New Roman"/>
          <w:i/>
          <w:iCs/>
          <w:color w:val="000000" w:themeColor="text1"/>
          <w:lang w:val="fr"/>
        </w:rPr>
        <w:t>Br J Psychiatry J Ment Sci</w:t>
      </w:r>
      <w:r w:rsidRPr="3B9295B8">
        <w:rPr>
          <w:rFonts w:ascii="Times New Roman" w:eastAsia="Times New Roman" w:hAnsi="Times New Roman" w:cs="Times New Roman"/>
          <w:color w:val="000000" w:themeColor="text1"/>
          <w:lang w:val="fr"/>
        </w:rPr>
        <w:t xml:space="preserve">. </w:t>
      </w:r>
      <w:proofErr w:type="gramStart"/>
      <w:r w:rsidRPr="3B9295B8">
        <w:rPr>
          <w:rFonts w:ascii="Times New Roman" w:eastAsia="Times New Roman" w:hAnsi="Times New Roman" w:cs="Times New Roman"/>
          <w:color w:val="000000" w:themeColor="text1"/>
          <w:lang w:val="fr"/>
        </w:rPr>
        <w:t>1997;</w:t>
      </w:r>
      <w:proofErr w:type="gramEnd"/>
      <w:r w:rsidRPr="3B9295B8">
        <w:rPr>
          <w:rFonts w:ascii="Times New Roman" w:eastAsia="Times New Roman" w:hAnsi="Times New Roman" w:cs="Times New Roman"/>
          <w:color w:val="000000" w:themeColor="text1"/>
          <w:lang w:val="fr"/>
        </w:rPr>
        <w:t xml:space="preserve">171:328-334. </w:t>
      </w:r>
      <w:proofErr w:type="gramStart"/>
      <w:r w:rsidRPr="3B9295B8">
        <w:rPr>
          <w:rFonts w:ascii="Times New Roman" w:eastAsia="Times New Roman" w:hAnsi="Times New Roman" w:cs="Times New Roman"/>
          <w:color w:val="000000" w:themeColor="text1"/>
          <w:lang w:val="fr"/>
        </w:rPr>
        <w:t>doi:</w:t>
      </w:r>
      <w:proofErr w:type="gramEnd"/>
      <w:r w:rsidRPr="3B9295B8">
        <w:rPr>
          <w:rFonts w:ascii="Times New Roman" w:eastAsia="Times New Roman" w:hAnsi="Times New Roman" w:cs="Times New Roman"/>
          <w:color w:val="000000" w:themeColor="text1"/>
          <w:lang w:val="fr"/>
        </w:rPr>
        <w:t>10.1192/bjp.171.4.328</w:t>
      </w:r>
    </w:p>
    <w:p w14:paraId="431927B3" w14:textId="0650C9F5"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lang w:val="fr"/>
        </w:rPr>
        <w:t xml:space="preserve">25.       Han JY, Wise M, Kim E, et al. </w:t>
      </w:r>
      <w:r w:rsidRPr="3B9295B8">
        <w:rPr>
          <w:rFonts w:ascii="Times New Roman" w:eastAsia="Times New Roman" w:hAnsi="Times New Roman" w:cs="Times New Roman"/>
          <w:color w:val="000000" w:themeColor="text1"/>
        </w:rPr>
        <w:t xml:space="preserve">Factors Associated with Use of Interactive Cancer Communication System: An Application of the Comprehensive Model of Information Seeking. </w:t>
      </w:r>
      <w:r w:rsidRPr="3B9295B8">
        <w:rPr>
          <w:rFonts w:ascii="Times New Roman" w:eastAsia="Times New Roman" w:hAnsi="Times New Roman" w:cs="Times New Roman"/>
          <w:i/>
          <w:iCs/>
          <w:color w:val="000000" w:themeColor="text1"/>
        </w:rPr>
        <w:t>J Comput-Mediat Commun JCMC</w:t>
      </w:r>
      <w:r w:rsidRPr="3B9295B8">
        <w:rPr>
          <w:rFonts w:ascii="Times New Roman" w:eastAsia="Times New Roman" w:hAnsi="Times New Roman" w:cs="Times New Roman"/>
          <w:color w:val="000000" w:themeColor="text1"/>
        </w:rPr>
        <w:t>. 2010;15(3):367-388. doi:10.1111/j.1083-6101.</w:t>
      </w:r>
      <w:proofErr w:type="gramStart"/>
      <w:r w:rsidRPr="3B9295B8">
        <w:rPr>
          <w:rFonts w:ascii="Times New Roman" w:eastAsia="Times New Roman" w:hAnsi="Times New Roman" w:cs="Times New Roman"/>
          <w:color w:val="000000" w:themeColor="text1"/>
        </w:rPr>
        <w:t>2010.01508.x</w:t>
      </w:r>
      <w:proofErr w:type="gramEnd"/>
    </w:p>
    <w:p w14:paraId="737A05FE" w14:textId="3F0D4E44"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26.       Boisvert RA, Martin LM, Grosek M, Clarie AJ. Effectiveness of a peer-support community in addiction recovery: participation as intervention. </w:t>
      </w:r>
      <w:r w:rsidRPr="3B9295B8">
        <w:rPr>
          <w:rFonts w:ascii="Times New Roman" w:eastAsia="Times New Roman" w:hAnsi="Times New Roman" w:cs="Times New Roman"/>
          <w:i/>
          <w:iCs/>
          <w:color w:val="000000" w:themeColor="text1"/>
        </w:rPr>
        <w:t>Occup Ther Int</w:t>
      </w:r>
      <w:r w:rsidRPr="3B9295B8">
        <w:rPr>
          <w:rFonts w:ascii="Times New Roman" w:eastAsia="Times New Roman" w:hAnsi="Times New Roman" w:cs="Times New Roman"/>
          <w:color w:val="000000" w:themeColor="text1"/>
        </w:rPr>
        <w:t>. 2008;15(4):205-220. doi:10.1002/oti.257</w:t>
      </w:r>
    </w:p>
    <w:p w14:paraId="46A839B1" w14:textId="6467F56C" w:rsidR="005351FE" w:rsidRPr="005351FE" w:rsidRDefault="6213BC6D" w:rsidP="3B9295B8">
      <w:pPr>
        <w:spacing w:line="240" w:lineRule="exact"/>
        <w:rPr>
          <w:rFonts w:ascii="Times New Roman" w:eastAsia="Times New Roman" w:hAnsi="Times New Roman" w:cs="Times New Roman"/>
        </w:rPr>
      </w:pPr>
      <w:r w:rsidRPr="3B9295B8">
        <w:rPr>
          <w:rFonts w:ascii="Times New Roman" w:eastAsia="Times New Roman" w:hAnsi="Times New Roman" w:cs="Times New Roman"/>
          <w:color w:val="000000" w:themeColor="text1"/>
        </w:rPr>
        <w:t xml:space="preserve">27.       Treating Substance Abuse: Third Edition: Theory and Technique. Guilford Press. Accessed February 17, 2023. </w:t>
      </w:r>
      <w:hyperlink r:id="rId20">
        <w:r w:rsidRPr="3B9295B8">
          <w:rPr>
            <w:rStyle w:val="Hyperlink"/>
            <w:rFonts w:ascii="Times New Roman" w:eastAsia="Times New Roman" w:hAnsi="Times New Roman" w:cs="Times New Roman"/>
          </w:rPr>
          <w:t>https://www.guilford.com/books/Treating-Substance-Abuse/Walters-Rotgers/9781462513512/contents</w:t>
        </w:r>
      </w:hyperlink>
    </w:p>
    <w:p w14:paraId="58ED7EEA" w14:textId="641D8C0E"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28.       Davis JR, Glaros AG. Relapse prevention and smoking cessation. </w:t>
      </w:r>
      <w:r w:rsidRPr="3B9295B8">
        <w:rPr>
          <w:rFonts w:ascii="Times New Roman" w:eastAsia="Times New Roman" w:hAnsi="Times New Roman" w:cs="Times New Roman"/>
          <w:i/>
          <w:iCs/>
          <w:color w:val="000000" w:themeColor="text1"/>
        </w:rPr>
        <w:t>Addict Behav</w:t>
      </w:r>
      <w:r w:rsidRPr="3B9295B8">
        <w:rPr>
          <w:rFonts w:ascii="Times New Roman" w:eastAsia="Times New Roman" w:hAnsi="Times New Roman" w:cs="Times New Roman"/>
          <w:color w:val="000000" w:themeColor="text1"/>
        </w:rPr>
        <w:t>. 1986;11(2):105-114. doi:10.1016/0306-4603(86)90034-1</w:t>
      </w:r>
    </w:p>
    <w:p w14:paraId="7795225A" w14:textId="69F422FD"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29.       Larimer ME, Palmer RS, Marlatt GA. Relapse prevention. An overview of Marlatt’s cognitive-behavioral model. </w:t>
      </w:r>
      <w:r w:rsidRPr="3B9295B8">
        <w:rPr>
          <w:rFonts w:ascii="Times New Roman" w:eastAsia="Times New Roman" w:hAnsi="Times New Roman" w:cs="Times New Roman"/>
          <w:i/>
          <w:iCs/>
          <w:color w:val="000000" w:themeColor="text1"/>
        </w:rPr>
        <w:t>Alcohol Res Health J Natl Inst Alcohol Abuse Alcohol</w:t>
      </w:r>
      <w:r w:rsidRPr="3B9295B8">
        <w:rPr>
          <w:rFonts w:ascii="Times New Roman" w:eastAsia="Times New Roman" w:hAnsi="Times New Roman" w:cs="Times New Roman"/>
          <w:color w:val="000000" w:themeColor="text1"/>
        </w:rPr>
        <w:t>. 1999;23(2):151-160.</w:t>
      </w:r>
    </w:p>
    <w:p w14:paraId="159E024B" w14:textId="4C1A55FC"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30.       Rapp RC, Siegal HA, Fisher JH. A strengths-based model of case management/advocacy: adapting a mental health model to practice work with persons who have substance abuse problems. </w:t>
      </w:r>
      <w:r w:rsidRPr="3B9295B8">
        <w:rPr>
          <w:rFonts w:ascii="Times New Roman" w:eastAsia="Times New Roman" w:hAnsi="Times New Roman" w:cs="Times New Roman"/>
          <w:i/>
          <w:iCs/>
          <w:color w:val="000000" w:themeColor="text1"/>
        </w:rPr>
        <w:t>NIDA Res Monogr</w:t>
      </w:r>
      <w:r w:rsidRPr="3B9295B8">
        <w:rPr>
          <w:rFonts w:ascii="Times New Roman" w:eastAsia="Times New Roman" w:hAnsi="Times New Roman" w:cs="Times New Roman"/>
          <w:color w:val="000000" w:themeColor="text1"/>
        </w:rPr>
        <w:t xml:space="preserve">. </w:t>
      </w:r>
      <w:proofErr w:type="gramStart"/>
      <w:r w:rsidRPr="3B9295B8">
        <w:rPr>
          <w:rFonts w:ascii="Times New Roman" w:eastAsia="Times New Roman" w:hAnsi="Times New Roman" w:cs="Times New Roman"/>
          <w:color w:val="000000" w:themeColor="text1"/>
        </w:rPr>
        <w:t>1992;127:79</w:t>
      </w:r>
      <w:proofErr w:type="gramEnd"/>
      <w:r w:rsidRPr="3B9295B8">
        <w:rPr>
          <w:rFonts w:ascii="Times New Roman" w:eastAsia="Times New Roman" w:hAnsi="Times New Roman" w:cs="Times New Roman"/>
          <w:color w:val="000000" w:themeColor="text1"/>
        </w:rPr>
        <w:t>-91.</w:t>
      </w:r>
    </w:p>
    <w:p w14:paraId="77BA9FBD" w14:textId="2872696E"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31.       Ryan RM, Deci EL. Self-determination theory and the facilitation of intrinsic motivation, social development, and well-being. </w:t>
      </w:r>
      <w:r w:rsidRPr="3B9295B8">
        <w:rPr>
          <w:rFonts w:ascii="Times New Roman" w:eastAsia="Times New Roman" w:hAnsi="Times New Roman" w:cs="Times New Roman"/>
          <w:i/>
          <w:iCs/>
          <w:color w:val="000000" w:themeColor="text1"/>
        </w:rPr>
        <w:t>Am Psychol</w:t>
      </w:r>
      <w:r w:rsidRPr="3B9295B8">
        <w:rPr>
          <w:rFonts w:ascii="Times New Roman" w:eastAsia="Times New Roman" w:hAnsi="Times New Roman" w:cs="Times New Roman"/>
          <w:color w:val="000000" w:themeColor="text1"/>
        </w:rPr>
        <w:t>. 2000;55(1):68-78. doi:10.1037//0003-066x.55.1.68</w:t>
      </w:r>
    </w:p>
    <w:p w14:paraId="57E6D8F2" w14:textId="4E00AA43"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32.       Gustafson D, Wise M, Bhattacharya A, et al. The Effects of Combining Web-Based eHealth With Telephone Nurse Case Management for Pediatric Asthma Control: A Randomized Controlled Trial. </w:t>
      </w:r>
      <w:r w:rsidRPr="3B9295B8">
        <w:rPr>
          <w:rFonts w:ascii="Times New Roman" w:eastAsia="Times New Roman" w:hAnsi="Times New Roman" w:cs="Times New Roman"/>
          <w:i/>
          <w:iCs/>
          <w:color w:val="000000" w:themeColor="text1"/>
        </w:rPr>
        <w:t>J Med Internet Res</w:t>
      </w:r>
      <w:r w:rsidRPr="3B9295B8">
        <w:rPr>
          <w:rFonts w:ascii="Times New Roman" w:eastAsia="Times New Roman" w:hAnsi="Times New Roman" w:cs="Times New Roman"/>
          <w:color w:val="000000" w:themeColor="text1"/>
        </w:rPr>
        <w:t>. 2012;14(4</w:t>
      </w:r>
      <w:proofErr w:type="gramStart"/>
      <w:r w:rsidRPr="3B9295B8">
        <w:rPr>
          <w:rFonts w:ascii="Times New Roman" w:eastAsia="Times New Roman" w:hAnsi="Times New Roman" w:cs="Times New Roman"/>
          <w:color w:val="000000" w:themeColor="text1"/>
        </w:rPr>
        <w:t>):e</w:t>
      </w:r>
      <w:proofErr w:type="gramEnd"/>
      <w:r w:rsidRPr="3B9295B8">
        <w:rPr>
          <w:rFonts w:ascii="Times New Roman" w:eastAsia="Times New Roman" w:hAnsi="Times New Roman" w:cs="Times New Roman"/>
          <w:color w:val="000000" w:themeColor="text1"/>
        </w:rPr>
        <w:t>101. doi:10.2196/jmir.1964</w:t>
      </w:r>
    </w:p>
    <w:p w14:paraId="736434B5" w14:textId="40205EB4"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33.       Gustafson DH, Hawkins RP, Boberg EW, Bricker E, Pingree S, Chan CL. The use and impact of a computer-based support system for people living with AIDS and HIV infection. </w:t>
      </w:r>
      <w:r w:rsidRPr="3B9295B8">
        <w:rPr>
          <w:rFonts w:ascii="Times New Roman" w:eastAsia="Times New Roman" w:hAnsi="Times New Roman" w:cs="Times New Roman"/>
          <w:i/>
          <w:iCs/>
          <w:color w:val="000000" w:themeColor="text1"/>
        </w:rPr>
        <w:t>Proc Annu Symp Comput Appl Med Care</w:t>
      </w:r>
      <w:r w:rsidRPr="3B9295B8">
        <w:rPr>
          <w:rFonts w:ascii="Times New Roman" w:eastAsia="Times New Roman" w:hAnsi="Times New Roman" w:cs="Times New Roman"/>
          <w:color w:val="000000" w:themeColor="text1"/>
        </w:rPr>
        <w:t>. Published online 1994:604-608.</w:t>
      </w:r>
    </w:p>
    <w:p w14:paraId="19161C18" w14:textId="5DD18203"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34.       Gustafson DH, Hawkins R, Boberg E, et al. Impact of a patient-centered, computer-based health information/support system. </w:t>
      </w:r>
      <w:r w:rsidRPr="3B9295B8">
        <w:rPr>
          <w:rFonts w:ascii="Times New Roman" w:eastAsia="Times New Roman" w:hAnsi="Times New Roman" w:cs="Times New Roman"/>
          <w:i/>
          <w:iCs/>
          <w:color w:val="000000" w:themeColor="text1"/>
        </w:rPr>
        <w:t>Am J Prev Med</w:t>
      </w:r>
      <w:r w:rsidRPr="3B9295B8">
        <w:rPr>
          <w:rFonts w:ascii="Times New Roman" w:eastAsia="Times New Roman" w:hAnsi="Times New Roman" w:cs="Times New Roman"/>
          <w:color w:val="000000" w:themeColor="text1"/>
        </w:rPr>
        <w:t>. 1999;16(1):1-9. doi:10.1016/s0749-3797(98)00108-1</w:t>
      </w:r>
    </w:p>
    <w:p w14:paraId="684F88B8" w14:textId="3FACC644"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35.       Gustafson DH, Hawkins R, Pingree S, et al. Effect of computer support on younger women with breast cancer. </w:t>
      </w:r>
      <w:r w:rsidRPr="3B9295B8">
        <w:rPr>
          <w:rFonts w:ascii="Times New Roman" w:eastAsia="Times New Roman" w:hAnsi="Times New Roman" w:cs="Times New Roman"/>
          <w:i/>
          <w:iCs/>
          <w:color w:val="000000" w:themeColor="text1"/>
        </w:rPr>
        <w:t>J Gen Intern Med</w:t>
      </w:r>
      <w:r w:rsidRPr="3B9295B8">
        <w:rPr>
          <w:rFonts w:ascii="Times New Roman" w:eastAsia="Times New Roman" w:hAnsi="Times New Roman" w:cs="Times New Roman"/>
          <w:color w:val="000000" w:themeColor="text1"/>
        </w:rPr>
        <w:t>. 2001;16(7):435-445. doi:10.1046/j.1525-1497.</w:t>
      </w:r>
      <w:proofErr w:type="gramStart"/>
      <w:r w:rsidRPr="3B9295B8">
        <w:rPr>
          <w:rFonts w:ascii="Times New Roman" w:eastAsia="Times New Roman" w:hAnsi="Times New Roman" w:cs="Times New Roman"/>
          <w:color w:val="000000" w:themeColor="text1"/>
        </w:rPr>
        <w:t>2001.016007435.x</w:t>
      </w:r>
      <w:proofErr w:type="gramEnd"/>
    </w:p>
    <w:p w14:paraId="003EF603" w14:textId="1D2F6A1D"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36.       Gustafson DH, McTavish FM, Chih MY, et al. A smartphone application to support recovery from alcoholism: a randomized clinical trial. </w:t>
      </w:r>
      <w:r w:rsidRPr="3B9295B8">
        <w:rPr>
          <w:rFonts w:ascii="Times New Roman" w:eastAsia="Times New Roman" w:hAnsi="Times New Roman" w:cs="Times New Roman"/>
          <w:i/>
          <w:iCs/>
          <w:color w:val="000000" w:themeColor="text1"/>
        </w:rPr>
        <w:t>JAMA Psychiatry</w:t>
      </w:r>
      <w:r w:rsidRPr="3B9295B8">
        <w:rPr>
          <w:rFonts w:ascii="Times New Roman" w:eastAsia="Times New Roman" w:hAnsi="Times New Roman" w:cs="Times New Roman"/>
          <w:color w:val="000000" w:themeColor="text1"/>
        </w:rPr>
        <w:t>. 2014;71(5):566-572. doi:10.1001/jamapsychiatry.2013.4642</w:t>
      </w:r>
    </w:p>
    <w:p w14:paraId="1C4DCACC" w14:textId="56F502A0"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37.       Gustafson DH, DuBenske LL, Namkoong K, et al. An eHealth system supporting palliative care for patients with non-small cell lung cancer: a randomized trial. </w:t>
      </w:r>
      <w:r w:rsidRPr="3B9295B8">
        <w:rPr>
          <w:rFonts w:ascii="Times New Roman" w:eastAsia="Times New Roman" w:hAnsi="Times New Roman" w:cs="Times New Roman"/>
          <w:i/>
          <w:iCs/>
          <w:color w:val="000000" w:themeColor="text1"/>
        </w:rPr>
        <w:t>Cancer</w:t>
      </w:r>
      <w:r w:rsidRPr="3B9295B8">
        <w:rPr>
          <w:rFonts w:ascii="Times New Roman" w:eastAsia="Times New Roman" w:hAnsi="Times New Roman" w:cs="Times New Roman"/>
          <w:color w:val="000000" w:themeColor="text1"/>
        </w:rPr>
        <w:t>. 2013;119(9):1744-1751. doi:10.1002/cncr.27939</w:t>
      </w:r>
    </w:p>
    <w:p w14:paraId="00871DF0" w14:textId="40EBFC24"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38.       McCrady BS, Tonigan JS, Ladd BO, et al. Alcohol Behavioral Couple Therapy: In-session behavior, active ingredients and mechanisms of behavior change. </w:t>
      </w:r>
      <w:r w:rsidRPr="3B9295B8">
        <w:rPr>
          <w:rFonts w:ascii="Times New Roman" w:eastAsia="Times New Roman" w:hAnsi="Times New Roman" w:cs="Times New Roman"/>
          <w:i/>
          <w:iCs/>
          <w:color w:val="000000" w:themeColor="text1"/>
        </w:rPr>
        <w:t>J Subst Abuse Treat</w:t>
      </w:r>
      <w:r w:rsidRPr="3B9295B8">
        <w:rPr>
          <w:rFonts w:ascii="Times New Roman" w:eastAsia="Times New Roman" w:hAnsi="Times New Roman" w:cs="Times New Roman"/>
          <w:color w:val="000000" w:themeColor="text1"/>
        </w:rPr>
        <w:t xml:space="preserve">. </w:t>
      </w:r>
      <w:proofErr w:type="gramStart"/>
      <w:r w:rsidRPr="3B9295B8">
        <w:rPr>
          <w:rFonts w:ascii="Times New Roman" w:eastAsia="Times New Roman" w:hAnsi="Times New Roman" w:cs="Times New Roman"/>
          <w:color w:val="000000" w:themeColor="text1"/>
        </w:rPr>
        <w:t>2019;99:139</w:t>
      </w:r>
      <w:proofErr w:type="gramEnd"/>
      <w:r w:rsidRPr="3B9295B8">
        <w:rPr>
          <w:rFonts w:ascii="Times New Roman" w:eastAsia="Times New Roman" w:hAnsi="Times New Roman" w:cs="Times New Roman"/>
          <w:color w:val="000000" w:themeColor="text1"/>
        </w:rPr>
        <w:t xml:space="preserve">-148. </w:t>
      </w:r>
      <w:proofErr w:type="gramStart"/>
      <w:r w:rsidRPr="3B9295B8">
        <w:rPr>
          <w:rFonts w:ascii="Times New Roman" w:eastAsia="Times New Roman" w:hAnsi="Times New Roman" w:cs="Times New Roman"/>
          <w:color w:val="000000" w:themeColor="text1"/>
        </w:rPr>
        <w:t>doi:10.1016/j.jsat</w:t>
      </w:r>
      <w:proofErr w:type="gramEnd"/>
      <w:r w:rsidRPr="3B9295B8">
        <w:rPr>
          <w:rFonts w:ascii="Times New Roman" w:eastAsia="Times New Roman" w:hAnsi="Times New Roman" w:cs="Times New Roman"/>
          <w:color w:val="000000" w:themeColor="text1"/>
        </w:rPr>
        <w:t>.2019.01.018</w:t>
      </w:r>
    </w:p>
    <w:p w14:paraId="5B80A1FB" w14:textId="03C20701"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lastRenderedPageBreak/>
        <w:t xml:space="preserve">39.       Glass JE, McKay JR, Gustafson DH, et al. Treatment seeking as a mechanism of change in a randomized controlled trial of a mobile health intervention to support recovery from alcohol use disorders. </w:t>
      </w:r>
      <w:r w:rsidRPr="3B9295B8">
        <w:rPr>
          <w:rFonts w:ascii="Times New Roman" w:eastAsia="Times New Roman" w:hAnsi="Times New Roman" w:cs="Times New Roman"/>
          <w:i/>
          <w:iCs/>
          <w:color w:val="000000" w:themeColor="text1"/>
        </w:rPr>
        <w:t>J Subst Abuse Treat</w:t>
      </w:r>
      <w:r w:rsidRPr="3B9295B8">
        <w:rPr>
          <w:rFonts w:ascii="Times New Roman" w:eastAsia="Times New Roman" w:hAnsi="Times New Roman" w:cs="Times New Roman"/>
          <w:color w:val="000000" w:themeColor="text1"/>
        </w:rPr>
        <w:t xml:space="preserve">. </w:t>
      </w:r>
      <w:proofErr w:type="gramStart"/>
      <w:r w:rsidRPr="3B9295B8">
        <w:rPr>
          <w:rFonts w:ascii="Times New Roman" w:eastAsia="Times New Roman" w:hAnsi="Times New Roman" w:cs="Times New Roman"/>
          <w:color w:val="000000" w:themeColor="text1"/>
        </w:rPr>
        <w:t>2017;77:57</w:t>
      </w:r>
      <w:proofErr w:type="gramEnd"/>
      <w:r w:rsidRPr="3B9295B8">
        <w:rPr>
          <w:rFonts w:ascii="Times New Roman" w:eastAsia="Times New Roman" w:hAnsi="Times New Roman" w:cs="Times New Roman"/>
          <w:color w:val="000000" w:themeColor="text1"/>
        </w:rPr>
        <w:t xml:space="preserve">-66. </w:t>
      </w:r>
      <w:proofErr w:type="gramStart"/>
      <w:r w:rsidRPr="3B9295B8">
        <w:rPr>
          <w:rFonts w:ascii="Times New Roman" w:eastAsia="Times New Roman" w:hAnsi="Times New Roman" w:cs="Times New Roman"/>
          <w:color w:val="000000" w:themeColor="text1"/>
        </w:rPr>
        <w:t>doi:10.1016/j.jsat</w:t>
      </w:r>
      <w:proofErr w:type="gramEnd"/>
      <w:r w:rsidRPr="3B9295B8">
        <w:rPr>
          <w:rFonts w:ascii="Times New Roman" w:eastAsia="Times New Roman" w:hAnsi="Times New Roman" w:cs="Times New Roman"/>
          <w:color w:val="000000" w:themeColor="text1"/>
        </w:rPr>
        <w:t>.2017.03.011</w:t>
      </w:r>
    </w:p>
    <w:p w14:paraId="7C8A3957" w14:textId="2D7D0703"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40.       Johnston DC, Mathews WD, Maus A, Gustafson DH. Using Smartphones to Improve Treatment Retention Among Impoverished Substance-Using Appalachian Women: A Naturalistic Study. </w:t>
      </w:r>
      <w:r w:rsidRPr="3B9295B8">
        <w:rPr>
          <w:rFonts w:ascii="Times New Roman" w:eastAsia="Times New Roman" w:hAnsi="Times New Roman" w:cs="Times New Roman"/>
          <w:i/>
          <w:iCs/>
          <w:color w:val="000000" w:themeColor="text1"/>
        </w:rPr>
        <w:t>Subst Abuse Res Treat</w:t>
      </w:r>
      <w:r w:rsidRPr="3B9295B8">
        <w:rPr>
          <w:rFonts w:ascii="Times New Roman" w:eastAsia="Times New Roman" w:hAnsi="Times New Roman" w:cs="Times New Roman"/>
          <w:color w:val="000000" w:themeColor="text1"/>
        </w:rPr>
        <w:t xml:space="preserve">. </w:t>
      </w:r>
      <w:proofErr w:type="gramStart"/>
      <w:r w:rsidRPr="3B9295B8">
        <w:rPr>
          <w:rFonts w:ascii="Times New Roman" w:eastAsia="Times New Roman" w:hAnsi="Times New Roman" w:cs="Times New Roman"/>
          <w:color w:val="000000" w:themeColor="text1"/>
        </w:rPr>
        <w:t>2019;13:1178221819861377</w:t>
      </w:r>
      <w:proofErr w:type="gramEnd"/>
      <w:r w:rsidRPr="3B9295B8">
        <w:rPr>
          <w:rFonts w:ascii="Times New Roman" w:eastAsia="Times New Roman" w:hAnsi="Times New Roman" w:cs="Times New Roman"/>
          <w:color w:val="000000" w:themeColor="text1"/>
        </w:rPr>
        <w:t>. doi:10.1177/1178221819861377</w:t>
      </w:r>
    </w:p>
    <w:p w14:paraId="0D2740AA" w14:textId="7F8991FF"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41.       McCrady BS, Epstein EE. </w:t>
      </w:r>
      <w:r w:rsidRPr="3B9295B8">
        <w:rPr>
          <w:rFonts w:ascii="Times New Roman" w:eastAsia="Times New Roman" w:hAnsi="Times New Roman" w:cs="Times New Roman"/>
          <w:i/>
          <w:iCs/>
          <w:color w:val="000000" w:themeColor="text1"/>
        </w:rPr>
        <w:t>Overcoming Alcohol Problems: A Couples-Focused Program</w:t>
      </w:r>
      <w:r w:rsidRPr="3B9295B8">
        <w:rPr>
          <w:rFonts w:ascii="Times New Roman" w:eastAsia="Times New Roman" w:hAnsi="Times New Roman" w:cs="Times New Roman"/>
          <w:color w:val="000000" w:themeColor="text1"/>
        </w:rPr>
        <w:t>. Illustrated edition. Oxford University Press; 2008.</w:t>
      </w:r>
    </w:p>
    <w:p w14:paraId="1973A1D7" w14:textId="1037F3CB" w:rsidR="005351FE" w:rsidRPr="005351FE" w:rsidRDefault="6213BC6D" w:rsidP="3B9295B8">
      <w:pPr>
        <w:spacing w:line="240" w:lineRule="exact"/>
        <w:rPr>
          <w:rFonts w:ascii="Times New Roman" w:eastAsia="Times New Roman" w:hAnsi="Times New Roman" w:cs="Times New Roman"/>
          <w:color w:val="000000" w:themeColor="text1"/>
          <w:lang w:val="fr"/>
        </w:rPr>
      </w:pPr>
      <w:r w:rsidRPr="3B9295B8">
        <w:rPr>
          <w:rFonts w:ascii="Times New Roman" w:eastAsia="Times New Roman" w:hAnsi="Times New Roman" w:cs="Times New Roman"/>
          <w:color w:val="000000" w:themeColor="text1"/>
        </w:rPr>
        <w:t xml:space="preserve">42.       McCrady BS. Treating alcohol problems with couple therapy. </w:t>
      </w:r>
      <w:r w:rsidRPr="3B9295B8">
        <w:rPr>
          <w:rFonts w:ascii="Times New Roman" w:eastAsia="Times New Roman" w:hAnsi="Times New Roman" w:cs="Times New Roman"/>
          <w:i/>
          <w:iCs/>
          <w:color w:val="000000" w:themeColor="text1"/>
          <w:lang w:val="fr"/>
        </w:rPr>
        <w:t>J Clin Psychol</w:t>
      </w:r>
      <w:r w:rsidRPr="3B9295B8">
        <w:rPr>
          <w:rFonts w:ascii="Times New Roman" w:eastAsia="Times New Roman" w:hAnsi="Times New Roman" w:cs="Times New Roman"/>
          <w:color w:val="000000" w:themeColor="text1"/>
          <w:lang w:val="fr"/>
        </w:rPr>
        <w:t xml:space="preserve">. </w:t>
      </w:r>
      <w:proofErr w:type="gramStart"/>
      <w:r w:rsidRPr="3B9295B8">
        <w:rPr>
          <w:rFonts w:ascii="Times New Roman" w:eastAsia="Times New Roman" w:hAnsi="Times New Roman" w:cs="Times New Roman"/>
          <w:color w:val="000000" w:themeColor="text1"/>
          <w:lang w:val="fr"/>
        </w:rPr>
        <w:t>2012;</w:t>
      </w:r>
      <w:proofErr w:type="gramEnd"/>
      <w:r w:rsidRPr="3B9295B8">
        <w:rPr>
          <w:rFonts w:ascii="Times New Roman" w:eastAsia="Times New Roman" w:hAnsi="Times New Roman" w:cs="Times New Roman"/>
          <w:color w:val="000000" w:themeColor="text1"/>
          <w:lang w:val="fr"/>
        </w:rPr>
        <w:t xml:space="preserve">68(5):514-525. </w:t>
      </w:r>
      <w:proofErr w:type="gramStart"/>
      <w:r w:rsidRPr="3B9295B8">
        <w:rPr>
          <w:rFonts w:ascii="Times New Roman" w:eastAsia="Times New Roman" w:hAnsi="Times New Roman" w:cs="Times New Roman"/>
          <w:color w:val="000000" w:themeColor="text1"/>
          <w:lang w:val="fr"/>
        </w:rPr>
        <w:t>doi:</w:t>
      </w:r>
      <w:proofErr w:type="gramEnd"/>
      <w:r w:rsidRPr="3B9295B8">
        <w:rPr>
          <w:rFonts w:ascii="Times New Roman" w:eastAsia="Times New Roman" w:hAnsi="Times New Roman" w:cs="Times New Roman"/>
          <w:color w:val="000000" w:themeColor="text1"/>
          <w:lang w:val="fr"/>
        </w:rPr>
        <w:t>10.1002/jclp.21854</w:t>
      </w:r>
    </w:p>
    <w:p w14:paraId="5B6F5AEF" w14:textId="54C215AA"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43.       Moos RH. Theory-Based Processes that Promote the Remission of Substance Use Disorders. </w:t>
      </w:r>
      <w:r w:rsidRPr="3B9295B8">
        <w:rPr>
          <w:rFonts w:ascii="Times New Roman" w:eastAsia="Times New Roman" w:hAnsi="Times New Roman" w:cs="Times New Roman"/>
          <w:i/>
          <w:iCs/>
          <w:color w:val="000000" w:themeColor="text1"/>
        </w:rPr>
        <w:t>Clin Psychol Rev</w:t>
      </w:r>
      <w:r w:rsidRPr="3B9295B8">
        <w:rPr>
          <w:rFonts w:ascii="Times New Roman" w:eastAsia="Times New Roman" w:hAnsi="Times New Roman" w:cs="Times New Roman"/>
          <w:color w:val="000000" w:themeColor="text1"/>
        </w:rPr>
        <w:t xml:space="preserve">. 2007;27(5):537-551. </w:t>
      </w:r>
      <w:proofErr w:type="gramStart"/>
      <w:r w:rsidRPr="3B9295B8">
        <w:rPr>
          <w:rFonts w:ascii="Times New Roman" w:eastAsia="Times New Roman" w:hAnsi="Times New Roman" w:cs="Times New Roman"/>
          <w:color w:val="000000" w:themeColor="text1"/>
        </w:rPr>
        <w:t>doi:10.1016/j.cpr</w:t>
      </w:r>
      <w:proofErr w:type="gramEnd"/>
      <w:r w:rsidRPr="3B9295B8">
        <w:rPr>
          <w:rFonts w:ascii="Times New Roman" w:eastAsia="Times New Roman" w:hAnsi="Times New Roman" w:cs="Times New Roman"/>
          <w:color w:val="000000" w:themeColor="text1"/>
        </w:rPr>
        <w:t>.2006.12.006</w:t>
      </w:r>
    </w:p>
    <w:p w14:paraId="36D95C5C" w14:textId="384AEF48"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44.       Moos RH, Moos BS. Protective resources and long-term recovery from alcohol use disorders. </w:t>
      </w:r>
      <w:r w:rsidRPr="3B9295B8">
        <w:rPr>
          <w:rFonts w:ascii="Times New Roman" w:eastAsia="Times New Roman" w:hAnsi="Times New Roman" w:cs="Times New Roman"/>
          <w:i/>
          <w:iCs/>
          <w:color w:val="000000" w:themeColor="text1"/>
        </w:rPr>
        <w:t>Drug Alcohol Depend</w:t>
      </w:r>
      <w:r w:rsidRPr="3B9295B8">
        <w:rPr>
          <w:rFonts w:ascii="Times New Roman" w:eastAsia="Times New Roman" w:hAnsi="Times New Roman" w:cs="Times New Roman"/>
          <w:color w:val="000000" w:themeColor="text1"/>
        </w:rPr>
        <w:t xml:space="preserve">. 2007;86(1):46-54. </w:t>
      </w:r>
      <w:proofErr w:type="gramStart"/>
      <w:r w:rsidRPr="3B9295B8">
        <w:rPr>
          <w:rFonts w:ascii="Times New Roman" w:eastAsia="Times New Roman" w:hAnsi="Times New Roman" w:cs="Times New Roman"/>
          <w:color w:val="000000" w:themeColor="text1"/>
        </w:rPr>
        <w:t>doi:10.1016/j.drugalcdep</w:t>
      </w:r>
      <w:proofErr w:type="gramEnd"/>
      <w:r w:rsidRPr="3B9295B8">
        <w:rPr>
          <w:rFonts w:ascii="Times New Roman" w:eastAsia="Times New Roman" w:hAnsi="Times New Roman" w:cs="Times New Roman"/>
          <w:color w:val="000000" w:themeColor="text1"/>
        </w:rPr>
        <w:t>.2006.04.015</w:t>
      </w:r>
    </w:p>
    <w:p w14:paraId="7D54FF87" w14:textId="613340D4"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45.       Meyers RJ, Miller WR, Hill DE, Tonigan JS. Community reinforcement and family training (CRAFT): engaging unmotivated drug users in treatment. </w:t>
      </w:r>
      <w:r w:rsidRPr="3B9295B8">
        <w:rPr>
          <w:rFonts w:ascii="Times New Roman" w:eastAsia="Times New Roman" w:hAnsi="Times New Roman" w:cs="Times New Roman"/>
          <w:i/>
          <w:iCs/>
          <w:color w:val="000000" w:themeColor="text1"/>
        </w:rPr>
        <w:t>J Subst Abuse</w:t>
      </w:r>
      <w:r w:rsidRPr="3B9295B8">
        <w:rPr>
          <w:rFonts w:ascii="Times New Roman" w:eastAsia="Times New Roman" w:hAnsi="Times New Roman" w:cs="Times New Roman"/>
          <w:color w:val="000000" w:themeColor="text1"/>
        </w:rPr>
        <w:t>. 1998;10(3):291-308. doi:10.1016/s0899-3289(99)00003-6</w:t>
      </w:r>
    </w:p>
    <w:p w14:paraId="41E5976B" w14:textId="5FB2AC49"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46.       Fernandez AC, Begley EA, Marlatt GA. Family and peer interventions for adults: past approaches and future </w:t>
      </w:r>
      <w:proofErr w:type="gramStart"/>
      <w:r w:rsidRPr="3B9295B8">
        <w:rPr>
          <w:rFonts w:ascii="Times New Roman" w:eastAsia="Times New Roman" w:hAnsi="Times New Roman" w:cs="Times New Roman"/>
          <w:color w:val="000000" w:themeColor="text1"/>
        </w:rPr>
        <w:t>directions.</w:t>
      </w:r>
      <w:r w:rsidRPr="3B9295B8">
        <w:rPr>
          <w:rFonts w:ascii="Times New Roman" w:eastAsia="Times New Roman" w:hAnsi="Times New Roman" w:cs="Times New Roman"/>
          <w:i/>
          <w:iCs/>
          <w:color w:val="000000" w:themeColor="text1"/>
        </w:rPr>
        <w:t>Psychol</w:t>
      </w:r>
      <w:proofErr w:type="gramEnd"/>
      <w:r w:rsidRPr="3B9295B8">
        <w:rPr>
          <w:rFonts w:ascii="Times New Roman" w:eastAsia="Times New Roman" w:hAnsi="Times New Roman" w:cs="Times New Roman"/>
          <w:i/>
          <w:iCs/>
          <w:color w:val="000000" w:themeColor="text1"/>
        </w:rPr>
        <w:t xml:space="preserve"> Addict Behav J Soc Psychol Addict Behav</w:t>
      </w:r>
      <w:r w:rsidRPr="3B9295B8">
        <w:rPr>
          <w:rFonts w:ascii="Times New Roman" w:eastAsia="Times New Roman" w:hAnsi="Times New Roman" w:cs="Times New Roman"/>
          <w:color w:val="000000" w:themeColor="text1"/>
        </w:rPr>
        <w:t>. 2006;20(2):207-213. doi:10.1037/0893-164X.20.2.207</w:t>
      </w:r>
    </w:p>
    <w:p w14:paraId="66913D8B" w14:textId="4F999D4C"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47.       Bamford Z, Barrowclough C, Booth P. Dissimilar representations of alcohol problems, patient–significant other relationship quality, distress and treatment attendance. </w:t>
      </w:r>
      <w:r w:rsidRPr="3B9295B8">
        <w:rPr>
          <w:rFonts w:ascii="Times New Roman" w:eastAsia="Times New Roman" w:hAnsi="Times New Roman" w:cs="Times New Roman"/>
          <w:i/>
          <w:iCs/>
          <w:color w:val="000000" w:themeColor="text1"/>
        </w:rPr>
        <w:t>Addict Res Theory</w:t>
      </w:r>
      <w:r w:rsidRPr="3B9295B8">
        <w:rPr>
          <w:rFonts w:ascii="Times New Roman" w:eastAsia="Times New Roman" w:hAnsi="Times New Roman" w:cs="Times New Roman"/>
          <w:color w:val="000000" w:themeColor="text1"/>
        </w:rPr>
        <w:t>. 2007;15(1):47-62. doi:10.1080/16066350601012665</w:t>
      </w:r>
    </w:p>
    <w:p w14:paraId="4D2A1109" w14:textId="710AB0B0"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48.       Barrowclough C, Haddock G, Tarrier N, et al. Randomized controlled trial of motivational interviewing, cognitive behavior therapy, and family intervention for patients with comorbid schizophrenia and substance use disorders. </w:t>
      </w:r>
      <w:r w:rsidRPr="3B9295B8">
        <w:rPr>
          <w:rFonts w:ascii="Times New Roman" w:eastAsia="Times New Roman" w:hAnsi="Times New Roman" w:cs="Times New Roman"/>
          <w:i/>
          <w:iCs/>
          <w:color w:val="000000" w:themeColor="text1"/>
        </w:rPr>
        <w:t>Am J Psychiatry</w:t>
      </w:r>
      <w:r w:rsidRPr="3B9295B8">
        <w:rPr>
          <w:rFonts w:ascii="Times New Roman" w:eastAsia="Times New Roman" w:hAnsi="Times New Roman" w:cs="Times New Roman"/>
          <w:color w:val="000000" w:themeColor="text1"/>
        </w:rPr>
        <w:t xml:space="preserve">. 2001;158(10):1706-1713. </w:t>
      </w:r>
      <w:proofErr w:type="gramStart"/>
      <w:r w:rsidRPr="3B9295B8">
        <w:rPr>
          <w:rFonts w:ascii="Times New Roman" w:eastAsia="Times New Roman" w:hAnsi="Times New Roman" w:cs="Times New Roman"/>
          <w:color w:val="000000" w:themeColor="text1"/>
        </w:rPr>
        <w:t>doi:10.1176/appi.ajp</w:t>
      </w:r>
      <w:proofErr w:type="gramEnd"/>
      <w:r w:rsidRPr="3B9295B8">
        <w:rPr>
          <w:rFonts w:ascii="Times New Roman" w:eastAsia="Times New Roman" w:hAnsi="Times New Roman" w:cs="Times New Roman"/>
          <w:color w:val="000000" w:themeColor="text1"/>
        </w:rPr>
        <w:t>.158.10.1706</w:t>
      </w:r>
    </w:p>
    <w:p w14:paraId="58A38DDC" w14:textId="25D44BA4"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49.       Ray GT, Mertens JR, Weisner C. Family members of people with alcohol or drug dependence: health problems and medical cost compared to family members of people with diabetes and asthma. </w:t>
      </w:r>
      <w:r w:rsidRPr="3B9295B8">
        <w:rPr>
          <w:rFonts w:ascii="Times New Roman" w:eastAsia="Times New Roman" w:hAnsi="Times New Roman" w:cs="Times New Roman"/>
          <w:i/>
          <w:iCs/>
          <w:color w:val="000000" w:themeColor="text1"/>
        </w:rPr>
        <w:t>Addict Abingdon Engl</w:t>
      </w:r>
      <w:r w:rsidRPr="3B9295B8">
        <w:rPr>
          <w:rFonts w:ascii="Times New Roman" w:eastAsia="Times New Roman" w:hAnsi="Times New Roman" w:cs="Times New Roman"/>
          <w:color w:val="000000" w:themeColor="text1"/>
        </w:rPr>
        <w:t>. 2009;104(2):203-214. doi:10.1111/j.1360-0443.</w:t>
      </w:r>
      <w:proofErr w:type="gramStart"/>
      <w:r w:rsidRPr="3B9295B8">
        <w:rPr>
          <w:rFonts w:ascii="Times New Roman" w:eastAsia="Times New Roman" w:hAnsi="Times New Roman" w:cs="Times New Roman"/>
          <w:color w:val="000000" w:themeColor="text1"/>
        </w:rPr>
        <w:t>2008.02447.x</w:t>
      </w:r>
      <w:proofErr w:type="gramEnd"/>
    </w:p>
    <w:p w14:paraId="4B8A3176" w14:textId="486D695F"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50.       Ray GT, Mertens JR, Weisner C. The excess medical cost and health problems of family members of persons diagnosed with alcohol or drug problems. </w:t>
      </w:r>
      <w:r w:rsidRPr="3B9295B8">
        <w:rPr>
          <w:rFonts w:ascii="Times New Roman" w:eastAsia="Times New Roman" w:hAnsi="Times New Roman" w:cs="Times New Roman"/>
          <w:i/>
          <w:iCs/>
          <w:color w:val="000000" w:themeColor="text1"/>
        </w:rPr>
        <w:t>Med Care</w:t>
      </w:r>
      <w:r w:rsidRPr="3B9295B8">
        <w:rPr>
          <w:rFonts w:ascii="Times New Roman" w:eastAsia="Times New Roman" w:hAnsi="Times New Roman" w:cs="Times New Roman"/>
          <w:color w:val="000000" w:themeColor="text1"/>
        </w:rPr>
        <w:t xml:space="preserve">. 2007;45(2):116-122. </w:t>
      </w:r>
      <w:proofErr w:type="gramStart"/>
      <w:r w:rsidRPr="3B9295B8">
        <w:rPr>
          <w:rFonts w:ascii="Times New Roman" w:eastAsia="Times New Roman" w:hAnsi="Times New Roman" w:cs="Times New Roman"/>
          <w:color w:val="000000" w:themeColor="text1"/>
        </w:rPr>
        <w:t>doi:10.1097/01.mlr</w:t>
      </w:r>
      <w:proofErr w:type="gramEnd"/>
      <w:r w:rsidRPr="3B9295B8">
        <w:rPr>
          <w:rFonts w:ascii="Times New Roman" w:eastAsia="Times New Roman" w:hAnsi="Times New Roman" w:cs="Times New Roman"/>
          <w:color w:val="000000" w:themeColor="text1"/>
        </w:rPr>
        <w:t>.0000241109.55054.04</w:t>
      </w:r>
    </w:p>
    <w:p w14:paraId="4B0302D4" w14:textId="7EB9F8B7"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51.       Orford J, Copello A, Velleman R, Templeton L. Family members affected by a close relative’s addiction: The stress-strain-coping-support model. </w:t>
      </w:r>
      <w:r w:rsidRPr="3B9295B8">
        <w:rPr>
          <w:rFonts w:ascii="Times New Roman" w:eastAsia="Times New Roman" w:hAnsi="Times New Roman" w:cs="Times New Roman"/>
          <w:i/>
          <w:iCs/>
          <w:color w:val="000000" w:themeColor="text1"/>
        </w:rPr>
        <w:t>Drugs Educ Prev Policy</w:t>
      </w:r>
      <w:r w:rsidRPr="3B9295B8">
        <w:rPr>
          <w:rFonts w:ascii="Times New Roman" w:eastAsia="Times New Roman" w:hAnsi="Times New Roman" w:cs="Times New Roman"/>
          <w:color w:val="000000" w:themeColor="text1"/>
        </w:rPr>
        <w:t>. 2010;17(sup1):36-43. doi:10.3109/09687637.2010.514801</w:t>
      </w:r>
    </w:p>
    <w:p w14:paraId="6D8CB725" w14:textId="36D8FA7E" w:rsidR="005351FE" w:rsidRPr="005351FE" w:rsidRDefault="6213BC6D" w:rsidP="3B9295B8">
      <w:pPr>
        <w:spacing w:line="240" w:lineRule="exact"/>
        <w:rPr>
          <w:rFonts w:ascii="Times New Roman" w:eastAsia="Times New Roman" w:hAnsi="Times New Roman" w:cs="Times New Roman"/>
        </w:rPr>
      </w:pPr>
      <w:r w:rsidRPr="3B9295B8">
        <w:rPr>
          <w:rFonts w:ascii="Times New Roman" w:eastAsia="Times New Roman" w:hAnsi="Times New Roman" w:cs="Times New Roman"/>
          <w:color w:val="000000" w:themeColor="text1"/>
        </w:rPr>
        <w:t xml:space="preserve">52.       Drinking Patterns and Their Definitions | Alcohol Research: Current Reviews. Accessed February 17, 2023. </w:t>
      </w:r>
      <w:hyperlink r:id="rId21">
        <w:r w:rsidRPr="3B9295B8">
          <w:rPr>
            <w:rStyle w:val="Hyperlink"/>
            <w:rFonts w:ascii="Times New Roman" w:eastAsia="Times New Roman" w:hAnsi="Times New Roman" w:cs="Times New Roman"/>
          </w:rPr>
          <w:t>https://arcr.niaaa.nih.gov/volume/39/1/drinking-patterns-and-their-definitions</w:t>
        </w:r>
      </w:hyperlink>
    </w:p>
    <w:p w14:paraId="30EFDE13" w14:textId="254A47D6" w:rsidR="005351FE" w:rsidRPr="005351FE" w:rsidRDefault="6213BC6D" w:rsidP="3B9295B8">
      <w:pPr>
        <w:spacing w:line="240" w:lineRule="exact"/>
        <w:rPr>
          <w:rFonts w:ascii="Times New Roman" w:eastAsia="Times New Roman" w:hAnsi="Times New Roman" w:cs="Times New Roman"/>
        </w:rPr>
      </w:pPr>
      <w:r w:rsidRPr="3B9295B8">
        <w:rPr>
          <w:rFonts w:ascii="Times New Roman" w:eastAsia="Times New Roman" w:hAnsi="Times New Roman" w:cs="Times New Roman"/>
          <w:color w:val="000000" w:themeColor="text1"/>
        </w:rPr>
        <w:t xml:space="preserve">53.       Alcohol Use Disorder: A Comparison Between DSM–IV and DSM–5 | National Institute on Alcohol Abuse and Alcoholism (NIAAA). Accessed February 17, 2023. </w:t>
      </w:r>
      <w:hyperlink r:id="rId22">
        <w:r w:rsidRPr="3B9295B8">
          <w:rPr>
            <w:rStyle w:val="Hyperlink"/>
            <w:rFonts w:ascii="Times New Roman" w:eastAsia="Times New Roman" w:hAnsi="Times New Roman" w:cs="Times New Roman"/>
          </w:rPr>
          <w:t>https://www.niaaa.nih.gov/publications/brochures-and-fact-sheets/alcohol-use-disorder-comparison-between-dsm</w:t>
        </w:r>
      </w:hyperlink>
    </w:p>
    <w:p w14:paraId="750CA23A" w14:textId="0C9AB359" w:rsidR="005351FE" w:rsidRPr="005351FE" w:rsidRDefault="6213BC6D" w:rsidP="3B9295B8">
      <w:pPr>
        <w:spacing w:line="240" w:lineRule="exact"/>
        <w:rPr>
          <w:rFonts w:ascii="Times New Roman" w:eastAsia="Times New Roman" w:hAnsi="Times New Roman" w:cs="Times New Roman"/>
          <w:color w:val="000000" w:themeColor="text1"/>
          <w:lang w:val="fr"/>
        </w:rPr>
      </w:pPr>
      <w:r w:rsidRPr="3B9295B8">
        <w:rPr>
          <w:rFonts w:ascii="Times New Roman" w:eastAsia="Times New Roman" w:hAnsi="Times New Roman" w:cs="Times New Roman"/>
          <w:color w:val="000000" w:themeColor="text1"/>
          <w:lang w:val="fr"/>
        </w:rPr>
        <w:t xml:space="preserve">54.       Calvert M, Blazeby J, Altman DG, et al. </w:t>
      </w:r>
      <w:r w:rsidRPr="3B9295B8">
        <w:rPr>
          <w:rFonts w:ascii="Times New Roman" w:eastAsia="Times New Roman" w:hAnsi="Times New Roman" w:cs="Times New Roman"/>
          <w:color w:val="000000" w:themeColor="text1"/>
        </w:rPr>
        <w:t xml:space="preserve">Reporting of patient-reported outcomes in randomized trials: the CONSORT PRO extension. </w:t>
      </w:r>
      <w:r w:rsidRPr="3B9295B8">
        <w:rPr>
          <w:rFonts w:ascii="Times New Roman" w:eastAsia="Times New Roman" w:hAnsi="Times New Roman" w:cs="Times New Roman"/>
          <w:i/>
          <w:iCs/>
          <w:color w:val="000000" w:themeColor="text1"/>
          <w:lang w:val="fr"/>
        </w:rPr>
        <w:t>JAMA</w:t>
      </w:r>
      <w:r w:rsidRPr="3B9295B8">
        <w:rPr>
          <w:rFonts w:ascii="Times New Roman" w:eastAsia="Times New Roman" w:hAnsi="Times New Roman" w:cs="Times New Roman"/>
          <w:color w:val="000000" w:themeColor="text1"/>
          <w:lang w:val="fr"/>
        </w:rPr>
        <w:t xml:space="preserve">. </w:t>
      </w:r>
      <w:proofErr w:type="gramStart"/>
      <w:r w:rsidRPr="3B9295B8">
        <w:rPr>
          <w:rFonts w:ascii="Times New Roman" w:eastAsia="Times New Roman" w:hAnsi="Times New Roman" w:cs="Times New Roman"/>
          <w:color w:val="000000" w:themeColor="text1"/>
          <w:lang w:val="fr"/>
        </w:rPr>
        <w:t>2013;</w:t>
      </w:r>
      <w:proofErr w:type="gramEnd"/>
      <w:r w:rsidRPr="3B9295B8">
        <w:rPr>
          <w:rFonts w:ascii="Times New Roman" w:eastAsia="Times New Roman" w:hAnsi="Times New Roman" w:cs="Times New Roman"/>
          <w:color w:val="000000" w:themeColor="text1"/>
          <w:lang w:val="fr"/>
        </w:rPr>
        <w:t xml:space="preserve">309(8):814-822. </w:t>
      </w:r>
      <w:proofErr w:type="gramStart"/>
      <w:r w:rsidRPr="3B9295B8">
        <w:rPr>
          <w:rFonts w:ascii="Times New Roman" w:eastAsia="Times New Roman" w:hAnsi="Times New Roman" w:cs="Times New Roman"/>
          <w:color w:val="000000" w:themeColor="text1"/>
          <w:lang w:val="fr"/>
        </w:rPr>
        <w:t>doi:</w:t>
      </w:r>
      <w:proofErr w:type="gramEnd"/>
      <w:r w:rsidRPr="3B9295B8">
        <w:rPr>
          <w:rFonts w:ascii="Times New Roman" w:eastAsia="Times New Roman" w:hAnsi="Times New Roman" w:cs="Times New Roman"/>
          <w:color w:val="000000" w:themeColor="text1"/>
          <w:lang w:val="fr"/>
        </w:rPr>
        <w:t>10.1001/jama.2013.879</w:t>
      </w:r>
    </w:p>
    <w:p w14:paraId="65C82BE3" w14:textId="0A80610C" w:rsidR="005351FE" w:rsidRPr="005351FE" w:rsidRDefault="6213BC6D" w:rsidP="3B9295B8">
      <w:pPr>
        <w:spacing w:line="240" w:lineRule="exact"/>
        <w:rPr>
          <w:rFonts w:ascii="Times New Roman" w:eastAsia="Times New Roman" w:hAnsi="Times New Roman" w:cs="Times New Roman"/>
        </w:rPr>
      </w:pPr>
      <w:r w:rsidRPr="3B9295B8">
        <w:rPr>
          <w:rFonts w:ascii="Times New Roman" w:eastAsia="Times New Roman" w:hAnsi="Times New Roman" w:cs="Times New Roman"/>
          <w:color w:val="000000" w:themeColor="text1"/>
          <w:lang w:val="fr"/>
        </w:rPr>
        <w:lastRenderedPageBreak/>
        <w:t xml:space="preserve">55.       Martinotti G, Alessi MC, Di Natale C, et al. </w:t>
      </w:r>
      <w:r w:rsidRPr="3B9295B8">
        <w:rPr>
          <w:rFonts w:ascii="Times New Roman" w:eastAsia="Times New Roman" w:hAnsi="Times New Roman" w:cs="Times New Roman"/>
          <w:color w:val="000000" w:themeColor="text1"/>
        </w:rPr>
        <w:t xml:space="preserve">Psychopathological Burden and Quality of Life in Substance Users During the COVID-19 Lockdown Period in Italy. </w:t>
      </w:r>
      <w:r w:rsidRPr="3B9295B8">
        <w:rPr>
          <w:rFonts w:ascii="Times New Roman" w:eastAsia="Times New Roman" w:hAnsi="Times New Roman" w:cs="Times New Roman"/>
          <w:i/>
          <w:iCs/>
          <w:color w:val="000000" w:themeColor="text1"/>
        </w:rPr>
        <w:t>Front Psychiatry</w:t>
      </w:r>
      <w:r w:rsidRPr="3B9295B8">
        <w:rPr>
          <w:rFonts w:ascii="Times New Roman" w:eastAsia="Times New Roman" w:hAnsi="Times New Roman" w:cs="Times New Roman"/>
          <w:color w:val="000000" w:themeColor="text1"/>
        </w:rPr>
        <w:t xml:space="preserve">. 2020;11. Accessed February 17, 2023. </w:t>
      </w:r>
      <w:hyperlink r:id="rId23">
        <w:r w:rsidRPr="3B9295B8">
          <w:rPr>
            <w:rStyle w:val="Hyperlink"/>
            <w:rFonts w:ascii="Times New Roman" w:eastAsia="Times New Roman" w:hAnsi="Times New Roman" w:cs="Times New Roman"/>
          </w:rPr>
          <w:t>https://www.frontiersin.org/articles/10.3389/fpsyt.2020.572245</w:t>
        </w:r>
      </w:hyperlink>
    </w:p>
    <w:p w14:paraId="571D97BC" w14:textId="2F97BFF8"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56.       Pieh C, Budimir S, Probst T. Corrigendum to “The effect of age, gender, income, work, and physical activity on mental health during coronavirus disease (COVID-19) lockdown in Austria” [Journal of Psychosomatic Research 136 (2020) 110186]. </w:t>
      </w:r>
      <w:r w:rsidRPr="3B9295B8">
        <w:rPr>
          <w:rFonts w:ascii="Times New Roman" w:eastAsia="Times New Roman" w:hAnsi="Times New Roman" w:cs="Times New Roman"/>
          <w:i/>
          <w:iCs/>
          <w:color w:val="000000" w:themeColor="text1"/>
        </w:rPr>
        <w:t>J Psychosom Res</w:t>
      </w:r>
      <w:r w:rsidRPr="3B9295B8">
        <w:rPr>
          <w:rFonts w:ascii="Times New Roman" w:eastAsia="Times New Roman" w:hAnsi="Times New Roman" w:cs="Times New Roman"/>
          <w:color w:val="000000" w:themeColor="text1"/>
        </w:rPr>
        <w:t xml:space="preserve">. </w:t>
      </w:r>
      <w:proofErr w:type="gramStart"/>
      <w:r w:rsidRPr="3B9295B8">
        <w:rPr>
          <w:rFonts w:ascii="Times New Roman" w:eastAsia="Times New Roman" w:hAnsi="Times New Roman" w:cs="Times New Roman"/>
          <w:color w:val="000000" w:themeColor="text1"/>
        </w:rPr>
        <w:t>2020;139:110278</w:t>
      </w:r>
      <w:proofErr w:type="gramEnd"/>
      <w:r w:rsidRPr="3B9295B8">
        <w:rPr>
          <w:rFonts w:ascii="Times New Roman" w:eastAsia="Times New Roman" w:hAnsi="Times New Roman" w:cs="Times New Roman"/>
          <w:color w:val="000000" w:themeColor="text1"/>
        </w:rPr>
        <w:t xml:space="preserve">. </w:t>
      </w:r>
      <w:proofErr w:type="gramStart"/>
      <w:r w:rsidRPr="3B9295B8">
        <w:rPr>
          <w:rFonts w:ascii="Times New Roman" w:eastAsia="Times New Roman" w:hAnsi="Times New Roman" w:cs="Times New Roman"/>
          <w:color w:val="000000" w:themeColor="text1"/>
        </w:rPr>
        <w:t>doi:10.1016/j.jpsychores</w:t>
      </w:r>
      <w:proofErr w:type="gramEnd"/>
      <w:r w:rsidRPr="3B9295B8">
        <w:rPr>
          <w:rFonts w:ascii="Times New Roman" w:eastAsia="Times New Roman" w:hAnsi="Times New Roman" w:cs="Times New Roman"/>
          <w:color w:val="000000" w:themeColor="text1"/>
        </w:rPr>
        <w:t>.2020.110278</w:t>
      </w:r>
    </w:p>
    <w:p w14:paraId="45D1777E" w14:textId="5F0191BB"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57.       Schmid L, Wörn J, Hank K, Sawatzki B, Walper S. Changes in employment and relationship satisfaction in times of the COVID-19 pandemic: Evidence from the German family Panel. </w:t>
      </w:r>
      <w:r w:rsidRPr="3B9295B8">
        <w:rPr>
          <w:rFonts w:ascii="Times New Roman" w:eastAsia="Times New Roman" w:hAnsi="Times New Roman" w:cs="Times New Roman"/>
          <w:i/>
          <w:iCs/>
          <w:color w:val="000000" w:themeColor="text1"/>
        </w:rPr>
        <w:t>Eur Soc</w:t>
      </w:r>
      <w:r w:rsidRPr="3B9295B8">
        <w:rPr>
          <w:rFonts w:ascii="Times New Roman" w:eastAsia="Times New Roman" w:hAnsi="Times New Roman" w:cs="Times New Roman"/>
          <w:color w:val="000000" w:themeColor="text1"/>
        </w:rPr>
        <w:t>. 2021;23(sup1</w:t>
      </w:r>
      <w:proofErr w:type="gramStart"/>
      <w:r w:rsidRPr="3B9295B8">
        <w:rPr>
          <w:rFonts w:ascii="Times New Roman" w:eastAsia="Times New Roman" w:hAnsi="Times New Roman" w:cs="Times New Roman"/>
          <w:color w:val="000000" w:themeColor="text1"/>
        </w:rPr>
        <w:t>):S</w:t>
      </w:r>
      <w:proofErr w:type="gramEnd"/>
      <w:r w:rsidRPr="3B9295B8">
        <w:rPr>
          <w:rFonts w:ascii="Times New Roman" w:eastAsia="Times New Roman" w:hAnsi="Times New Roman" w:cs="Times New Roman"/>
          <w:color w:val="000000" w:themeColor="text1"/>
        </w:rPr>
        <w:t>743-S758. doi:10.1080/14616696.2020.1836385</w:t>
      </w:r>
    </w:p>
    <w:p w14:paraId="1B2CAB82" w14:textId="227EC27F"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58.       Panzeri M, Ferrucci R, Cozza A, Fontanesi L. Changes in Sexuality and Quality of Couple Relationship During the COVID-19 Lockdown. </w:t>
      </w:r>
      <w:r w:rsidRPr="3B9295B8">
        <w:rPr>
          <w:rFonts w:ascii="Times New Roman" w:eastAsia="Times New Roman" w:hAnsi="Times New Roman" w:cs="Times New Roman"/>
          <w:i/>
          <w:iCs/>
          <w:color w:val="000000" w:themeColor="text1"/>
        </w:rPr>
        <w:t>Front Psychol</w:t>
      </w:r>
      <w:r w:rsidRPr="3B9295B8">
        <w:rPr>
          <w:rFonts w:ascii="Times New Roman" w:eastAsia="Times New Roman" w:hAnsi="Times New Roman" w:cs="Times New Roman"/>
          <w:color w:val="000000" w:themeColor="text1"/>
        </w:rPr>
        <w:t xml:space="preserve">. </w:t>
      </w:r>
      <w:proofErr w:type="gramStart"/>
      <w:r w:rsidRPr="3B9295B8">
        <w:rPr>
          <w:rFonts w:ascii="Times New Roman" w:eastAsia="Times New Roman" w:hAnsi="Times New Roman" w:cs="Times New Roman"/>
          <w:color w:val="000000" w:themeColor="text1"/>
        </w:rPr>
        <w:t>2020;11:565823</w:t>
      </w:r>
      <w:proofErr w:type="gramEnd"/>
      <w:r w:rsidRPr="3B9295B8">
        <w:rPr>
          <w:rFonts w:ascii="Times New Roman" w:eastAsia="Times New Roman" w:hAnsi="Times New Roman" w:cs="Times New Roman"/>
          <w:color w:val="000000" w:themeColor="text1"/>
        </w:rPr>
        <w:t>. doi:10.3389/fpsyg.2020.565823</w:t>
      </w:r>
    </w:p>
    <w:p w14:paraId="39B3B4A8" w14:textId="78940697"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59.       Waddell N, Overall NC, Chang VT, Hammond MD. Gendered division of labor during a nationwide COVID-19 lockdown: Implications for relationship problems and satisfaction. </w:t>
      </w:r>
      <w:r w:rsidRPr="3B9295B8">
        <w:rPr>
          <w:rFonts w:ascii="Times New Roman" w:eastAsia="Times New Roman" w:hAnsi="Times New Roman" w:cs="Times New Roman"/>
          <w:i/>
          <w:iCs/>
          <w:color w:val="000000" w:themeColor="text1"/>
        </w:rPr>
        <w:t>J Soc Pers Relatsh</w:t>
      </w:r>
      <w:r w:rsidRPr="3B9295B8">
        <w:rPr>
          <w:rFonts w:ascii="Times New Roman" w:eastAsia="Times New Roman" w:hAnsi="Times New Roman" w:cs="Times New Roman"/>
          <w:color w:val="000000" w:themeColor="text1"/>
        </w:rPr>
        <w:t>. 2021;38(6):1759-1781. doi:10.1177/0265407521996476</w:t>
      </w:r>
    </w:p>
    <w:p w14:paraId="778700CF" w14:textId="1522DC9B"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60.       Langhinrichsen-Rohling J, Schroeder GE, Langhinrichsen-Rohling RA, et al. Couple Conflict and Intimate Partner Violence during the Early Lockdown of the Pandemic: The Good, the Bad, or Is It Just the Same in a North Carolina, Low-Resource Population? </w:t>
      </w:r>
      <w:r w:rsidRPr="3B9295B8">
        <w:rPr>
          <w:rFonts w:ascii="Times New Roman" w:eastAsia="Times New Roman" w:hAnsi="Times New Roman" w:cs="Times New Roman"/>
          <w:i/>
          <w:iCs/>
          <w:color w:val="000000" w:themeColor="text1"/>
        </w:rPr>
        <w:t>Int J Environ Res Public Health</w:t>
      </w:r>
      <w:r w:rsidRPr="3B9295B8">
        <w:rPr>
          <w:rFonts w:ascii="Times New Roman" w:eastAsia="Times New Roman" w:hAnsi="Times New Roman" w:cs="Times New Roman"/>
          <w:color w:val="000000" w:themeColor="text1"/>
        </w:rPr>
        <w:t>. 2022;19(5):2608. doi:10.3390/ijerph19052608</w:t>
      </w:r>
    </w:p>
    <w:p w14:paraId="67CC1C99" w14:textId="25EA2123"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61.       Lyons M, Brewer G. Experiences of Intimate Partner Violence during Lockdown and the COVID-19 Pandemic. </w:t>
      </w:r>
      <w:r w:rsidRPr="3B9295B8">
        <w:rPr>
          <w:rFonts w:ascii="Times New Roman" w:eastAsia="Times New Roman" w:hAnsi="Times New Roman" w:cs="Times New Roman"/>
          <w:i/>
          <w:iCs/>
          <w:color w:val="000000" w:themeColor="text1"/>
        </w:rPr>
        <w:t>J Fam Violence</w:t>
      </w:r>
      <w:r w:rsidRPr="3B9295B8">
        <w:rPr>
          <w:rFonts w:ascii="Times New Roman" w:eastAsia="Times New Roman" w:hAnsi="Times New Roman" w:cs="Times New Roman"/>
          <w:color w:val="000000" w:themeColor="text1"/>
        </w:rPr>
        <w:t>. 2022;37(6):969-977. doi:10.1007/s10896-021-00260-x</w:t>
      </w:r>
    </w:p>
    <w:p w14:paraId="40E909E3" w14:textId="0AB13335"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62.       Chih MY, Patton T, McTavish FM, et al. Predictive Modeling of Addiction Lapses in a Mobile Health Application. </w:t>
      </w:r>
      <w:r w:rsidRPr="3B9295B8">
        <w:rPr>
          <w:rFonts w:ascii="Times New Roman" w:eastAsia="Times New Roman" w:hAnsi="Times New Roman" w:cs="Times New Roman"/>
          <w:i/>
          <w:iCs/>
          <w:color w:val="000000" w:themeColor="text1"/>
        </w:rPr>
        <w:t>J Subst Abuse Treat</w:t>
      </w:r>
      <w:r w:rsidRPr="3B9295B8">
        <w:rPr>
          <w:rFonts w:ascii="Times New Roman" w:eastAsia="Times New Roman" w:hAnsi="Times New Roman" w:cs="Times New Roman"/>
          <w:color w:val="000000" w:themeColor="text1"/>
        </w:rPr>
        <w:t xml:space="preserve">. 2014;46(1):29-35. </w:t>
      </w:r>
      <w:proofErr w:type="gramStart"/>
      <w:r w:rsidRPr="3B9295B8">
        <w:rPr>
          <w:rFonts w:ascii="Times New Roman" w:eastAsia="Times New Roman" w:hAnsi="Times New Roman" w:cs="Times New Roman"/>
          <w:color w:val="000000" w:themeColor="text1"/>
        </w:rPr>
        <w:t>doi:10.1016/j.jsat</w:t>
      </w:r>
      <w:proofErr w:type="gramEnd"/>
      <w:r w:rsidRPr="3B9295B8">
        <w:rPr>
          <w:rFonts w:ascii="Times New Roman" w:eastAsia="Times New Roman" w:hAnsi="Times New Roman" w:cs="Times New Roman"/>
          <w:color w:val="000000" w:themeColor="text1"/>
        </w:rPr>
        <w:t>.2013.08.004</w:t>
      </w:r>
    </w:p>
    <w:p w14:paraId="2924EFB3" w14:textId="66FB987E" w:rsidR="005351FE" w:rsidRPr="005351FE" w:rsidRDefault="6213BC6D" w:rsidP="3B9295B8">
      <w:pPr>
        <w:spacing w:line="240" w:lineRule="exact"/>
        <w:rPr>
          <w:rFonts w:ascii="Times New Roman" w:eastAsia="Times New Roman" w:hAnsi="Times New Roman" w:cs="Times New Roman"/>
          <w:color w:val="000000" w:themeColor="text1"/>
          <w:lang w:val="fr"/>
        </w:rPr>
      </w:pPr>
      <w:r w:rsidRPr="3B9295B8">
        <w:rPr>
          <w:rFonts w:ascii="Times New Roman" w:eastAsia="Times New Roman" w:hAnsi="Times New Roman" w:cs="Times New Roman"/>
          <w:color w:val="000000" w:themeColor="text1"/>
        </w:rPr>
        <w:t xml:space="preserve">63.       Kahn JH, Tobin RM, Massey AE, Anderson JA. Measuring emotional expression with the Linguistic Inquiry and Word Count. </w:t>
      </w:r>
      <w:r w:rsidRPr="3B9295B8">
        <w:rPr>
          <w:rFonts w:ascii="Times New Roman" w:eastAsia="Times New Roman" w:hAnsi="Times New Roman" w:cs="Times New Roman"/>
          <w:i/>
          <w:iCs/>
          <w:color w:val="000000" w:themeColor="text1"/>
          <w:lang w:val="fr"/>
        </w:rPr>
        <w:t>Am J Psychol</w:t>
      </w:r>
      <w:r w:rsidRPr="3B9295B8">
        <w:rPr>
          <w:rFonts w:ascii="Times New Roman" w:eastAsia="Times New Roman" w:hAnsi="Times New Roman" w:cs="Times New Roman"/>
          <w:color w:val="000000" w:themeColor="text1"/>
          <w:lang w:val="fr"/>
        </w:rPr>
        <w:t xml:space="preserve">. </w:t>
      </w:r>
      <w:proofErr w:type="gramStart"/>
      <w:r w:rsidRPr="3B9295B8">
        <w:rPr>
          <w:rFonts w:ascii="Times New Roman" w:eastAsia="Times New Roman" w:hAnsi="Times New Roman" w:cs="Times New Roman"/>
          <w:color w:val="000000" w:themeColor="text1"/>
          <w:lang w:val="fr"/>
        </w:rPr>
        <w:t>2007;</w:t>
      </w:r>
      <w:proofErr w:type="gramEnd"/>
      <w:r w:rsidRPr="3B9295B8">
        <w:rPr>
          <w:rFonts w:ascii="Times New Roman" w:eastAsia="Times New Roman" w:hAnsi="Times New Roman" w:cs="Times New Roman"/>
          <w:color w:val="000000" w:themeColor="text1"/>
          <w:lang w:val="fr"/>
        </w:rPr>
        <w:t>120(2):263-286.</w:t>
      </w:r>
    </w:p>
    <w:p w14:paraId="1745AE46" w14:textId="7D4BF70A"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lang w:val="fr"/>
        </w:rPr>
        <w:t xml:space="preserve">64.       Hamilton CM, Strader LC, Pratt JG, et al. </w:t>
      </w:r>
      <w:r w:rsidRPr="3B9295B8">
        <w:rPr>
          <w:rFonts w:ascii="Times New Roman" w:eastAsia="Times New Roman" w:hAnsi="Times New Roman" w:cs="Times New Roman"/>
          <w:color w:val="000000" w:themeColor="text1"/>
        </w:rPr>
        <w:t xml:space="preserve">The PhenX Toolkit: Get the Most </w:t>
      </w:r>
      <w:proofErr w:type="gramStart"/>
      <w:r w:rsidRPr="3B9295B8">
        <w:rPr>
          <w:rFonts w:ascii="Times New Roman" w:eastAsia="Times New Roman" w:hAnsi="Times New Roman" w:cs="Times New Roman"/>
          <w:color w:val="000000" w:themeColor="text1"/>
        </w:rPr>
        <w:t>From</w:t>
      </w:r>
      <w:proofErr w:type="gramEnd"/>
      <w:r w:rsidRPr="3B9295B8">
        <w:rPr>
          <w:rFonts w:ascii="Times New Roman" w:eastAsia="Times New Roman" w:hAnsi="Times New Roman" w:cs="Times New Roman"/>
          <w:color w:val="000000" w:themeColor="text1"/>
        </w:rPr>
        <w:t xml:space="preserve"> Your Measures. </w:t>
      </w:r>
      <w:r w:rsidRPr="3B9295B8">
        <w:rPr>
          <w:rFonts w:ascii="Times New Roman" w:eastAsia="Times New Roman" w:hAnsi="Times New Roman" w:cs="Times New Roman"/>
          <w:i/>
          <w:iCs/>
          <w:color w:val="000000" w:themeColor="text1"/>
        </w:rPr>
        <w:t>Am J Epidemiol</w:t>
      </w:r>
      <w:r w:rsidRPr="3B9295B8">
        <w:rPr>
          <w:rFonts w:ascii="Times New Roman" w:eastAsia="Times New Roman" w:hAnsi="Times New Roman" w:cs="Times New Roman"/>
          <w:color w:val="000000" w:themeColor="text1"/>
        </w:rPr>
        <w:t>. 2011;174(3):253-260. doi:10.1093/aje/kwr193</w:t>
      </w:r>
    </w:p>
    <w:p w14:paraId="6F2F687D" w14:textId="051394AD" w:rsidR="005351FE" w:rsidRPr="005351FE" w:rsidRDefault="6213BC6D" w:rsidP="3B9295B8">
      <w:pPr>
        <w:spacing w:line="240" w:lineRule="exact"/>
        <w:rPr>
          <w:rFonts w:ascii="Times New Roman" w:eastAsia="Times New Roman" w:hAnsi="Times New Roman" w:cs="Times New Roman"/>
          <w:color w:val="000000" w:themeColor="text1"/>
        </w:rPr>
      </w:pPr>
      <w:r w:rsidRPr="59B11EB5">
        <w:rPr>
          <w:rFonts w:ascii="Times New Roman" w:eastAsia="Times New Roman" w:hAnsi="Times New Roman" w:cs="Times New Roman"/>
          <w:color w:val="000000" w:themeColor="text1"/>
        </w:rPr>
        <w:t>65.       Collins RL, Kashdan TB, Koutsky JR, Morsheimer ET, Vetter CJ. A Self-Administered Timeline Follow</w:t>
      </w:r>
      <w:r w:rsidR="21962065" w:rsidRPr="59B11EB5">
        <w:rPr>
          <w:rFonts w:ascii="Times New Roman" w:eastAsia="Times New Roman" w:hAnsi="Times New Roman" w:cs="Times New Roman"/>
          <w:color w:val="000000" w:themeColor="text1"/>
        </w:rPr>
        <w:t>-B</w:t>
      </w:r>
      <w:r w:rsidRPr="59B11EB5">
        <w:rPr>
          <w:rFonts w:ascii="Times New Roman" w:eastAsia="Times New Roman" w:hAnsi="Times New Roman" w:cs="Times New Roman"/>
          <w:color w:val="000000" w:themeColor="text1"/>
        </w:rPr>
        <w:t xml:space="preserve">ack to Measure Variations in Underage Drinkers’ Alcohol Intake and Binge Drinking. </w:t>
      </w:r>
      <w:r w:rsidRPr="59B11EB5">
        <w:rPr>
          <w:rFonts w:ascii="Times New Roman" w:eastAsia="Times New Roman" w:hAnsi="Times New Roman" w:cs="Times New Roman"/>
          <w:i/>
          <w:iCs/>
          <w:color w:val="000000" w:themeColor="text1"/>
        </w:rPr>
        <w:t>Addict Behav</w:t>
      </w:r>
      <w:r w:rsidRPr="59B11EB5">
        <w:rPr>
          <w:rFonts w:ascii="Times New Roman" w:eastAsia="Times New Roman" w:hAnsi="Times New Roman" w:cs="Times New Roman"/>
          <w:color w:val="000000" w:themeColor="text1"/>
        </w:rPr>
        <w:t xml:space="preserve">. 2008;33(1):196-200. </w:t>
      </w:r>
      <w:proofErr w:type="gramStart"/>
      <w:r w:rsidRPr="59B11EB5">
        <w:rPr>
          <w:rFonts w:ascii="Times New Roman" w:eastAsia="Times New Roman" w:hAnsi="Times New Roman" w:cs="Times New Roman"/>
          <w:color w:val="000000" w:themeColor="text1"/>
        </w:rPr>
        <w:t>doi:10.1016/j.addbeh</w:t>
      </w:r>
      <w:proofErr w:type="gramEnd"/>
      <w:r w:rsidRPr="59B11EB5">
        <w:rPr>
          <w:rFonts w:ascii="Times New Roman" w:eastAsia="Times New Roman" w:hAnsi="Times New Roman" w:cs="Times New Roman"/>
          <w:color w:val="000000" w:themeColor="text1"/>
        </w:rPr>
        <w:t>.2007.07.001</w:t>
      </w:r>
    </w:p>
    <w:p w14:paraId="34CF2266" w14:textId="3AFCC8ED"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66.       Johnston KL, Lawrence SM, Dodds NE, Yu L, Daley DC, Pilkonis PA. Evaluating PROMIS® instruments and methods for patient-centered outcomes research: Patient and provider voices in a substance use treatment setting. </w:t>
      </w:r>
      <w:r w:rsidRPr="3B9295B8">
        <w:rPr>
          <w:rFonts w:ascii="Times New Roman" w:eastAsia="Times New Roman" w:hAnsi="Times New Roman" w:cs="Times New Roman"/>
          <w:i/>
          <w:iCs/>
          <w:color w:val="000000" w:themeColor="text1"/>
        </w:rPr>
        <w:t>Qual Life Res</w:t>
      </w:r>
      <w:r w:rsidRPr="3B9295B8">
        <w:rPr>
          <w:rFonts w:ascii="Times New Roman" w:eastAsia="Times New Roman" w:hAnsi="Times New Roman" w:cs="Times New Roman"/>
          <w:color w:val="000000" w:themeColor="text1"/>
        </w:rPr>
        <w:t>. 2016;25(3):615-624. doi:10.1007/s11136-015-1131-3</w:t>
      </w:r>
    </w:p>
    <w:p w14:paraId="000D8FC7" w14:textId="21A063AB"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67.       Beckstead DJ, Hatch AL, Lambert MJ, Eggett DL, Goates MK, Vermeersch DA. Clinical significance of the Outcome Questionnaire (OQ-45.2). </w:t>
      </w:r>
      <w:r w:rsidRPr="3B9295B8">
        <w:rPr>
          <w:rFonts w:ascii="Times New Roman" w:eastAsia="Times New Roman" w:hAnsi="Times New Roman" w:cs="Times New Roman"/>
          <w:i/>
          <w:iCs/>
          <w:color w:val="000000" w:themeColor="text1"/>
        </w:rPr>
        <w:t>Behav Anal Today</w:t>
      </w:r>
      <w:r w:rsidRPr="3B9295B8">
        <w:rPr>
          <w:rFonts w:ascii="Times New Roman" w:eastAsia="Times New Roman" w:hAnsi="Times New Roman" w:cs="Times New Roman"/>
          <w:color w:val="000000" w:themeColor="text1"/>
        </w:rPr>
        <w:t>. 20141222;4(1):86. doi:10.1037/h0100015</w:t>
      </w:r>
    </w:p>
    <w:p w14:paraId="1D1CE342" w14:textId="4CD9E047"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68.       STRAUS MA, HAMBY SL, BONEY-McCOY S, SUGARMAN DB. The Revised Conflict Tactics Scales (CTS2): Development and Preliminary Psychometric Data. </w:t>
      </w:r>
      <w:r w:rsidRPr="3B9295B8">
        <w:rPr>
          <w:rFonts w:ascii="Times New Roman" w:eastAsia="Times New Roman" w:hAnsi="Times New Roman" w:cs="Times New Roman"/>
          <w:i/>
          <w:iCs/>
          <w:color w:val="000000" w:themeColor="text1"/>
        </w:rPr>
        <w:t>J Fam Issues</w:t>
      </w:r>
      <w:r w:rsidRPr="3B9295B8">
        <w:rPr>
          <w:rFonts w:ascii="Times New Roman" w:eastAsia="Times New Roman" w:hAnsi="Times New Roman" w:cs="Times New Roman"/>
          <w:color w:val="000000" w:themeColor="text1"/>
        </w:rPr>
        <w:t>. 1996;17(3):283-316. doi:10.1177/019251396017003001</w:t>
      </w:r>
    </w:p>
    <w:p w14:paraId="45C6BD87" w14:textId="02451418"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69.       Spitzer RL, Endicott J, Robins E. Research diagnostic criteria: rationale and reliability. </w:t>
      </w:r>
      <w:r w:rsidRPr="3B9295B8">
        <w:rPr>
          <w:rFonts w:ascii="Times New Roman" w:eastAsia="Times New Roman" w:hAnsi="Times New Roman" w:cs="Times New Roman"/>
          <w:i/>
          <w:iCs/>
          <w:color w:val="000000" w:themeColor="text1"/>
        </w:rPr>
        <w:t>Arch Gen Psychiatry</w:t>
      </w:r>
      <w:r w:rsidRPr="3B9295B8">
        <w:rPr>
          <w:rFonts w:ascii="Times New Roman" w:eastAsia="Times New Roman" w:hAnsi="Times New Roman" w:cs="Times New Roman"/>
          <w:color w:val="000000" w:themeColor="text1"/>
        </w:rPr>
        <w:t>. 1978;35(6):773-782. doi:10.1001/archpsyc.1978.01770300115013</w:t>
      </w:r>
    </w:p>
    <w:p w14:paraId="7A964C59" w14:textId="3F570E46"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lastRenderedPageBreak/>
        <w:t xml:space="preserve">70.       McCollister KE, French MT. The relative contribution of outcome domains in the total economic benefit of addiction interventions: a review of first findings. </w:t>
      </w:r>
      <w:r w:rsidRPr="3B9295B8">
        <w:rPr>
          <w:rFonts w:ascii="Times New Roman" w:eastAsia="Times New Roman" w:hAnsi="Times New Roman" w:cs="Times New Roman"/>
          <w:i/>
          <w:iCs/>
          <w:color w:val="000000" w:themeColor="text1"/>
        </w:rPr>
        <w:t>Addict Abingdon Engl</w:t>
      </w:r>
      <w:r w:rsidRPr="3B9295B8">
        <w:rPr>
          <w:rFonts w:ascii="Times New Roman" w:eastAsia="Times New Roman" w:hAnsi="Times New Roman" w:cs="Times New Roman"/>
          <w:color w:val="000000" w:themeColor="text1"/>
        </w:rPr>
        <w:t>. 2003;98(12):1647-1659. doi:10.1111/j.1360-0443.</w:t>
      </w:r>
      <w:proofErr w:type="gramStart"/>
      <w:r w:rsidRPr="3B9295B8">
        <w:rPr>
          <w:rFonts w:ascii="Times New Roman" w:eastAsia="Times New Roman" w:hAnsi="Times New Roman" w:cs="Times New Roman"/>
          <w:color w:val="000000" w:themeColor="text1"/>
        </w:rPr>
        <w:t>2003.00541.x</w:t>
      </w:r>
      <w:proofErr w:type="gramEnd"/>
    </w:p>
    <w:p w14:paraId="3CD5B59D" w14:textId="02F25853"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71.       Venkatesh V, Davis FD. A Theoretical Extension of the Technology Acceptance Model: Four Longitudinal Field Studies. </w:t>
      </w:r>
      <w:r w:rsidRPr="3B9295B8">
        <w:rPr>
          <w:rFonts w:ascii="Times New Roman" w:eastAsia="Times New Roman" w:hAnsi="Times New Roman" w:cs="Times New Roman"/>
          <w:i/>
          <w:iCs/>
          <w:color w:val="000000" w:themeColor="text1"/>
        </w:rPr>
        <w:t>Manag Sci</w:t>
      </w:r>
      <w:r w:rsidRPr="3B9295B8">
        <w:rPr>
          <w:rFonts w:ascii="Times New Roman" w:eastAsia="Times New Roman" w:hAnsi="Times New Roman" w:cs="Times New Roman"/>
          <w:color w:val="000000" w:themeColor="text1"/>
        </w:rPr>
        <w:t>. 2000;46(2):186-204.</w:t>
      </w:r>
    </w:p>
    <w:p w14:paraId="77BD44B5" w14:textId="70415435"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72.       Szajna B. Empirical Evaluation of the Revised Technology Acceptance Model. </w:t>
      </w:r>
      <w:r w:rsidRPr="3B9295B8">
        <w:rPr>
          <w:rFonts w:ascii="Times New Roman" w:eastAsia="Times New Roman" w:hAnsi="Times New Roman" w:cs="Times New Roman"/>
          <w:i/>
          <w:iCs/>
          <w:color w:val="000000" w:themeColor="text1"/>
        </w:rPr>
        <w:t>Manag Sci</w:t>
      </w:r>
      <w:r w:rsidRPr="3B9295B8">
        <w:rPr>
          <w:rFonts w:ascii="Times New Roman" w:eastAsia="Times New Roman" w:hAnsi="Times New Roman" w:cs="Times New Roman"/>
          <w:color w:val="000000" w:themeColor="text1"/>
        </w:rPr>
        <w:t>. 1996;42(1):85-92.</w:t>
      </w:r>
    </w:p>
    <w:p w14:paraId="3EE5292C" w14:textId="362F52DE"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73.       Schroder KE, E, Ollis CL. The Coping Competence Questionnaire: A measure of resilience to helplessness and depression. </w:t>
      </w:r>
      <w:r w:rsidRPr="3B9295B8">
        <w:rPr>
          <w:rFonts w:ascii="Times New Roman" w:eastAsia="Times New Roman" w:hAnsi="Times New Roman" w:cs="Times New Roman"/>
          <w:i/>
          <w:iCs/>
          <w:color w:val="000000" w:themeColor="text1"/>
        </w:rPr>
        <w:t>Motiv Emot</w:t>
      </w:r>
      <w:r w:rsidRPr="3B9295B8">
        <w:rPr>
          <w:rFonts w:ascii="Times New Roman" w:eastAsia="Times New Roman" w:hAnsi="Times New Roman" w:cs="Times New Roman"/>
          <w:color w:val="000000" w:themeColor="text1"/>
        </w:rPr>
        <w:t>. 2013;37(2):286-302. doi:10.1007/s11031-012-9311-8</w:t>
      </w:r>
    </w:p>
    <w:p w14:paraId="3017C3A1" w14:textId="55CC782E"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74.       Zywiak WH, Stout RL, Braciszewski JM, Wray TB, Longabaugh R. Test-Retest Reliability and descriptive analyses of the Modified Important People and Activities (MIPA) Interview. </w:t>
      </w:r>
      <w:r w:rsidRPr="3B9295B8">
        <w:rPr>
          <w:rFonts w:ascii="Times New Roman" w:eastAsia="Times New Roman" w:hAnsi="Times New Roman" w:cs="Times New Roman"/>
          <w:i/>
          <w:iCs/>
          <w:color w:val="000000" w:themeColor="text1"/>
        </w:rPr>
        <w:t>Heroin Addict Relat Clin Probl</w:t>
      </w:r>
      <w:r w:rsidRPr="3B9295B8">
        <w:rPr>
          <w:rFonts w:ascii="Times New Roman" w:eastAsia="Times New Roman" w:hAnsi="Times New Roman" w:cs="Times New Roman"/>
          <w:color w:val="000000" w:themeColor="text1"/>
        </w:rPr>
        <w:t>. 2016;18(2):41-48.</w:t>
      </w:r>
    </w:p>
    <w:p w14:paraId="470FCEFD" w14:textId="609A22BD"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75.       Tangney JP, Baumeister RF, Boone AL. High self-control predicts good adjustment, less pathology, better grades, and interpersonal success. </w:t>
      </w:r>
      <w:r w:rsidRPr="3B9295B8">
        <w:rPr>
          <w:rFonts w:ascii="Times New Roman" w:eastAsia="Times New Roman" w:hAnsi="Times New Roman" w:cs="Times New Roman"/>
          <w:i/>
          <w:iCs/>
          <w:color w:val="000000" w:themeColor="text1"/>
        </w:rPr>
        <w:t>J Pers</w:t>
      </w:r>
      <w:r w:rsidRPr="3B9295B8">
        <w:rPr>
          <w:rFonts w:ascii="Times New Roman" w:eastAsia="Times New Roman" w:hAnsi="Times New Roman" w:cs="Times New Roman"/>
          <w:color w:val="000000" w:themeColor="text1"/>
        </w:rPr>
        <w:t>. 2004;72(2):271-324. doi:10.1111/j.0022-3506.</w:t>
      </w:r>
      <w:proofErr w:type="gramStart"/>
      <w:r w:rsidRPr="3B9295B8">
        <w:rPr>
          <w:rFonts w:ascii="Times New Roman" w:eastAsia="Times New Roman" w:hAnsi="Times New Roman" w:cs="Times New Roman"/>
          <w:color w:val="000000" w:themeColor="text1"/>
        </w:rPr>
        <w:t>2004.00263.x</w:t>
      </w:r>
      <w:proofErr w:type="gramEnd"/>
    </w:p>
    <w:p w14:paraId="0756229C" w14:textId="28534AC9"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76.       McLellan AT, Alterman AI, Cacciola J, Metzger D, O’Brien CP. A new measure of substance abuse treatment. Initial studies of the treatment services review. </w:t>
      </w:r>
      <w:r w:rsidRPr="3B9295B8">
        <w:rPr>
          <w:rFonts w:ascii="Times New Roman" w:eastAsia="Times New Roman" w:hAnsi="Times New Roman" w:cs="Times New Roman"/>
          <w:i/>
          <w:iCs/>
          <w:color w:val="000000" w:themeColor="text1"/>
        </w:rPr>
        <w:t>J Nerv Ment Dis</w:t>
      </w:r>
      <w:r w:rsidRPr="3B9295B8">
        <w:rPr>
          <w:rFonts w:ascii="Times New Roman" w:eastAsia="Times New Roman" w:hAnsi="Times New Roman" w:cs="Times New Roman"/>
          <w:color w:val="000000" w:themeColor="text1"/>
        </w:rPr>
        <w:t>. 1992;180(2):101-110. doi:10.1097/00005053-199202000-00007</w:t>
      </w:r>
    </w:p>
    <w:p w14:paraId="53DF6D9F" w14:textId="0EC7EEAC"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77.       Carfì A, Bernabei R, Landi F, Gemelli Against COVID-19 Post-Acute Care Study Group. Persistent Symptoms in Patients After Acute COVID-19. </w:t>
      </w:r>
      <w:r w:rsidRPr="3B9295B8">
        <w:rPr>
          <w:rFonts w:ascii="Times New Roman" w:eastAsia="Times New Roman" w:hAnsi="Times New Roman" w:cs="Times New Roman"/>
          <w:i/>
          <w:iCs/>
          <w:color w:val="000000" w:themeColor="text1"/>
        </w:rPr>
        <w:t>JAMA</w:t>
      </w:r>
      <w:r w:rsidRPr="3B9295B8">
        <w:rPr>
          <w:rFonts w:ascii="Times New Roman" w:eastAsia="Times New Roman" w:hAnsi="Times New Roman" w:cs="Times New Roman"/>
          <w:color w:val="000000" w:themeColor="text1"/>
        </w:rPr>
        <w:t>. 2020;324(6):603-605. doi:10.1001/jama.2020.12603</w:t>
      </w:r>
    </w:p>
    <w:p w14:paraId="42C4E9DB" w14:textId="445D072A"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78.       McKay JR, Gustafson DH, Ivey M, et al. Effects of automated smartphone mobile recovery support and telephone continuing care in the treatment of alcohol use disorder: study protocol for a randomized controlled trial. </w:t>
      </w:r>
      <w:r w:rsidRPr="3B9295B8">
        <w:rPr>
          <w:rFonts w:ascii="Times New Roman" w:eastAsia="Times New Roman" w:hAnsi="Times New Roman" w:cs="Times New Roman"/>
          <w:i/>
          <w:iCs/>
          <w:color w:val="000000" w:themeColor="text1"/>
        </w:rPr>
        <w:t>Trials</w:t>
      </w:r>
      <w:r w:rsidRPr="3B9295B8">
        <w:rPr>
          <w:rFonts w:ascii="Times New Roman" w:eastAsia="Times New Roman" w:hAnsi="Times New Roman" w:cs="Times New Roman"/>
          <w:color w:val="000000" w:themeColor="text1"/>
        </w:rPr>
        <w:t>. 2018;19(1):82. doi:10.1186/s13063-018-2466-1</w:t>
      </w:r>
    </w:p>
    <w:p w14:paraId="0598C040" w14:textId="28A5894A"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79.       McCrady BS, Epstein EE, Cook S, Jensen N, Hildebrandt T. A Randomized Trial of Individual and Couple Behavioral Alcohol Treatment for Women. </w:t>
      </w:r>
      <w:r w:rsidRPr="3B9295B8">
        <w:rPr>
          <w:rFonts w:ascii="Times New Roman" w:eastAsia="Times New Roman" w:hAnsi="Times New Roman" w:cs="Times New Roman"/>
          <w:i/>
          <w:iCs/>
          <w:color w:val="000000" w:themeColor="text1"/>
        </w:rPr>
        <w:t>J Consult Clin Psychol</w:t>
      </w:r>
      <w:r w:rsidRPr="3B9295B8">
        <w:rPr>
          <w:rFonts w:ascii="Times New Roman" w:eastAsia="Times New Roman" w:hAnsi="Times New Roman" w:cs="Times New Roman"/>
          <w:color w:val="000000" w:themeColor="text1"/>
        </w:rPr>
        <w:t>. 2009;77(2):243-256. doi:10.1037/a0014686</w:t>
      </w:r>
    </w:p>
    <w:p w14:paraId="4F9481B9" w14:textId="27AFB40A"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80.       Diggle P, Kenward MG. Informative Drop-Out in Longitudinal Data Analysis. </w:t>
      </w:r>
      <w:r w:rsidRPr="3B9295B8">
        <w:rPr>
          <w:rFonts w:ascii="Times New Roman" w:eastAsia="Times New Roman" w:hAnsi="Times New Roman" w:cs="Times New Roman"/>
          <w:i/>
          <w:iCs/>
          <w:color w:val="000000" w:themeColor="text1"/>
        </w:rPr>
        <w:t>J R Stat Soc Ser C Appl Stat</w:t>
      </w:r>
      <w:r w:rsidRPr="3B9295B8">
        <w:rPr>
          <w:rFonts w:ascii="Times New Roman" w:eastAsia="Times New Roman" w:hAnsi="Times New Roman" w:cs="Times New Roman"/>
          <w:color w:val="000000" w:themeColor="text1"/>
        </w:rPr>
        <w:t>. 1994;43(1):49-93. doi:10.2307/2986113</w:t>
      </w:r>
    </w:p>
    <w:p w14:paraId="4AE23EF3" w14:textId="06703CBC"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81.       Hedeker D, Gibbons RD. Application of random-effects pattern-mixture models for missing data in longitudinal </w:t>
      </w:r>
      <w:proofErr w:type="gramStart"/>
      <w:r w:rsidRPr="3B9295B8">
        <w:rPr>
          <w:rFonts w:ascii="Times New Roman" w:eastAsia="Times New Roman" w:hAnsi="Times New Roman" w:cs="Times New Roman"/>
          <w:color w:val="000000" w:themeColor="text1"/>
        </w:rPr>
        <w:t>studies.</w:t>
      </w:r>
      <w:r w:rsidRPr="3B9295B8">
        <w:rPr>
          <w:rFonts w:ascii="Times New Roman" w:eastAsia="Times New Roman" w:hAnsi="Times New Roman" w:cs="Times New Roman"/>
          <w:i/>
          <w:iCs/>
          <w:color w:val="000000" w:themeColor="text1"/>
        </w:rPr>
        <w:t>Psychol</w:t>
      </w:r>
      <w:proofErr w:type="gramEnd"/>
      <w:r w:rsidRPr="3B9295B8">
        <w:rPr>
          <w:rFonts w:ascii="Times New Roman" w:eastAsia="Times New Roman" w:hAnsi="Times New Roman" w:cs="Times New Roman"/>
          <w:i/>
          <w:iCs/>
          <w:color w:val="000000" w:themeColor="text1"/>
        </w:rPr>
        <w:t xml:space="preserve"> Methods</w:t>
      </w:r>
      <w:r w:rsidRPr="3B9295B8">
        <w:rPr>
          <w:rFonts w:ascii="Times New Roman" w:eastAsia="Times New Roman" w:hAnsi="Times New Roman" w:cs="Times New Roman"/>
          <w:color w:val="000000" w:themeColor="text1"/>
        </w:rPr>
        <w:t xml:space="preserve">. </w:t>
      </w:r>
      <w:proofErr w:type="gramStart"/>
      <w:r w:rsidRPr="3B9295B8">
        <w:rPr>
          <w:rFonts w:ascii="Times New Roman" w:eastAsia="Times New Roman" w:hAnsi="Times New Roman" w:cs="Times New Roman"/>
          <w:color w:val="000000" w:themeColor="text1"/>
        </w:rPr>
        <w:t>1997;2:64</w:t>
      </w:r>
      <w:proofErr w:type="gramEnd"/>
      <w:r w:rsidRPr="3B9295B8">
        <w:rPr>
          <w:rFonts w:ascii="Times New Roman" w:eastAsia="Times New Roman" w:hAnsi="Times New Roman" w:cs="Times New Roman"/>
          <w:color w:val="000000" w:themeColor="text1"/>
        </w:rPr>
        <w:t>-78. doi:10.1037/1082-989X.2.1.64</w:t>
      </w:r>
    </w:p>
    <w:p w14:paraId="6C377E11" w14:textId="2B3B15C0" w:rsidR="005351FE" w:rsidRPr="005351FE" w:rsidRDefault="6213BC6D" w:rsidP="3B9295B8">
      <w:pPr>
        <w:spacing w:line="240" w:lineRule="exact"/>
        <w:rPr>
          <w:rFonts w:ascii="Times New Roman" w:eastAsia="Times New Roman" w:hAnsi="Times New Roman" w:cs="Times New Roman"/>
        </w:rPr>
      </w:pPr>
      <w:r w:rsidRPr="3B9295B8">
        <w:rPr>
          <w:rFonts w:ascii="Times New Roman" w:eastAsia="Times New Roman" w:hAnsi="Times New Roman" w:cs="Times New Roman"/>
          <w:color w:val="000000" w:themeColor="text1"/>
        </w:rPr>
        <w:t xml:space="preserve">82.       Longitudinal Data Analysis | Wiley. Wiley.com. Accessed February 17, 2023. </w:t>
      </w:r>
      <w:hyperlink r:id="rId24">
        <w:r w:rsidRPr="3B9295B8">
          <w:rPr>
            <w:rStyle w:val="Hyperlink"/>
            <w:rFonts w:ascii="Times New Roman" w:eastAsia="Times New Roman" w:hAnsi="Times New Roman" w:cs="Times New Roman"/>
          </w:rPr>
          <w:t>https://www.wiley.com/en-us/Longitudinal+Data+Analysis-p-9780471420279</w:t>
        </w:r>
      </w:hyperlink>
    </w:p>
    <w:p w14:paraId="46E2E7E4" w14:textId="3D0F97FB"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83.       Enders CK. Missing not at random models for latent growth curve analyses. </w:t>
      </w:r>
      <w:r w:rsidRPr="3B9295B8">
        <w:rPr>
          <w:rFonts w:ascii="Times New Roman" w:eastAsia="Times New Roman" w:hAnsi="Times New Roman" w:cs="Times New Roman"/>
          <w:i/>
          <w:iCs/>
          <w:color w:val="000000" w:themeColor="text1"/>
        </w:rPr>
        <w:t>Psychol Methods</w:t>
      </w:r>
      <w:r w:rsidRPr="3B9295B8">
        <w:rPr>
          <w:rFonts w:ascii="Times New Roman" w:eastAsia="Times New Roman" w:hAnsi="Times New Roman" w:cs="Times New Roman"/>
          <w:color w:val="000000" w:themeColor="text1"/>
        </w:rPr>
        <w:t>. 2011;16(1):1-16. doi:10.1037/a0022640</w:t>
      </w:r>
    </w:p>
    <w:p w14:paraId="16865FBA" w14:textId="7B209B5F"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84.       White IR, Horton NJ, Carpenter J, Pocock SJ. Strategy for intention to treat analysis in randomised trials with missing outcome data. </w:t>
      </w:r>
      <w:r w:rsidRPr="3B9295B8">
        <w:rPr>
          <w:rFonts w:ascii="Times New Roman" w:eastAsia="Times New Roman" w:hAnsi="Times New Roman" w:cs="Times New Roman"/>
          <w:i/>
          <w:iCs/>
          <w:color w:val="000000" w:themeColor="text1"/>
        </w:rPr>
        <w:t>BMJ</w:t>
      </w:r>
      <w:r w:rsidRPr="3B9295B8">
        <w:rPr>
          <w:rFonts w:ascii="Times New Roman" w:eastAsia="Times New Roman" w:hAnsi="Times New Roman" w:cs="Times New Roman"/>
          <w:color w:val="000000" w:themeColor="text1"/>
        </w:rPr>
        <w:t>. 2011;</w:t>
      </w:r>
      <w:proofErr w:type="gramStart"/>
      <w:r w:rsidRPr="3B9295B8">
        <w:rPr>
          <w:rFonts w:ascii="Times New Roman" w:eastAsia="Times New Roman" w:hAnsi="Times New Roman" w:cs="Times New Roman"/>
          <w:color w:val="000000" w:themeColor="text1"/>
        </w:rPr>
        <w:t>342:d</w:t>
      </w:r>
      <w:proofErr w:type="gramEnd"/>
      <w:r w:rsidRPr="3B9295B8">
        <w:rPr>
          <w:rFonts w:ascii="Times New Roman" w:eastAsia="Times New Roman" w:hAnsi="Times New Roman" w:cs="Times New Roman"/>
          <w:color w:val="000000" w:themeColor="text1"/>
        </w:rPr>
        <w:t>40. doi:10.1136/</w:t>
      </w:r>
      <w:proofErr w:type="gramStart"/>
      <w:r w:rsidRPr="3B9295B8">
        <w:rPr>
          <w:rFonts w:ascii="Times New Roman" w:eastAsia="Times New Roman" w:hAnsi="Times New Roman" w:cs="Times New Roman"/>
          <w:color w:val="000000" w:themeColor="text1"/>
        </w:rPr>
        <w:t>bmj.d</w:t>
      </w:r>
      <w:proofErr w:type="gramEnd"/>
      <w:r w:rsidRPr="3B9295B8">
        <w:rPr>
          <w:rFonts w:ascii="Times New Roman" w:eastAsia="Times New Roman" w:hAnsi="Times New Roman" w:cs="Times New Roman"/>
          <w:color w:val="000000" w:themeColor="text1"/>
        </w:rPr>
        <w:t>40</w:t>
      </w:r>
    </w:p>
    <w:p w14:paraId="198B0168" w14:textId="2ACACC8A" w:rsidR="005351FE" w:rsidRPr="005351FE" w:rsidRDefault="6213BC6D" w:rsidP="3B9295B8">
      <w:pPr>
        <w:spacing w:line="240" w:lineRule="exact"/>
        <w:rPr>
          <w:rFonts w:ascii="Times New Roman" w:eastAsia="Times New Roman" w:hAnsi="Times New Roman" w:cs="Times New Roman"/>
          <w:color w:val="000000" w:themeColor="text1"/>
        </w:rPr>
      </w:pPr>
      <w:r w:rsidRPr="3B9295B8">
        <w:rPr>
          <w:rFonts w:ascii="Times New Roman" w:eastAsia="Times New Roman" w:hAnsi="Times New Roman" w:cs="Times New Roman"/>
          <w:color w:val="000000" w:themeColor="text1"/>
        </w:rPr>
        <w:t xml:space="preserve">85.       Hedeker D, Mermelstein RJ, Demirtas H. Analysis of binary outcomes with missing data: missing = smoking, last observation carried forward, and a little multiple imputation. </w:t>
      </w:r>
      <w:r w:rsidRPr="3B9295B8">
        <w:rPr>
          <w:rFonts w:ascii="Times New Roman" w:eastAsia="Times New Roman" w:hAnsi="Times New Roman" w:cs="Times New Roman"/>
          <w:i/>
          <w:iCs/>
          <w:color w:val="000000" w:themeColor="text1"/>
        </w:rPr>
        <w:t>Addict Abingdon Engl</w:t>
      </w:r>
      <w:r w:rsidRPr="3B9295B8">
        <w:rPr>
          <w:rFonts w:ascii="Times New Roman" w:eastAsia="Times New Roman" w:hAnsi="Times New Roman" w:cs="Times New Roman"/>
          <w:color w:val="000000" w:themeColor="text1"/>
        </w:rPr>
        <w:t>. 2007;102(10):1564-1573. doi:10.1111/j.1360-0443.</w:t>
      </w:r>
      <w:proofErr w:type="gramStart"/>
      <w:r w:rsidRPr="3B9295B8">
        <w:rPr>
          <w:rFonts w:ascii="Times New Roman" w:eastAsia="Times New Roman" w:hAnsi="Times New Roman" w:cs="Times New Roman"/>
          <w:color w:val="000000" w:themeColor="text1"/>
        </w:rPr>
        <w:t>2007.01946.x</w:t>
      </w:r>
      <w:proofErr w:type="gramEnd"/>
    </w:p>
    <w:p w14:paraId="6E0422E5" w14:textId="3F1C5ADB" w:rsidR="005351FE" w:rsidRPr="005351FE" w:rsidRDefault="6213BC6D" w:rsidP="3B9295B8">
      <w:pPr>
        <w:spacing w:line="240" w:lineRule="exact"/>
        <w:rPr>
          <w:rFonts w:ascii="Times New Roman" w:eastAsia="Times New Roman" w:hAnsi="Times New Roman" w:cs="Times New Roman"/>
          <w:color w:val="000000" w:themeColor="text1"/>
        </w:rPr>
      </w:pPr>
      <w:r w:rsidRPr="59B11EB5">
        <w:rPr>
          <w:rFonts w:ascii="Times New Roman" w:eastAsia="Times New Roman" w:hAnsi="Times New Roman" w:cs="Times New Roman"/>
          <w:color w:val="000000" w:themeColor="text1"/>
        </w:rPr>
        <w:t xml:space="preserve">86.       Thabane L, Mbuagbaw L, Zhang S, et al. A tutorial on sensitivity analyses in clinical trials: </w:t>
      </w:r>
      <w:proofErr w:type="gramStart"/>
      <w:r w:rsidRPr="59B11EB5">
        <w:rPr>
          <w:rFonts w:ascii="Times New Roman" w:eastAsia="Times New Roman" w:hAnsi="Times New Roman" w:cs="Times New Roman"/>
          <w:color w:val="000000" w:themeColor="text1"/>
        </w:rPr>
        <w:t>the what</w:t>
      </w:r>
      <w:proofErr w:type="gramEnd"/>
      <w:r w:rsidRPr="59B11EB5">
        <w:rPr>
          <w:rFonts w:ascii="Times New Roman" w:eastAsia="Times New Roman" w:hAnsi="Times New Roman" w:cs="Times New Roman"/>
          <w:color w:val="000000" w:themeColor="text1"/>
        </w:rPr>
        <w:t xml:space="preserve">, why, when and how. </w:t>
      </w:r>
      <w:r w:rsidRPr="59B11EB5">
        <w:rPr>
          <w:rFonts w:ascii="Times New Roman" w:eastAsia="Times New Roman" w:hAnsi="Times New Roman" w:cs="Times New Roman"/>
          <w:i/>
          <w:iCs/>
          <w:color w:val="000000" w:themeColor="text1"/>
        </w:rPr>
        <w:t>BMC Med Res Methodol</w:t>
      </w:r>
      <w:r w:rsidRPr="59B11EB5">
        <w:rPr>
          <w:rFonts w:ascii="Times New Roman" w:eastAsia="Times New Roman" w:hAnsi="Times New Roman" w:cs="Times New Roman"/>
          <w:color w:val="000000" w:themeColor="text1"/>
        </w:rPr>
        <w:t xml:space="preserve">. </w:t>
      </w:r>
      <w:proofErr w:type="gramStart"/>
      <w:r w:rsidRPr="59B11EB5">
        <w:rPr>
          <w:rFonts w:ascii="Times New Roman" w:eastAsia="Times New Roman" w:hAnsi="Times New Roman" w:cs="Times New Roman"/>
          <w:color w:val="000000" w:themeColor="text1"/>
        </w:rPr>
        <w:t>2013;13:92</w:t>
      </w:r>
      <w:proofErr w:type="gramEnd"/>
      <w:r w:rsidRPr="59B11EB5">
        <w:rPr>
          <w:rFonts w:ascii="Times New Roman" w:eastAsia="Times New Roman" w:hAnsi="Times New Roman" w:cs="Times New Roman"/>
          <w:color w:val="000000" w:themeColor="text1"/>
        </w:rPr>
        <w:t>. doi:10.1186/1471-2288-13-92</w:t>
      </w:r>
    </w:p>
    <w:p w14:paraId="2A74FC86" w14:textId="1B85F23D" w:rsidR="333BAE9F" w:rsidRDefault="333BAE9F" w:rsidP="59B11EB5">
      <w:pPr>
        <w:ind w:left="-20" w:right="-20"/>
        <w:rPr>
          <w:rFonts w:ascii="Helvetica Neue" w:eastAsia="Helvetica Neue" w:hAnsi="Helvetica Neue" w:cs="Helvetica Neue"/>
          <w:color w:val="181818"/>
          <w:sz w:val="19"/>
          <w:szCs w:val="19"/>
        </w:rPr>
      </w:pPr>
      <w:commentRangeStart w:id="602"/>
      <w:r w:rsidRPr="59B11EB5">
        <w:rPr>
          <w:rFonts w:ascii="Times New Roman" w:eastAsia="Times New Roman" w:hAnsi="Times New Roman" w:cs="Times New Roman"/>
          <w:color w:val="000000" w:themeColor="text1"/>
        </w:rPr>
        <w:lastRenderedPageBreak/>
        <w:t xml:space="preserve">87. </w:t>
      </w:r>
      <w:r>
        <w:tab/>
      </w:r>
      <w:r w:rsidRPr="59B11EB5">
        <w:rPr>
          <w:rFonts w:ascii="Helvetica Neue" w:eastAsia="Helvetica Neue" w:hAnsi="Helvetica Neue" w:cs="Helvetica Neue"/>
          <w:color w:val="181818"/>
          <w:sz w:val="19"/>
          <w:szCs w:val="19"/>
        </w:rPr>
        <w:t>McKay JR, Gustafson DH, Ivey M, Pe-Romashko K, Curtis B, Thomas T, Oslin DW, Polsky D, Quanbeck A, Lynch KG. Efficacy and comparative effectiveness of telephone and smartphone remote continuing care interventions for alcohol use disorder: a randomized controlled trial. Addiction. 2022 May;117(5):1326-1337. doi: 10.1111/add.15771. Epub 2021 Dec 23. PMID: 34859519.</w:t>
      </w:r>
      <w:commentRangeEnd w:id="602"/>
      <w:r>
        <w:rPr>
          <w:rStyle w:val="CommentReference"/>
        </w:rPr>
        <w:commentReference w:id="602"/>
      </w:r>
    </w:p>
    <w:p w14:paraId="47E2E01C" w14:textId="45BC5C21" w:rsidR="67A6073B" w:rsidRDefault="67A6073B" w:rsidP="59B11EB5">
      <w:pPr>
        <w:spacing w:line="240" w:lineRule="exact"/>
        <w:rPr>
          <w:rFonts w:ascii="Times New Roman" w:eastAsia="Times New Roman" w:hAnsi="Times New Roman" w:cs="Times New Roman"/>
          <w:sz w:val="24"/>
          <w:szCs w:val="24"/>
          <w:highlight w:val="yellow"/>
        </w:rPr>
      </w:pPr>
      <w:commentRangeStart w:id="603"/>
      <w:r w:rsidRPr="59B11EB5">
        <w:rPr>
          <w:rFonts w:ascii="Times New Roman" w:eastAsia="Times New Roman" w:hAnsi="Times New Roman" w:cs="Times New Roman"/>
          <w:color w:val="000000" w:themeColor="text1"/>
        </w:rPr>
        <w:t xml:space="preserve">88. </w:t>
      </w:r>
      <w:r>
        <w:tab/>
      </w:r>
      <w:r w:rsidRPr="59B11EB5">
        <w:rPr>
          <w:rFonts w:ascii="Times New Roman" w:eastAsia="Times New Roman" w:hAnsi="Times New Roman" w:cs="Times New Roman"/>
          <w:sz w:val="24"/>
          <w:szCs w:val="24"/>
          <w:highlight w:val="yellow"/>
        </w:rPr>
        <w:t>Ryan RM, Deci EL. Self-determination theory and the facilitation of intrinsic motivation, social development, and well-being. Am Psychol 2000 Jan;55(1):68-78.</w:t>
      </w:r>
      <w:commentRangeEnd w:id="603"/>
      <w:r>
        <w:rPr>
          <w:rStyle w:val="CommentReference"/>
        </w:rPr>
        <w:commentReference w:id="603"/>
      </w:r>
    </w:p>
    <w:p w14:paraId="1C26EE76" w14:textId="5B572DD7" w:rsidR="005351FE" w:rsidRPr="005351FE" w:rsidRDefault="005351FE" w:rsidP="3B9295B8">
      <w:pPr>
        <w:spacing w:line="240" w:lineRule="exact"/>
        <w:rPr>
          <w:rFonts w:ascii="Times New Roman" w:eastAsia="Times New Roman" w:hAnsi="Times New Roman" w:cs="Times New Roman"/>
          <w:color w:val="000000" w:themeColor="text1"/>
        </w:rPr>
      </w:pPr>
    </w:p>
    <w:p w14:paraId="4946D668" w14:textId="041E2C83" w:rsidR="005351FE" w:rsidRPr="005351FE" w:rsidRDefault="6146887C" w:rsidP="3B9295B8">
      <w:pPr>
        <w:spacing w:line="240" w:lineRule="exact"/>
        <w:rPr>
          <w:rFonts w:ascii="Times New Roman" w:eastAsia="Times New Roman" w:hAnsi="Times New Roman" w:cs="Times New Roman"/>
          <w:b/>
          <w:bCs/>
          <w:color w:val="000000" w:themeColor="text1"/>
          <w:sz w:val="32"/>
          <w:szCs w:val="32"/>
        </w:rPr>
      </w:pPr>
      <w:r w:rsidRPr="3B9295B8">
        <w:rPr>
          <w:rFonts w:ascii="Times New Roman" w:eastAsia="Times New Roman" w:hAnsi="Times New Roman" w:cs="Times New Roman"/>
          <w:b/>
          <w:bCs/>
          <w:color w:val="000000" w:themeColor="text1"/>
          <w:sz w:val="32"/>
          <w:szCs w:val="32"/>
        </w:rPr>
        <w:t>Abbreviations</w:t>
      </w:r>
    </w:p>
    <w:p w14:paraId="23218DA7" w14:textId="1619933D" w:rsidR="005351FE" w:rsidRPr="005351FE" w:rsidRDefault="1A70EFEC" w:rsidP="3B9295B8">
      <w:pPr>
        <w:spacing w:line="240" w:lineRule="exact"/>
        <w:rPr>
          <w:rFonts w:ascii="Times New Roman" w:eastAsia="Times New Roman" w:hAnsi="Times New Roman" w:cs="Times New Roman"/>
          <w:color w:val="000000" w:themeColor="text1"/>
          <w:sz w:val="24"/>
          <w:szCs w:val="24"/>
        </w:rPr>
      </w:pPr>
      <w:r w:rsidRPr="3B9295B8">
        <w:rPr>
          <w:rFonts w:ascii="Times New Roman" w:eastAsia="Times New Roman" w:hAnsi="Times New Roman" w:cs="Times New Roman"/>
          <w:b/>
          <w:bCs/>
          <w:color w:val="000000" w:themeColor="text1"/>
          <w:sz w:val="24"/>
          <w:szCs w:val="24"/>
        </w:rPr>
        <w:t xml:space="preserve">AA: </w:t>
      </w:r>
      <w:r w:rsidRPr="3B9295B8">
        <w:rPr>
          <w:rFonts w:ascii="Times New Roman" w:eastAsia="Times New Roman" w:hAnsi="Times New Roman" w:cs="Times New Roman"/>
          <w:color w:val="000000" w:themeColor="text1"/>
          <w:sz w:val="24"/>
          <w:szCs w:val="24"/>
        </w:rPr>
        <w:t>Alcoholics Anonymous</w:t>
      </w:r>
    </w:p>
    <w:p w14:paraId="554AF24F" w14:textId="336CD525" w:rsidR="005351FE" w:rsidRPr="005351FE" w:rsidRDefault="6146887C" w:rsidP="3B9295B8">
      <w:pPr>
        <w:spacing w:line="240" w:lineRule="exact"/>
        <w:rPr>
          <w:rFonts w:ascii="Times New Roman" w:eastAsia="Times New Roman" w:hAnsi="Times New Roman" w:cs="Times New Roman"/>
          <w:color w:val="000000" w:themeColor="text1"/>
          <w:sz w:val="24"/>
          <w:szCs w:val="24"/>
        </w:rPr>
      </w:pPr>
      <w:r w:rsidRPr="3B9295B8">
        <w:rPr>
          <w:rFonts w:ascii="Times New Roman" w:eastAsia="Times New Roman" w:hAnsi="Times New Roman" w:cs="Times New Roman"/>
          <w:b/>
          <w:bCs/>
          <w:color w:val="000000" w:themeColor="text1"/>
          <w:sz w:val="24"/>
          <w:szCs w:val="24"/>
        </w:rPr>
        <w:t>ABCT</w:t>
      </w:r>
      <w:r w:rsidRPr="3B9295B8">
        <w:rPr>
          <w:rFonts w:ascii="Times New Roman" w:eastAsia="Times New Roman" w:hAnsi="Times New Roman" w:cs="Times New Roman"/>
          <w:color w:val="000000" w:themeColor="text1"/>
          <w:sz w:val="24"/>
          <w:szCs w:val="24"/>
        </w:rPr>
        <w:t xml:space="preserve">: </w:t>
      </w:r>
      <w:r w:rsidR="3983DEEF" w:rsidRPr="3B9295B8">
        <w:rPr>
          <w:rFonts w:ascii="Times New Roman" w:eastAsia="Times New Roman" w:hAnsi="Times New Roman" w:cs="Times New Roman"/>
          <w:sz w:val="24"/>
          <w:szCs w:val="24"/>
        </w:rPr>
        <w:t>Alcohol Behavioral Couple Therapy</w:t>
      </w:r>
    </w:p>
    <w:p w14:paraId="20E70985" w14:textId="68D10359" w:rsidR="005351FE" w:rsidRPr="005351FE" w:rsidRDefault="6146887C" w:rsidP="3B9295B8">
      <w:pPr>
        <w:spacing w:line="240" w:lineRule="exact"/>
        <w:rPr>
          <w:rFonts w:ascii="Times New Roman" w:eastAsia="Times New Roman" w:hAnsi="Times New Roman" w:cs="Times New Roman"/>
          <w:color w:val="000000" w:themeColor="text1"/>
          <w:sz w:val="24"/>
          <w:szCs w:val="24"/>
        </w:rPr>
      </w:pPr>
      <w:r w:rsidRPr="4B91EFFE">
        <w:rPr>
          <w:rFonts w:ascii="Times New Roman" w:eastAsia="Times New Roman" w:hAnsi="Times New Roman" w:cs="Times New Roman"/>
          <w:b/>
          <w:bCs/>
          <w:color w:val="000000" w:themeColor="text1"/>
          <w:sz w:val="24"/>
          <w:szCs w:val="24"/>
        </w:rPr>
        <w:t>ACHESS</w:t>
      </w:r>
      <w:r w:rsidRPr="4B91EFFE">
        <w:rPr>
          <w:rFonts w:ascii="Times New Roman" w:eastAsia="Times New Roman" w:hAnsi="Times New Roman" w:cs="Times New Roman"/>
          <w:color w:val="000000" w:themeColor="text1"/>
          <w:sz w:val="24"/>
          <w:szCs w:val="24"/>
        </w:rPr>
        <w:t>:</w:t>
      </w:r>
      <w:r w:rsidR="32BF0B08" w:rsidRPr="4B91EFFE">
        <w:rPr>
          <w:rFonts w:ascii="Times New Roman" w:eastAsia="Times New Roman" w:hAnsi="Times New Roman" w:cs="Times New Roman"/>
          <w:color w:val="000000" w:themeColor="text1"/>
          <w:sz w:val="24"/>
          <w:szCs w:val="24"/>
        </w:rPr>
        <w:t xml:space="preserve"> Addiction</w:t>
      </w:r>
      <w:r w:rsidR="3D765207" w:rsidRPr="4B91EFFE">
        <w:rPr>
          <w:rFonts w:ascii="Times New Roman" w:eastAsia="Times New Roman" w:hAnsi="Times New Roman" w:cs="Times New Roman"/>
          <w:color w:val="000000" w:themeColor="text1"/>
          <w:sz w:val="24"/>
          <w:szCs w:val="24"/>
        </w:rPr>
        <w:t>-</w:t>
      </w:r>
      <w:r w:rsidR="32BF0B08" w:rsidRPr="4B91EFFE">
        <w:rPr>
          <w:rFonts w:ascii="Times New Roman" w:eastAsia="Times New Roman" w:hAnsi="Times New Roman" w:cs="Times New Roman"/>
          <w:color w:val="000000" w:themeColor="text1"/>
          <w:sz w:val="24"/>
          <w:szCs w:val="24"/>
        </w:rPr>
        <w:t>Co</w:t>
      </w:r>
      <w:r w:rsidR="456E9C12" w:rsidRPr="4B91EFFE">
        <w:rPr>
          <w:rFonts w:ascii="Times New Roman" w:eastAsia="Times New Roman" w:hAnsi="Times New Roman" w:cs="Times New Roman"/>
          <w:color w:val="000000" w:themeColor="text1"/>
          <w:sz w:val="24"/>
          <w:szCs w:val="24"/>
        </w:rPr>
        <w:t>m</w:t>
      </w:r>
      <w:r w:rsidR="32BF0B08" w:rsidRPr="4B91EFFE">
        <w:rPr>
          <w:rFonts w:ascii="Times New Roman" w:eastAsia="Times New Roman" w:hAnsi="Times New Roman" w:cs="Times New Roman"/>
          <w:color w:val="000000" w:themeColor="text1"/>
          <w:sz w:val="24"/>
          <w:szCs w:val="24"/>
        </w:rPr>
        <w:t xml:space="preserve">prehensive Health Enhancement Support </w:t>
      </w:r>
      <w:r w:rsidR="45C52BEB" w:rsidRPr="4B91EFFE">
        <w:rPr>
          <w:rFonts w:ascii="Times New Roman" w:eastAsia="Times New Roman" w:hAnsi="Times New Roman" w:cs="Times New Roman"/>
          <w:color w:val="000000" w:themeColor="text1"/>
          <w:sz w:val="24"/>
          <w:szCs w:val="24"/>
        </w:rPr>
        <w:t>s</w:t>
      </w:r>
      <w:r w:rsidR="32BF0B08" w:rsidRPr="4B91EFFE">
        <w:rPr>
          <w:rFonts w:ascii="Times New Roman" w:eastAsia="Times New Roman" w:hAnsi="Times New Roman" w:cs="Times New Roman"/>
          <w:color w:val="000000" w:themeColor="text1"/>
          <w:sz w:val="24"/>
          <w:szCs w:val="24"/>
        </w:rPr>
        <w:t>ystem</w:t>
      </w:r>
    </w:p>
    <w:p w14:paraId="02A8141D" w14:textId="14E423F3" w:rsidR="005351FE" w:rsidRPr="005351FE" w:rsidRDefault="6146887C" w:rsidP="3B9295B8">
      <w:pPr>
        <w:spacing w:line="240" w:lineRule="exact"/>
        <w:rPr>
          <w:rFonts w:ascii="Times New Roman" w:eastAsia="Times New Roman" w:hAnsi="Times New Roman" w:cs="Times New Roman"/>
          <w:color w:val="000000" w:themeColor="text1"/>
          <w:sz w:val="24"/>
          <w:szCs w:val="24"/>
        </w:rPr>
      </w:pPr>
      <w:r w:rsidRPr="4B91EFFE">
        <w:rPr>
          <w:rFonts w:ascii="Times New Roman" w:eastAsia="Times New Roman" w:hAnsi="Times New Roman" w:cs="Times New Roman"/>
          <w:b/>
          <w:bCs/>
          <w:color w:val="000000" w:themeColor="text1"/>
          <w:sz w:val="24"/>
          <w:szCs w:val="24"/>
        </w:rPr>
        <w:t>ACHESS-C</w:t>
      </w:r>
      <w:r w:rsidRPr="4B91EFFE">
        <w:rPr>
          <w:rFonts w:ascii="Times New Roman" w:eastAsia="Times New Roman" w:hAnsi="Times New Roman" w:cs="Times New Roman"/>
          <w:color w:val="000000" w:themeColor="text1"/>
          <w:sz w:val="24"/>
          <w:szCs w:val="24"/>
        </w:rPr>
        <w:t>:</w:t>
      </w:r>
      <w:r w:rsidR="124072C2" w:rsidRPr="4B91EFFE">
        <w:rPr>
          <w:rFonts w:ascii="Times New Roman" w:eastAsia="Times New Roman" w:hAnsi="Times New Roman" w:cs="Times New Roman"/>
          <w:color w:val="000000" w:themeColor="text1"/>
          <w:sz w:val="24"/>
          <w:szCs w:val="24"/>
        </w:rPr>
        <w:t xml:space="preserve"> Addiction</w:t>
      </w:r>
      <w:r w:rsidR="3BC5A694" w:rsidRPr="4B91EFFE">
        <w:rPr>
          <w:rFonts w:ascii="Times New Roman" w:eastAsia="Times New Roman" w:hAnsi="Times New Roman" w:cs="Times New Roman"/>
          <w:color w:val="000000" w:themeColor="text1"/>
          <w:sz w:val="24"/>
          <w:szCs w:val="24"/>
        </w:rPr>
        <w:t>-</w:t>
      </w:r>
      <w:r w:rsidR="124072C2" w:rsidRPr="4B91EFFE">
        <w:rPr>
          <w:rFonts w:ascii="Times New Roman" w:eastAsia="Times New Roman" w:hAnsi="Times New Roman" w:cs="Times New Roman"/>
          <w:color w:val="000000" w:themeColor="text1"/>
          <w:sz w:val="24"/>
          <w:szCs w:val="24"/>
        </w:rPr>
        <w:t>Comprehensive Health Enhan</w:t>
      </w:r>
      <w:r w:rsidR="609B11A8" w:rsidRPr="4B91EFFE">
        <w:rPr>
          <w:rFonts w:ascii="Times New Roman" w:eastAsia="Times New Roman" w:hAnsi="Times New Roman" w:cs="Times New Roman"/>
          <w:color w:val="000000" w:themeColor="text1"/>
          <w:sz w:val="24"/>
          <w:szCs w:val="24"/>
        </w:rPr>
        <w:t>c</w:t>
      </w:r>
      <w:r w:rsidR="124072C2" w:rsidRPr="4B91EFFE">
        <w:rPr>
          <w:rFonts w:ascii="Times New Roman" w:eastAsia="Times New Roman" w:hAnsi="Times New Roman" w:cs="Times New Roman"/>
          <w:color w:val="000000" w:themeColor="text1"/>
          <w:sz w:val="24"/>
          <w:szCs w:val="24"/>
        </w:rPr>
        <w:t xml:space="preserve">ement Support </w:t>
      </w:r>
      <w:r w:rsidR="479C692C" w:rsidRPr="4B91EFFE">
        <w:rPr>
          <w:rFonts w:ascii="Times New Roman" w:eastAsia="Times New Roman" w:hAnsi="Times New Roman" w:cs="Times New Roman"/>
          <w:color w:val="000000" w:themeColor="text1"/>
          <w:sz w:val="24"/>
          <w:szCs w:val="24"/>
        </w:rPr>
        <w:t>s</w:t>
      </w:r>
      <w:r w:rsidR="124072C2" w:rsidRPr="4B91EFFE">
        <w:rPr>
          <w:rFonts w:ascii="Times New Roman" w:eastAsia="Times New Roman" w:hAnsi="Times New Roman" w:cs="Times New Roman"/>
          <w:color w:val="000000" w:themeColor="text1"/>
          <w:sz w:val="24"/>
          <w:szCs w:val="24"/>
        </w:rPr>
        <w:t>ystem – C</w:t>
      </w:r>
      <w:r w:rsidR="2D041B5D" w:rsidRPr="4B91EFFE">
        <w:rPr>
          <w:rFonts w:ascii="Times New Roman" w:eastAsia="Times New Roman" w:hAnsi="Times New Roman" w:cs="Times New Roman"/>
          <w:color w:val="000000" w:themeColor="text1"/>
          <w:sz w:val="24"/>
          <w:szCs w:val="24"/>
        </w:rPr>
        <w:t>OVID</w:t>
      </w:r>
      <w:r w:rsidR="124072C2" w:rsidRPr="4B91EFFE">
        <w:rPr>
          <w:rFonts w:ascii="Times New Roman" w:eastAsia="Times New Roman" w:hAnsi="Times New Roman" w:cs="Times New Roman"/>
          <w:color w:val="000000" w:themeColor="text1"/>
          <w:sz w:val="24"/>
          <w:szCs w:val="24"/>
        </w:rPr>
        <w:t xml:space="preserve"> related</w:t>
      </w:r>
    </w:p>
    <w:p w14:paraId="515DDEE4" w14:textId="109ECB2C" w:rsidR="005351FE" w:rsidRPr="005351FE" w:rsidRDefault="154BE560" w:rsidP="3B9295B8">
      <w:pPr>
        <w:spacing w:line="240" w:lineRule="exact"/>
      </w:pPr>
      <w:r w:rsidRPr="3B9295B8">
        <w:rPr>
          <w:rFonts w:ascii="Times New Roman" w:eastAsia="Times New Roman" w:hAnsi="Times New Roman" w:cs="Times New Roman"/>
          <w:b/>
          <w:bCs/>
          <w:sz w:val="24"/>
          <w:szCs w:val="24"/>
        </w:rPr>
        <w:t>ACOA</w:t>
      </w:r>
      <w:r w:rsidRPr="3B9295B8">
        <w:rPr>
          <w:rFonts w:ascii="Times New Roman" w:eastAsia="Times New Roman" w:hAnsi="Times New Roman" w:cs="Times New Roman"/>
          <w:sz w:val="24"/>
          <w:szCs w:val="24"/>
        </w:rPr>
        <w:t>: Adult Children of Alcoholics</w:t>
      </w:r>
      <w:r w:rsidRPr="3B9295B8">
        <w:rPr>
          <w:rFonts w:ascii="Times New Roman" w:eastAsia="Times New Roman" w:hAnsi="Times New Roman" w:cs="Times New Roman"/>
          <w:b/>
          <w:bCs/>
          <w:color w:val="000000" w:themeColor="text1"/>
          <w:sz w:val="24"/>
          <w:szCs w:val="24"/>
        </w:rPr>
        <w:t xml:space="preserve"> </w:t>
      </w:r>
    </w:p>
    <w:p w14:paraId="77370D8E" w14:textId="51137EB0" w:rsidR="005351FE" w:rsidRPr="005351FE" w:rsidRDefault="6146887C" w:rsidP="3B9295B8">
      <w:pPr>
        <w:spacing w:line="240" w:lineRule="exact"/>
        <w:rPr>
          <w:rFonts w:ascii="Times New Roman" w:eastAsia="Times New Roman" w:hAnsi="Times New Roman" w:cs="Times New Roman"/>
          <w:color w:val="000000" w:themeColor="text1"/>
          <w:sz w:val="24"/>
          <w:szCs w:val="24"/>
        </w:rPr>
      </w:pPr>
      <w:r w:rsidRPr="3B9295B8">
        <w:rPr>
          <w:rFonts w:ascii="Times New Roman" w:eastAsia="Times New Roman" w:hAnsi="Times New Roman" w:cs="Times New Roman"/>
          <w:b/>
          <w:bCs/>
          <w:color w:val="000000" w:themeColor="text1"/>
          <w:sz w:val="24"/>
          <w:szCs w:val="24"/>
        </w:rPr>
        <w:t>AUD</w:t>
      </w:r>
      <w:r w:rsidRPr="3B9295B8">
        <w:rPr>
          <w:rFonts w:ascii="Times New Roman" w:eastAsia="Times New Roman" w:hAnsi="Times New Roman" w:cs="Times New Roman"/>
          <w:color w:val="000000" w:themeColor="text1"/>
          <w:sz w:val="24"/>
          <w:szCs w:val="24"/>
        </w:rPr>
        <w:t>: Alcohol Use Disorder</w:t>
      </w:r>
    </w:p>
    <w:p w14:paraId="1FE5F220" w14:textId="37FED945" w:rsidR="005351FE" w:rsidRPr="005351FE" w:rsidRDefault="7761B742" w:rsidP="3B9295B8">
      <w:pPr>
        <w:spacing w:line="240" w:lineRule="exact"/>
        <w:rPr>
          <w:rFonts w:ascii="Times New Roman" w:eastAsia="Times New Roman" w:hAnsi="Times New Roman" w:cs="Times New Roman"/>
          <w:color w:val="000000" w:themeColor="text1"/>
          <w:sz w:val="24"/>
          <w:szCs w:val="24"/>
        </w:rPr>
      </w:pPr>
      <w:r w:rsidRPr="3B9295B8">
        <w:rPr>
          <w:rFonts w:ascii="Times New Roman" w:eastAsia="Times New Roman" w:hAnsi="Times New Roman" w:cs="Times New Roman"/>
          <w:b/>
          <w:bCs/>
          <w:color w:val="000000" w:themeColor="text1"/>
          <w:sz w:val="24"/>
          <w:szCs w:val="24"/>
        </w:rPr>
        <w:t xml:space="preserve">CDC: </w:t>
      </w:r>
      <w:r w:rsidRPr="3B9295B8">
        <w:rPr>
          <w:rFonts w:ascii="Times New Roman" w:eastAsia="Times New Roman" w:hAnsi="Times New Roman" w:cs="Times New Roman"/>
          <w:color w:val="000000" w:themeColor="text1"/>
          <w:sz w:val="24"/>
          <w:szCs w:val="24"/>
        </w:rPr>
        <w:t>Centers for Disease Control</w:t>
      </w:r>
    </w:p>
    <w:p w14:paraId="655CA2B3" w14:textId="40E8C269" w:rsidR="005351FE" w:rsidRPr="005351FE" w:rsidRDefault="6146887C" w:rsidP="3B9295B8">
      <w:pPr>
        <w:spacing w:line="240" w:lineRule="exact"/>
        <w:rPr>
          <w:rFonts w:ascii="Times New Roman" w:eastAsia="Times New Roman" w:hAnsi="Times New Roman" w:cs="Times New Roman"/>
          <w:color w:val="000000" w:themeColor="text1"/>
          <w:sz w:val="24"/>
          <w:szCs w:val="24"/>
        </w:rPr>
      </w:pPr>
      <w:r w:rsidRPr="3B9295B8">
        <w:rPr>
          <w:rFonts w:ascii="Times New Roman" w:eastAsia="Times New Roman" w:hAnsi="Times New Roman" w:cs="Times New Roman"/>
          <w:b/>
          <w:bCs/>
          <w:color w:val="000000" w:themeColor="text1"/>
          <w:sz w:val="24"/>
          <w:szCs w:val="24"/>
        </w:rPr>
        <w:t>CHESS:</w:t>
      </w:r>
      <w:r w:rsidRPr="3B9295B8">
        <w:rPr>
          <w:rFonts w:ascii="Times New Roman" w:eastAsia="Times New Roman" w:hAnsi="Times New Roman" w:cs="Times New Roman"/>
          <w:color w:val="000000" w:themeColor="text1"/>
          <w:sz w:val="24"/>
          <w:szCs w:val="24"/>
        </w:rPr>
        <w:t xml:space="preserve"> Comprehensive Health Enhancement Support System</w:t>
      </w:r>
    </w:p>
    <w:p w14:paraId="5B315989" w14:textId="64379A09" w:rsidR="005351FE" w:rsidRPr="005351FE" w:rsidRDefault="6146887C" w:rsidP="3B9295B8">
      <w:pPr>
        <w:spacing w:line="240" w:lineRule="exact"/>
        <w:rPr>
          <w:rFonts w:ascii="Times New Roman" w:eastAsia="Times New Roman" w:hAnsi="Times New Roman" w:cs="Times New Roman"/>
          <w:color w:val="000000" w:themeColor="text1"/>
          <w:sz w:val="24"/>
          <w:szCs w:val="24"/>
        </w:rPr>
      </w:pPr>
      <w:r w:rsidRPr="59B11EB5">
        <w:rPr>
          <w:rFonts w:ascii="Times New Roman" w:eastAsia="Times New Roman" w:hAnsi="Times New Roman" w:cs="Times New Roman"/>
          <w:b/>
          <w:bCs/>
          <w:color w:val="000000" w:themeColor="text1"/>
          <w:sz w:val="24"/>
          <w:szCs w:val="24"/>
        </w:rPr>
        <w:t>CSO</w:t>
      </w:r>
      <w:r w:rsidRPr="59B11EB5">
        <w:rPr>
          <w:rFonts w:ascii="Times New Roman" w:eastAsia="Times New Roman" w:hAnsi="Times New Roman" w:cs="Times New Roman"/>
          <w:color w:val="000000" w:themeColor="text1"/>
          <w:sz w:val="24"/>
          <w:szCs w:val="24"/>
        </w:rPr>
        <w:t xml:space="preserve">: </w:t>
      </w:r>
      <w:r w:rsidR="05FAA1BC" w:rsidRPr="59B11EB5">
        <w:rPr>
          <w:rFonts w:ascii="Times New Roman" w:eastAsia="Times New Roman" w:hAnsi="Times New Roman" w:cs="Times New Roman"/>
          <w:color w:val="000000" w:themeColor="text1"/>
          <w:sz w:val="24"/>
          <w:szCs w:val="24"/>
        </w:rPr>
        <w:t>Concerned significant</w:t>
      </w:r>
      <w:r w:rsidRPr="59B11EB5">
        <w:rPr>
          <w:rFonts w:ascii="Times New Roman" w:eastAsia="Times New Roman" w:hAnsi="Times New Roman" w:cs="Times New Roman"/>
          <w:color w:val="000000" w:themeColor="text1"/>
          <w:sz w:val="24"/>
          <w:szCs w:val="24"/>
        </w:rPr>
        <w:t xml:space="preserve"> other</w:t>
      </w:r>
    </w:p>
    <w:p w14:paraId="30ACA459" w14:textId="388B0DFC" w:rsidR="005351FE" w:rsidRPr="005351FE" w:rsidRDefault="6146887C" w:rsidP="3B9295B8">
      <w:pPr>
        <w:spacing w:line="240" w:lineRule="exact"/>
        <w:rPr>
          <w:rFonts w:ascii="Times New Roman" w:eastAsia="Times New Roman" w:hAnsi="Times New Roman" w:cs="Times New Roman"/>
          <w:color w:val="000000" w:themeColor="text1"/>
          <w:sz w:val="24"/>
          <w:szCs w:val="24"/>
        </w:rPr>
      </w:pPr>
      <w:r w:rsidRPr="3B9295B8">
        <w:rPr>
          <w:rFonts w:ascii="Times New Roman" w:eastAsia="Times New Roman" w:hAnsi="Times New Roman" w:cs="Times New Roman"/>
          <w:b/>
          <w:bCs/>
          <w:color w:val="000000" w:themeColor="text1"/>
          <w:sz w:val="24"/>
          <w:szCs w:val="24"/>
        </w:rPr>
        <w:t>DSM-5</w:t>
      </w:r>
      <w:r w:rsidRPr="3B9295B8">
        <w:rPr>
          <w:rFonts w:ascii="Times New Roman" w:eastAsia="Times New Roman" w:hAnsi="Times New Roman" w:cs="Times New Roman"/>
          <w:color w:val="000000" w:themeColor="text1"/>
          <w:sz w:val="24"/>
          <w:szCs w:val="24"/>
        </w:rPr>
        <w:t>:</w:t>
      </w:r>
      <w:r w:rsidR="0592631C" w:rsidRPr="3B9295B8">
        <w:rPr>
          <w:rFonts w:ascii="Times New Roman" w:eastAsia="Times New Roman" w:hAnsi="Times New Roman" w:cs="Times New Roman"/>
          <w:color w:val="000000" w:themeColor="text1"/>
          <w:sz w:val="24"/>
          <w:szCs w:val="24"/>
        </w:rPr>
        <w:t xml:space="preserve"> Diagnostic and Statistical Manual of Mental Disorders, Fifth Edition</w:t>
      </w:r>
    </w:p>
    <w:p w14:paraId="6044CFA6" w14:textId="5B411C8A" w:rsidR="005351FE" w:rsidRPr="005351FE" w:rsidRDefault="6146887C" w:rsidP="3B9295B8">
      <w:pPr>
        <w:spacing w:line="240" w:lineRule="exact"/>
        <w:rPr>
          <w:rFonts w:ascii="Times New Roman" w:eastAsia="Times New Roman" w:hAnsi="Times New Roman" w:cs="Times New Roman"/>
          <w:color w:val="000000" w:themeColor="text1"/>
          <w:sz w:val="24"/>
          <w:szCs w:val="24"/>
        </w:rPr>
      </w:pPr>
      <w:r w:rsidRPr="3B9295B8">
        <w:rPr>
          <w:rFonts w:ascii="Times New Roman" w:eastAsia="Times New Roman" w:hAnsi="Times New Roman" w:cs="Times New Roman"/>
          <w:b/>
          <w:bCs/>
          <w:color w:val="000000" w:themeColor="text1"/>
          <w:sz w:val="24"/>
          <w:szCs w:val="24"/>
        </w:rPr>
        <w:t>FAMCHESS-C</w:t>
      </w:r>
      <w:r w:rsidRPr="3B9295B8">
        <w:rPr>
          <w:rFonts w:ascii="Times New Roman" w:eastAsia="Times New Roman" w:hAnsi="Times New Roman" w:cs="Times New Roman"/>
          <w:color w:val="000000" w:themeColor="text1"/>
          <w:sz w:val="24"/>
          <w:szCs w:val="24"/>
        </w:rPr>
        <w:t>:</w:t>
      </w:r>
      <w:r w:rsidR="0DBB72DA" w:rsidRPr="3B9295B8">
        <w:rPr>
          <w:rFonts w:ascii="Times New Roman" w:eastAsia="Times New Roman" w:hAnsi="Times New Roman" w:cs="Times New Roman"/>
          <w:color w:val="000000" w:themeColor="text1"/>
          <w:sz w:val="24"/>
          <w:szCs w:val="24"/>
        </w:rPr>
        <w:t xml:space="preserve"> Family Comprehensive Health Enhancement Support System – COVID related</w:t>
      </w:r>
    </w:p>
    <w:p w14:paraId="796FC102" w14:textId="4CFBA6BE" w:rsidR="005351FE" w:rsidRPr="005351FE" w:rsidRDefault="6146887C" w:rsidP="3B9295B8">
      <w:pPr>
        <w:spacing w:line="240" w:lineRule="exact"/>
        <w:rPr>
          <w:rFonts w:ascii="Times New Roman" w:eastAsia="Times New Roman" w:hAnsi="Times New Roman" w:cs="Times New Roman"/>
          <w:color w:val="000000" w:themeColor="text1"/>
          <w:sz w:val="24"/>
          <w:szCs w:val="24"/>
        </w:rPr>
      </w:pPr>
      <w:r w:rsidRPr="3B9295B8">
        <w:rPr>
          <w:rFonts w:ascii="Times New Roman" w:eastAsia="Times New Roman" w:hAnsi="Times New Roman" w:cs="Times New Roman"/>
          <w:b/>
          <w:bCs/>
          <w:color w:val="000000" w:themeColor="text1"/>
          <w:sz w:val="24"/>
          <w:szCs w:val="24"/>
        </w:rPr>
        <w:t>IP</w:t>
      </w:r>
      <w:r w:rsidRPr="3B9295B8">
        <w:rPr>
          <w:rFonts w:ascii="Times New Roman" w:eastAsia="Times New Roman" w:hAnsi="Times New Roman" w:cs="Times New Roman"/>
          <w:color w:val="000000" w:themeColor="text1"/>
          <w:sz w:val="24"/>
          <w:szCs w:val="24"/>
        </w:rPr>
        <w:t>: Identified Patient</w:t>
      </w:r>
    </w:p>
    <w:p w14:paraId="3DFACD8B" w14:textId="77531E00" w:rsidR="005351FE" w:rsidRPr="005351FE" w:rsidRDefault="4A887D64" w:rsidP="3B9295B8">
      <w:pPr>
        <w:spacing w:line="240" w:lineRule="exact"/>
      </w:pPr>
      <w:r w:rsidRPr="3B9295B8">
        <w:rPr>
          <w:rFonts w:ascii="Times New Roman" w:eastAsia="Times New Roman" w:hAnsi="Times New Roman" w:cs="Times New Roman"/>
          <w:b/>
          <w:bCs/>
          <w:sz w:val="24"/>
          <w:szCs w:val="24"/>
        </w:rPr>
        <w:t>NA</w:t>
      </w:r>
      <w:r w:rsidRPr="3B9295B8">
        <w:rPr>
          <w:rFonts w:ascii="Times New Roman" w:eastAsia="Times New Roman" w:hAnsi="Times New Roman" w:cs="Times New Roman"/>
          <w:sz w:val="24"/>
          <w:szCs w:val="24"/>
        </w:rPr>
        <w:t>: Narcotics Anonymous</w:t>
      </w:r>
      <w:r w:rsidRPr="3B9295B8">
        <w:rPr>
          <w:rFonts w:ascii="Times New Roman" w:eastAsia="Times New Roman" w:hAnsi="Times New Roman" w:cs="Times New Roman"/>
          <w:b/>
          <w:bCs/>
          <w:color w:val="000000" w:themeColor="text1"/>
          <w:sz w:val="24"/>
          <w:szCs w:val="24"/>
        </w:rPr>
        <w:t xml:space="preserve"> </w:t>
      </w:r>
    </w:p>
    <w:p w14:paraId="34A96B8A" w14:textId="13A72C61" w:rsidR="005351FE" w:rsidRPr="005351FE" w:rsidRDefault="6146887C" w:rsidP="3B9295B8">
      <w:pPr>
        <w:spacing w:line="240" w:lineRule="exact"/>
      </w:pPr>
      <w:r w:rsidRPr="3B9295B8">
        <w:rPr>
          <w:rFonts w:ascii="Times New Roman" w:eastAsia="Times New Roman" w:hAnsi="Times New Roman" w:cs="Times New Roman"/>
          <w:b/>
          <w:bCs/>
          <w:color w:val="000000" w:themeColor="text1"/>
          <w:sz w:val="24"/>
          <w:szCs w:val="24"/>
        </w:rPr>
        <w:t>PROMIS-29</w:t>
      </w:r>
      <w:r w:rsidRPr="3B9295B8">
        <w:rPr>
          <w:rFonts w:ascii="Times New Roman" w:eastAsia="Times New Roman" w:hAnsi="Times New Roman" w:cs="Times New Roman"/>
          <w:color w:val="000000" w:themeColor="text1"/>
          <w:sz w:val="24"/>
          <w:szCs w:val="24"/>
        </w:rPr>
        <w:t>: Patient-Reported Outcomes Measurement Information System–29</w:t>
      </w:r>
    </w:p>
    <w:p w14:paraId="0A3AC58A" w14:textId="388D58C0" w:rsidR="005351FE" w:rsidRPr="005351FE" w:rsidRDefault="6146887C" w:rsidP="3B9295B8">
      <w:pPr>
        <w:spacing w:line="240" w:lineRule="exact"/>
      </w:pPr>
      <w:r w:rsidRPr="3B9295B8">
        <w:rPr>
          <w:rFonts w:ascii="Times New Roman" w:eastAsia="Times New Roman" w:hAnsi="Times New Roman" w:cs="Times New Roman"/>
          <w:b/>
          <w:bCs/>
          <w:color w:val="000000" w:themeColor="text1"/>
          <w:sz w:val="24"/>
          <w:szCs w:val="24"/>
        </w:rPr>
        <w:t>REDCap</w:t>
      </w:r>
      <w:r w:rsidRPr="3B9295B8">
        <w:rPr>
          <w:rFonts w:ascii="Times New Roman" w:eastAsia="Times New Roman" w:hAnsi="Times New Roman" w:cs="Times New Roman"/>
          <w:color w:val="000000" w:themeColor="text1"/>
          <w:sz w:val="24"/>
          <w:szCs w:val="24"/>
        </w:rPr>
        <w:t>: Research Electronic Data Capture</w:t>
      </w:r>
    </w:p>
    <w:p w14:paraId="1147D169" w14:textId="4754775C" w:rsidR="005351FE" w:rsidRPr="005351FE" w:rsidRDefault="6146887C" w:rsidP="3B9295B8">
      <w:pPr>
        <w:spacing w:line="240" w:lineRule="exact"/>
        <w:rPr>
          <w:rFonts w:ascii="Times New Roman" w:eastAsia="Times New Roman" w:hAnsi="Times New Roman" w:cs="Times New Roman"/>
          <w:color w:val="000000" w:themeColor="text1"/>
          <w:sz w:val="24"/>
          <w:szCs w:val="24"/>
        </w:rPr>
      </w:pPr>
      <w:r w:rsidRPr="3B9295B8">
        <w:rPr>
          <w:rFonts w:ascii="Times New Roman" w:eastAsia="Times New Roman" w:hAnsi="Times New Roman" w:cs="Times New Roman"/>
          <w:b/>
          <w:bCs/>
          <w:color w:val="000000" w:themeColor="text1"/>
          <w:sz w:val="24"/>
          <w:szCs w:val="24"/>
        </w:rPr>
        <w:t>RCT</w:t>
      </w:r>
      <w:r w:rsidRPr="3B9295B8">
        <w:rPr>
          <w:rFonts w:ascii="Times New Roman" w:eastAsia="Times New Roman" w:hAnsi="Times New Roman" w:cs="Times New Roman"/>
          <w:color w:val="000000" w:themeColor="text1"/>
          <w:sz w:val="24"/>
          <w:szCs w:val="24"/>
        </w:rPr>
        <w:t xml:space="preserve">: </w:t>
      </w:r>
      <w:r w:rsidR="11AEFE0F" w:rsidRPr="3B9295B8">
        <w:rPr>
          <w:rFonts w:ascii="Times New Roman" w:eastAsia="Times New Roman" w:hAnsi="Times New Roman" w:cs="Times New Roman"/>
          <w:color w:val="000000" w:themeColor="text1"/>
          <w:sz w:val="24"/>
          <w:szCs w:val="24"/>
        </w:rPr>
        <w:t>Randomized Controlled Trial</w:t>
      </w:r>
    </w:p>
    <w:p w14:paraId="3FB28812" w14:textId="643B496B" w:rsidR="005351FE" w:rsidRPr="005351FE" w:rsidRDefault="37B17B23" w:rsidP="3B9295B8">
      <w:pPr>
        <w:spacing w:line="240" w:lineRule="exact"/>
        <w:rPr>
          <w:rFonts w:ascii="Times New Roman" w:eastAsia="Times New Roman" w:hAnsi="Times New Roman" w:cs="Times New Roman"/>
          <w:color w:val="000000" w:themeColor="text1"/>
          <w:sz w:val="24"/>
          <w:szCs w:val="24"/>
        </w:rPr>
      </w:pPr>
      <w:r w:rsidRPr="3B9295B8">
        <w:rPr>
          <w:rFonts w:ascii="Times New Roman" w:eastAsia="Times New Roman" w:hAnsi="Times New Roman" w:cs="Times New Roman"/>
          <w:b/>
          <w:bCs/>
          <w:color w:val="000000" w:themeColor="text1"/>
          <w:sz w:val="24"/>
          <w:szCs w:val="24"/>
        </w:rPr>
        <w:t>SDT</w:t>
      </w:r>
      <w:r w:rsidRPr="3B9295B8">
        <w:rPr>
          <w:rFonts w:ascii="Times New Roman" w:eastAsia="Times New Roman" w:hAnsi="Times New Roman" w:cs="Times New Roman"/>
          <w:color w:val="000000" w:themeColor="text1"/>
          <w:sz w:val="24"/>
          <w:szCs w:val="24"/>
        </w:rPr>
        <w:t xml:space="preserve">: </w:t>
      </w:r>
      <w:r w:rsidR="7F2BCCB7" w:rsidRPr="3B9295B8">
        <w:rPr>
          <w:rFonts w:ascii="Times New Roman" w:eastAsia="Times New Roman" w:hAnsi="Times New Roman" w:cs="Times New Roman"/>
          <w:color w:val="000000" w:themeColor="text1"/>
          <w:sz w:val="24"/>
          <w:szCs w:val="24"/>
        </w:rPr>
        <w:t>Self-Determination Theory</w:t>
      </w:r>
    </w:p>
    <w:p w14:paraId="673D1917" w14:textId="0ED28E0C" w:rsidR="005351FE" w:rsidRPr="005351FE" w:rsidRDefault="6146887C" w:rsidP="3B9295B8">
      <w:pPr>
        <w:spacing w:line="240" w:lineRule="exact"/>
        <w:rPr>
          <w:rFonts w:ascii="Times New Roman" w:eastAsia="Times New Roman" w:hAnsi="Times New Roman" w:cs="Times New Roman"/>
          <w:color w:val="000000" w:themeColor="text1"/>
          <w:sz w:val="24"/>
          <w:szCs w:val="24"/>
        </w:rPr>
      </w:pPr>
      <w:r w:rsidRPr="3B9295B8">
        <w:rPr>
          <w:rFonts w:ascii="Times New Roman" w:eastAsia="Times New Roman" w:hAnsi="Times New Roman" w:cs="Times New Roman"/>
          <w:b/>
          <w:bCs/>
          <w:color w:val="000000" w:themeColor="text1"/>
          <w:sz w:val="24"/>
          <w:szCs w:val="24"/>
        </w:rPr>
        <w:t>SUD</w:t>
      </w:r>
      <w:r w:rsidRPr="3B9295B8">
        <w:rPr>
          <w:rFonts w:ascii="Times New Roman" w:eastAsia="Times New Roman" w:hAnsi="Times New Roman" w:cs="Times New Roman"/>
          <w:color w:val="000000" w:themeColor="text1"/>
          <w:sz w:val="24"/>
          <w:szCs w:val="24"/>
        </w:rPr>
        <w:t>: Substance Use Disorder</w:t>
      </w:r>
    </w:p>
    <w:p w14:paraId="7ED63B7D" w14:textId="529830B0" w:rsidR="005351FE" w:rsidRPr="005351FE" w:rsidRDefault="005351FE" w:rsidP="3B9295B8">
      <w:pPr>
        <w:spacing w:line="240" w:lineRule="exact"/>
        <w:rPr>
          <w:rFonts w:ascii="Times New Roman" w:eastAsia="Times New Roman" w:hAnsi="Times New Roman" w:cs="Times New Roman"/>
          <w:color w:val="000000" w:themeColor="text1"/>
          <w:sz w:val="24"/>
          <w:szCs w:val="24"/>
        </w:rPr>
      </w:pPr>
    </w:p>
    <w:p w14:paraId="5795E3EB" w14:textId="324C444F" w:rsidR="005351FE" w:rsidRPr="005351FE" w:rsidRDefault="005351FE" w:rsidP="3B9295B8">
      <w:pPr>
        <w:spacing w:line="240" w:lineRule="exact"/>
        <w:rPr>
          <w:rFonts w:ascii="Times New Roman" w:eastAsia="Times New Roman" w:hAnsi="Times New Roman" w:cs="Times New Roman"/>
          <w:b/>
          <w:bCs/>
          <w:color w:val="000000" w:themeColor="text1"/>
          <w:sz w:val="32"/>
          <w:szCs w:val="32"/>
        </w:rPr>
      </w:pPr>
    </w:p>
    <w:p w14:paraId="149BCA40" w14:textId="030ADA41" w:rsidR="005351FE" w:rsidRPr="005351FE" w:rsidRDefault="6146887C" w:rsidP="3B9295B8">
      <w:pPr>
        <w:spacing w:line="240" w:lineRule="exact"/>
        <w:rPr>
          <w:rFonts w:ascii="Times New Roman" w:eastAsia="Times New Roman" w:hAnsi="Times New Roman" w:cs="Times New Roman"/>
          <w:b/>
          <w:bCs/>
          <w:color w:val="000000" w:themeColor="text1"/>
          <w:sz w:val="32"/>
          <w:szCs w:val="32"/>
        </w:rPr>
      </w:pPr>
      <w:r w:rsidRPr="62CA0030">
        <w:rPr>
          <w:rFonts w:ascii="Times New Roman" w:eastAsia="Times New Roman" w:hAnsi="Times New Roman" w:cs="Times New Roman"/>
          <w:b/>
          <w:bCs/>
          <w:color w:val="000000" w:themeColor="text1"/>
          <w:sz w:val="32"/>
          <w:szCs w:val="32"/>
        </w:rPr>
        <w:t>Copyright</w:t>
      </w:r>
    </w:p>
    <w:p w14:paraId="3E97E458" w14:textId="68E6A72F" w:rsidR="005351FE" w:rsidRPr="005351FE" w:rsidRDefault="005351FE" w:rsidP="3B9295B8">
      <w:pPr>
        <w:tabs>
          <w:tab w:val="left" w:pos="1610"/>
        </w:tabs>
        <w:rPr>
          <w:rFonts w:ascii="Times New Roman" w:eastAsia="Times New Roman" w:hAnsi="Times New Roman" w:cs="Times New Roman"/>
          <w:sz w:val="24"/>
          <w:szCs w:val="24"/>
        </w:rPr>
      </w:pPr>
    </w:p>
    <w:sectPr w:rsidR="005351FE" w:rsidRPr="005351FE">
      <w:headerReference w:type="default" r:id="rId25"/>
      <w:footerReference w:type="default" r:id="rId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arcie C Johnston" w:date="2023-08-17T09:34:00Z" w:initials="DJ">
    <w:p w14:paraId="1507E8A2" w14:textId="21C7C898" w:rsidR="5483DAF1" w:rsidRDefault="5483DAF1">
      <w:pPr>
        <w:pStyle w:val="CommentText"/>
      </w:pPr>
      <w:r>
        <w:t>Abstract is meant to be a highly concise summary. Background is typically a few sentences. Write the abstract last, after the paper is complete. See the AHRQ protocol article and other articles in the target journal for examples to emulate.</w:t>
      </w:r>
      <w:r>
        <w:rPr>
          <w:rStyle w:val="CommentReference"/>
        </w:rPr>
        <w:annotationRef/>
      </w:r>
    </w:p>
  </w:comment>
  <w:comment w:id="1" w:author="Darcie C Johnston" w:date="2023-08-17T09:36:00Z" w:initials="DJ">
    <w:p w14:paraId="3B6750F8" w14:textId="63E87054" w:rsidR="5483DAF1" w:rsidRDefault="5483DAF1">
      <w:pPr>
        <w:pStyle w:val="CommentText"/>
      </w:pPr>
      <w:r>
        <w:t xml:space="preserve">Also note that the abstract is stand-alone. </w:t>
      </w:r>
      <w:proofErr w:type="gramStart"/>
      <w:r>
        <w:t>Generally</w:t>
      </w:r>
      <w:proofErr w:type="gramEnd"/>
      <w:r>
        <w:t xml:space="preserve"> acronyms are not used; you'll need to introduce acronyms in the main body for the first time.</w:t>
      </w:r>
      <w:r>
        <w:rPr>
          <w:rStyle w:val="CommentReference"/>
        </w:rPr>
        <w:annotationRef/>
      </w:r>
    </w:p>
  </w:comment>
  <w:comment w:id="2" w:author="Dave Jr Gustafson" w:date="2023-08-07T12:14:00Z" w:initials="DJG">
    <w:p w14:paraId="64CFDC7E" w14:textId="23890EC0" w:rsidR="00805573" w:rsidRDefault="00805573" w:rsidP="00B219AB">
      <w:r>
        <w:rPr>
          <w:rStyle w:val="CommentReference"/>
        </w:rPr>
        <w:annotationRef/>
      </w:r>
      <w:r>
        <w:rPr>
          <w:color w:val="000000"/>
          <w:sz w:val="20"/>
          <w:szCs w:val="20"/>
        </w:rPr>
        <w:fldChar w:fldCharType="begin"/>
      </w:r>
      <w:r>
        <w:rPr>
          <w:color w:val="000000"/>
          <w:sz w:val="20"/>
          <w:szCs w:val="20"/>
        </w:rPr>
        <w:instrText>HYPERLINK "mailto:kfwagner@wisc.edu"</w:instrText>
      </w:r>
      <w:r>
        <w:rPr>
          <w:color w:val="000000"/>
          <w:sz w:val="20"/>
          <w:szCs w:val="20"/>
        </w:rPr>
      </w:r>
      <w:bookmarkStart w:id="3" w:name="_@_23A9A63D63B0374F9B0D095FBDE71DAFZ"/>
      <w:r>
        <w:rPr>
          <w:color w:val="000000"/>
          <w:sz w:val="20"/>
          <w:szCs w:val="20"/>
        </w:rPr>
        <w:fldChar w:fldCharType="separate"/>
      </w:r>
      <w:bookmarkEnd w:id="3"/>
      <w:r w:rsidRPr="00805573">
        <w:rPr>
          <w:rStyle w:val="Mention"/>
          <w:noProof/>
          <w:sz w:val="20"/>
          <w:szCs w:val="20"/>
        </w:rPr>
        <w:t>@Kasey F Thompson</w:t>
      </w:r>
      <w:r>
        <w:rPr>
          <w:color w:val="000000"/>
          <w:sz w:val="20"/>
          <w:szCs w:val="20"/>
        </w:rPr>
        <w:fldChar w:fldCharType="end"/>
      </w:r>
      <w:r>
        <w:rPr>
          <w:color w:val="000000"/>
          <w:sz w:val="20"/>
          <w:szCs w:val="20"/>
        </w:rPr>
        <w:t xml:space="preserve">, I think we’re going to need to re-write the entire abstract.  Looking at some other examples in how the abstract is structured as a template.  This is a protocol paper that was published for AHRQ.  Maybe we use this as a guide?  </w:t>
      </w:r>
      <w:hyperlink r:id="rId1" w:history="1">
        <w:r w:rsidRPr="00B77477">
          <w:rPr>
            <w:rStyle w:val="Hyperlink"/>
            <w:sz w:val="20"/>
            <w:szCs w:val="20"/>
          </w:rPr>
          <w:t>https://www.researchprotocols.org/2022/5/e37522/</w:t>
        </w:r>
      </w:hyperlink>
      <w:r>
        <w:rPr>
          <w:rStyle w:val="CommentReference"/>
        </w:rPr>
        <w:annotationRef/>
      </w:r>
    </w:p>
  </w:comment>
  <w:comment w:id="4" w:author="Kasey F Thompson" w:date="2023-08-29T20:17:00Z" w:initials="KT">
    <w:p w14:paraId="7E0BCA9A" w14:textId="051221B0" w:rsidR="3B9295B8" w:rsidRDefault="3B9295B8">
      <w:pPr>
        <w:pStyle w:val="CommentText"/>
      </w:pPr>
      <w:r>
        <w:t>Still very rough and in early stages. I'll come back to this after the rest of the paper is finished.</w:t>
      </w:r>
      <w:r>
        <w:rPr>
          <w:rStyle w:val="CommentReference"/>
        </w:rPr>
        <w:annotationRef/>
      </w:r>
    </w:p>
  </w:comment>
  <w:comment w:id="5" w:author="Kasey F Thompson" w:date="2023-08-11T08:52:00Z" w:initials="KT">
    <w:p w14:paraId="6E780F24" w14:textId="48D91AFB" w:rsidR="0DF05970" w:rsidRDefault="0DF05970">
      <w:pPr>
        <w:pStyle w:val="CommentText"/>
      </w:pPr>
      <w:r>
        <w:t>I feel like we should say something COVID-related here but not sure how to word it.</w:t>
      </w:r>
      <w:r>
        <w:rPr>
          <w:rStyle w:val="CommentReference"/>
        </w:rPr>
        <w:annotationRef/>
      </w:r>
      <w:r>
        <w:rPr>
          <w:rStyle w:val="CommentReference"/>
        </w:rPr>
        <w:annotationRef/>
      </w:r>
    </w:p>
  </w:comment>
  <w:comment w:id="6" w:author="Kasey F Thompson" w:date="2023-08-11T11:41:00Z" w:initials="KT">
    <w:p w14:paraId="7B2E5DA4" w14:textId="303E788D" w:rsidR="5483DAF1" w:rsidRDefault="5483DAF1">
      <w:pPr>
        <w:pStyle w:val="CommentText"/>
      </w:pPr>
      <w:r>
        <w:t>Maybe include something about wanting to reach a diverse population as well?</w:t>
      </w:r>
      <w:r>
        <w:rPr>
          <w:rStyle w:val="CommentReference"/>
        </w:rPr>
        <w:annotationRef/>
      </w:r>
      <w:r>
        <w:rPr>
          <w:rStyle w:val="CommentReference"/>
        </w:rPr>
        <w:annotationRef/>
      </w:r>
    </w:p>
  </w:comment>
  <w:comment w:id="7" w:author="Dave Jr Gustafson" w:date="2023-08-13T13:16:00Z" w:initials="DG">
    <w:p w14:paraId="6D25E4C3" w14:textId="52D69FC7" w:rsidR="5483DAF1" w:rsidRDefault="5483DAF1">
      <w:pPr>
        <w:pStyle w:val="CommentText"/>
      </w:pPr>
      <w:r>
        <w:t>I guess when I think about recruitment, we didn't really do anything special to reach specific populations.  We met our goals based on race/</w:t>
      </w:r>
      <w:proofErr w:type="gramStart"/>
      <w:r>
        <w:t>ethnicity</w:t>
      </w:r>
      <w:proofErr w:type="gramEnd"/>
      <w:r>
        <w:t xml:space="preserve"> but it was the same process we've always done.  </w:t>
      </w:r>
      <w:r>
        <w:rPr>
          <w:rStyle w:val="CommentReference"/>
        </w:rPr>
        <w:annotationRef/>
      </w:r>
      <w:r>
        <w:rPr>
          <w:rStyle w:val="CommentReference"/>
        </w:rPr>
        <w:annotationRef/>
      </w:r>
    </w:p>
  </w:comment>
  <w:comment w:id="8" w:author="Kasey F Thompson" w:date="2023-08-11T08:53:00Z" w:initials="KT">
    <w:p w14:paraId="44C50911" w14:textId="5EDF31A1" w:rsidR="0DF05970" w:rsidRDefault="0DF05970">
      <w:pPr>
        <w:pStyle w:val="CommentText"/>
      </w:pPr>
      <w:r>
        <w:t>Since they were already spelled out above, can I just use the acronyms here?</w:t>
      </w:r>
      <w:r>
        <w:rPr>
          <w:rStyle w:val="CommentReference"/>
        </w:rPr>
        <w:annotationRef/>
      </w:r>
      <w:r>
        <w:rPr>
          <w:rStyle w:val="CommentReference"/>
        </w:rPr>
        <w:annotationRef/>
      </w:r>
    </w:p>
  </w:comment>
  <w:comment w:id="9" w:author="Kasey F Thompson" w:date="2023-08-11T09:42:00Z" w:initials="KT">
    <w:p w14:paraId="477EBC82" w14:textId="1CA5CDB5" w:rsidR="0A4A13A4" w:rsidRDefault="0A4A13A4">
      <w:pPr>
        <w:pStyle w:val="CommentText"/>
      </w:pPr>
      <w:r>
        <w:t xml:space="preserve">This language is from the other protocol paper. I don't </w:t>
      </w:r>
      <w:proofErr w:type="gramStart"/>
      <w:r>
        <w:t>actually know</w:t>
      </w:r>
      <w:proofErr w:type="gramEnd"/>
      <w:r>
        <w:t xml:space="preserve"> how the surveys were created for this study.</w:t>
      </w:r>
      <w:r>
        <w:rPr>
          <w:rStyle w:val="CommentReference"/>
        </w:rPr>
        <w:annotationRef/>
      </w:r>
      <w:r>
        <w:rPr>
          <w:rStyle w:val="CommentReference"/>
        </w:rPr>
        <w:annotationRef/>
      </w:r>
    </w:p>
  </w:comment>
  <w:comment w:id="10" w:author="Dave Jr Gustafson" w:date="2023-08-11T07:56:00Z" w:initials="">
    <w:p w14:paraId="7EF9F2D8" w14:textId="7E620185" w:rsidR="005B0A79" w:rsidRDefault="005B0A79">
      <w:pPr>
        <w:pStyle w:val="CommentText"/>
      </w:pPr>
      <w:r>
        <w:rPr>
          <w:rStyle w:val="CommentReference"/>
        </w:rPr>
        <w:annotationRef/>
      </w:r>
      <w:r>
        <w:t>That sounds good.  You can keep that the same.</w:t>
      </w:r>
      <w:r>
        <w:rPr>
          <w:rStyle w:val="CommentReference"/>
        </w:rPr>
        <w:annotationRef/>
      </w:r>
    </w:p>
  </w:comment>
  <w:comment w:id="11" w:author="Kasey F Thompson" w:date="2023-08-11T10:40:00Z" w:initials="KT">
    <w:p w14:paraId="4A089C95" w14:textId="59EE718F" w:rsidR="5483DAF1" w:rsidRDefault="5483DAF1">
      <w:pPr>
        <w:pStyle w:val="CommentText"/>
      </w:pPr>
      <w:r>
        <w:t>Not sure what else needs to be included here at this time.</w:t>
      </w:r>
      <w:r>
        <w:rPr>
          <w:rStyle w:val="CommentReference"/>
        </w:rPr>
        <w:annotationRef/>
      </w:r>
      <w:r>
        <w:rPr>
          <w:rStyle w:val="CommentReference"/>
        </w:rPr>
        <w:annotationRef/>
      </w:r>
    </w:p>
  </w:comment>
  <w:comment w:id="12" w:author="Dave Jr Gustafson" w:date="2023-08-13T13:18:00Z" w:initials="DG">
    <w:p w14:paraId="19DB2347" w14:textId="49118951" w:rsidR="5483DAF1" w:rsidRDefault="5483DAF1">
      <w:pPr>
        <w:pStyle w:val="CommentText"/>
      </w:pPr>
      <w:r>
        <w:t>Me neither.  It will be good to get Darcie's feedback</w:t>
      </w:r>
      <w:r>
        <w:rPr>
          <w:rStyle w:val="CommentReference"/>
        </w:rPr>
        <w:annotationRef/>
      </w:r>
      <w:r>
        <w:rPr>
          <w:rStyle w:val="CommentReference"/>
        </w:rPr>
        <w:annotationRef/>
      </w:r>
    </w:p>
  </w:comment>
  <w:comment w:id="13" w:author="Darcie C Johnston" w:date="2023-08-17T09:46:00Z" w:initials="DJ">
    <w:p w14:paraId="27285CCF" w14:textId="7C7B1ACA" w:rsidR="5483DAF1" w:rsidRDefault="5483DAF1">
      <w:pPr>
        <w:pStyle w:val="CommentText"/>
      </w:pPr>
      <w:r>
        <w:t xml:space="preserve">One sentence is fine. </w:t>
      </w:r>
      <w:r>
        <w:rPr>
          <w:rStyle w:val="CommentReference"/>
        </w:rPr>
        <w:annotationRef/>
      </w:r>
      <w:r>
        <w:rPr>
          <w:rStyle w:val="CommentReference"/>
        </w:rPr>
        <w:annotationRef/>
      </w:r>
    </w:p>
    <w:p w14:paraId="0296596D" w14:textId="178F0F27" w:rsidR="5483DAF1" w:rsidRDefault="5483DAF1">
      <w:pPr>
        <w:pStyle w:val="CommentText"/>
      </w:pPr>
      <w:r>
        <w:t>Also, if making a statement like "this is the first study," it's best to say "To our knowledge..." :)</w:t>
      </w:r>
    </w:p>
  </w:comment>
  <w:comment w:id="14" w:author="Darcie C Johnston" w:date="2023-08-17T09:48:00Z" w:initials="DJ">
    <w:p w14:paraId="46C2685D" w14:textId="4A8EB609" w:rsidR="5483DAF1" w:rsidRDefault="5483DAF1">
      <w:pPr>
        <w:pStyle w:val="CommentText"/>
      </w:pPr>
      <w:r>
        <w:t>Check your target journal for heading structure.</w:t>
      </w:r>
      <w:r>
        <w:rPr>
          <w:rStyle w:val="CommentReference"/>
        </w:rPr>
        <w:annotationRef/>
      </w:r>
      <w:r>
        <w:rPr>
          <w:rStyle w:val="CommentReference"/>
        </w:rPr>
        <w:annotationRef/>
      </w:r>
    </w:p>
  </w:comment>
  <w:comment w:id="15" w:author="Kasey F Thompson" w:date="2023-08-29T13:41:00Z" w:initials="KT">
    <w:p w14:paraId="26D7B90C" w14:textId="1CEF2045" w:rsidR="3B9295B8" w:rsidRDefault="3B9295B8">
      <w:pPr>
        <w:pStyle w:val="CommentText"/>
      </w:pPr>
      <w:r>
        <w:t>Should we just say "since the beginning of the pandemic"</w:t>
      </w:r>
      <w:r>
        <w:rPr>
          <w:rStyle w:val="CommentReference"/>
        </w:rPr>
        <w:annotationRef/>
      </w:r>
      <w:r>
        <w:rPr>
          <w:rStyle w:val="CommentReference"/>
        </w:rPr>
        <w:annotationRef/>
      </w:r>
    </w:p>
  </w:comment>
  <w:comment w:id="16" w:author="Dave Jr Gustafson" w:date="2023-09-19T07:58:00Z" w:initials="DG">
    <w:p w14:paraId="572A24CF" w14:textId="77777777" w:rsidR="009B3290" w:rsidRDefault="009B3290" w:rsidP="00F50452">
      <w:r>
        <w:rPr>
          <w:rStyle w:val="CommentReference"/>
        </w:rPr>
        <w:annotationRef/>
      </w:r>
      <w:r>
        <w:rPr>
          <w:color w:val="000000"/>
          <w:sz w:val="20"/>
          <w:szCs w:val="20"/>
        </w:rPr>
        <w:t>Sure</w:t>
      </w:r>
      <w:r>
        <w:rPr>
          <w:rStyle w:val="CommentReference"/>
        </w:rPr>
        <w:annotationRef/>
      </w:r>
    </w:p>
  </w:comment>
  <w:comment w:id="17" w:author="Kasey F Thompson" w:date="2023-08-29T13:42:00Z" w:initials="KT">
    <w:p w14:paraId="079ADB5E" w14:textId="14864F23" w:rsidR="3B9295B8" w:rsidRDefault="3B9295B8">
      <w:pPr>
        <w:pStyle w:val="CommentText"/>
      </w:pPr>
      <w:r>
        <w:t>redundant?</w:t>
      </w:r>
      <w:r>
        <w:rPr>
          <w:rStyle w:val="CommentReference"/>
        </w:rPr>
        <w:annotationRef/>
      </w:r>
      <w:r>
        <w:rPr>
          <w:rStyle w:val="CommentReference"/>
        </w:rPr>
        <w:annotationRef/>
      </w:r>
    </w:p>
  </w:comment>
  <w:comment w:id="19" w:author="Kasey F Thompson" w:date="2023-08-11T11:53:00Z" w:initials="KT">
    <w:p w14:paraId="6E4D5E20" w14:textId="22EDDBF2" w:rsidR="5483DAF1" w:rsidRDefault="5483DAF1">
      <w:pPr>
        <w:pStyle w:val="CommentText"/>
      </w:pPr>
      <w:r>
        <w:t>as in the seeking of treatment? not "treatment-seeking [noun]"?</w:t>
      </w:r>
      <w:r>
        <w:rPr>
          <w:rStyle w:val="CommentReference"/>
        </w:rPr>
        <w:annotationRef/>
      </w:r>
      <w:r>
        <w:rPr>
          <w:rStyle w:val="CommentReference"/>
        </w:rPr>
        <w:annotationRef/>
      </w:r>
    </w:p>
  </w:comment>
  <w:comment w:id="18" w:author="Kasey F Thompson" w:date="2023-09-19T10:20:00Z" w:initials="KT">
    <w:p w14:paraId="046727BB" w14:textId="209D50DC" w:rsidR="21751C29" w:rsidRDefault="21751C29">
      <w:pPr>
        <w:pStyle w:val="CommentText"/>
      </w:pPr>
      <w:r>
        <w:t>source?</w:t>
      </w:r>
      <w:r>
        <w:rPr>
          <w:rStyle w:val="CommentReference"/>
        </w:rPr>
        <w:annotationRef/>
      </w:r>
    </w:p>
  </w:comment>
  <w:comment w:id="20" w:author="Kasey F Thompson" w:date="2023-09-19T10:20:00Z" w:initials="KT">
    <w:p w14:paraId="178C16D7" w14:textId="7A798E0C" w:rsidR="21751C29" w:rsidRDefault="21751C29">
      <w:pPr>
        <w:pStyle w:val="CommentText"/>
      </w:pPr>
      <w:r>
        <w:t>source needed?</w:t>
      </w:r>
      <w:r>
        <w:rPr>
          <w:rStyle w:val="CommentReference"/>
        </w:rPr>
        <w:annotationRef/>
      </w:r>
    </w:p>
  </w:comment>
  <w:comment w:id="21" w:author="Darcie C Johnston" w:date="2023-08-17T10:11:00Z" w:initials="DJ">
    <w:p w14:paraId="70AE318B" w14:textId="43E9F010" w:rsidR="5483DAF1" w:rsidRDefault="5483DAF1">
      <w:pPr>
        <w:pStyle w:val="CommentText"/>
      </w:pPr>
      <w:r>
        <w:t>METHODS: See the AHRQ protocol in JMIR Trials (assuming that's the journal you are targeting) and follow the structure (heads and order of them) and content in those paragraphs.</w:t>
      </w:r>
      <w:r>
        <w:rPr>
          <w:rStyle w:val="CommentReference"/>
        </w:rPr>
        <w:annotationRef/>
      </w:r>
      <w:r>
        <w:rPr>
          <w:rStyle w:val="CommentReference"/>
        </w:rPr>
        <w:annotationRef/>
      </w:r>
    </w:p>
  </w:comment>
  <w:comment w:id="22" w:author="Darcie C Johnston" w:date="2023-08-17T10:23:00Z" w:initials="DJ">
    <w:p w14:paraId="7E2FF64A" w14:textId="6945675A" w:rsidR="5483DAF1" w:rsidRDefault="5483DAF1">
      <w:pPr>
        <w:pStyle w:val="CommentText"/>
      </w:pPr>
      <w:r>
        <w:t>Determine "official" names and acronyms for the study arms, and follow them consistently once they're introduced</w:t>
      </w:r>
      <w:r>
        <w:rPr>
          <w:rStyle w:val="CommentReference"/>
        </w:rPr>
        <w:annotationRef/>
      </w:r>
      <w:r>
        <w:rPr>
          <w:rStyle w:val="CommentReference"/>
        </w:rPr>
        <w:annotationRef/>
      </w:r>
    </w:p>
  </w:comment>
  <w:comment w:id="23" w:author="Kasey F Thompson" w:date="2023-08-29T21:16:00Z" w:initials="KT">
    <w:p w14:paraId="54A6675B" w14:textId="47CDFE0D" w:rsidR="3B9295B8" w:rsidRDefault="3B9295B8">
      <w:pPr>
        <w:pStyle w:val="CommentText"/>
      </w:pPr>
      <w:r>
        <w:t>Do these need to be spelled out?</w:t>
      </w:r>
      <w:r>
        <w:rPr>
          <w:rStyle w:val="CommentReference"/>
        </w:rPr>
        <w:annotationRef/>
      </w:r>
      <w:r>
        <w:rPr>
          <w:rStyle w:val="CommentReference"/>
        </w:rPr>
        <w:annotationRef/>
      </w:r>
    </w:p>
  </w:comment>
  <w:comment w:id="24" w:author="Dave Jr Gustafson" w:date="2023-09-19T08:02:00Z" w:initials="DG">
    <w:p w14:paraId="5B49EDC3" w14:textId="77777777" w:rsidR="009B3290" w:rsidRDefault="009B3290" w:rsidP="00F50452">
      <w:r>
        <w:rPr>
          <w:rStyle w:val="CommentReference"/>
        </w:rPr>
        <w:annotationRef/>
      </w:r>
      <w:r>
        <w:rPr>
          <w:color w:val="000000"/>
          <w:sz w:val="20"/>
          <w:szCs w:val="20"/>
        </w:rPr>
        <w:t>I think we updated this to include Smart Recovery as well.</w:t>
      </w:r>
      <w:r>
        <w:rPr>
          <w:rStyle w:val="CommentReference"/>
        </w:rPr>
        <w:annotationRef/>
      </w:r>
    </w:p>
  </w:comment>
  <w:comment w:id="25" w:author="Kasey F Thompson" w:date="2023-09-19T11:27:00Z" w:initials="KT">
    <w:p w14:paraId="26ED40B0" w14:textId="1EE4F748" w:rsidR="21751C29" w:rsidRDefault="21751C29">
      <w:pPr>
        <w:pStyle w:val="CommentText"/>
      </w:pPr>
      <w:r>
        <w:t>what were our qualifications for nonbinary people?</w:t>
      </w:r>
      <w:r>
        <w:rPr>
          <w:rStyle w:val="CommentReference"/>
        </w:rPr>
        <w:annotationRef/>
      </w:r>
    </w:p>
  </w:comment>
  <w:comment w:id="26" w:author="Kasey F Thompson" w:date="2023-08-11T13:08:00Z" w:initials="KT">
    <w:p w14:paraId="5EB1F91A" w14:textId="5649EDB6" w:rsidR="5483DAF1" w:rsidRDefault="5483DAF1">
      <w:pPr>
        <w:pStyle w:val="CommentText"/>
      </w:pPr>
      <w:r>
        <w:t>DSM-V or DSM-5?</w:t>
      </w:r>
      <w:r>
        <w:rPr>
          <w:rStyle w:val="CommentReference"/>
        </w:rPr>
        <w:annotationRef/>
      </w:r>
      <w:r>
        <w:rPr>
          <w:rStyle w:val="CommentReference"/>
        </w:rPr>
        <w:annotationRef/>
      </w:r>
    </w:p>
  </w:comment>
  <w:comment w:id="27" w:author="Darcie C Johnston" w:date="2023-08-17T10:05:00Z" w:initials="DJ">
    <w:p w14:paraId="2023F3D9" w14:textId="7CB83AF8" w:rsidR="5483DAF1" w:rsidRDefault="5483DAF1">
      <w:pPr>
        <w:pStyle w:val="CommentText"/>
      </w:pPr>
      <w:r>
        <w:t>use 5</w:t>
      </w:r>
      <w:r>
        <w:rPr>
          <w:rStyle w:val="CommentReference"/>
        </w:rPr>
        <w:annotationRef/>
      </w:r>
      <w:r>
        <w:rPr>
          <w:rStyle w:val="CommentReference"/>
        </w:rPr>
        <w:annotationRef/>
      </w:r>
    </w:p>
  </w:comment>
  <w:comment w:id="28" w:author="Kathryn Fleddermann" w:date="2023-01-05T10:39:00Z" w:initials="KF">
    <w:p w14:paraId="6784936B" w14:textId="77777777" w:rsidR="006F5D4B" w:rsidRDefault="006F5D4B">
      <w:pPr>
        <w:pStyle w:val="CommentText"/>
      </w:pPr>
      <w:r>
        <w:rPr>
          <w:rStyle w:val="CommentReference"/>
        </w:rPr>
        <w:annotationRef/>
      </w:r>
      <w:r>
        <w:t>Is this just for the drinker or for both partners?</w:t>
      </w:r>
      <w:r>
        <w:rPr>
          <w:rStyle w:val="CommentReference"/>
        </w:rPr>
        <w:annotationRef/>
      </w:r>
      <w:r>
        <w:rPr>
          <w:rStyle w:val="CommentReference"/>
        </w:rPr>
        <w:annotationRef/>
      </w:r>
    </w:p>
  </w:comment>
  <w:comment w:id="29" w:author="Kasey F Thompson" w:date="2023-07-14T22:54:00Z" w:initials="KT">
    <w:p w14:paraId="68D4AD3C" w14:textId="77777777" w:rsidR="0022154D" w:rsidRDefault="0022154D" w:rsidP="00B219AB">
      <w:r>
        <w:rPr>
          <w:rStyle w:val="CommentReference"/>
        </w:rPr>
        <w:annotationRef/>
      </w:r>
      <w:r>
        <w:rPr>
          <w:color w:val="000000"/>
          <w:sz w:val="20"/>
          <w:szCs w:val="20"/>
        </w:rPr>
        <w:t>Both partners</w:t>
      </w:r>
      <w:r>
        <w:rPr>
          <w:rStyle w:val="CommentReference"/>
        </w:rPr>
        <w:annotationRef/>
      </w:r>
      <w:r>
        <w:rPr>
          <w:rStyle w:val="CommentReference"/>
        </w:rPr>
        <w:annotationRef/>
      </w:r>
    </w:p>
  </w:comment>
  <w:comment w:id="30" w:author="Kasey F Thompson" w:date="2023-08-11T15:12:00Z" w:initials="KT">
    <w:p w14:paraId="308C1A6D" w14:textId="061EE691" w:rsidR="5483DAF1" w:rsidRDefault="5483DAF1">
      <w:pPr>
        <w:pStyle w:val="CommentText"/>
      </w:pPr>
      <w:r>
        <w:t>Not sure what this means</w:t>
      </w:r>
      <w:r>
        <w:rPr>
          <w:rStyle w:val="CommentReference"/>
        </w:rPr>
        <w:annotationRef/>
      </w:r>
      <w:r>
        <w:rPr>
          <w:rStyle w:val="CommentReference"/>
        </w:rPr>
        <w:annotationRef/>
      </w:r>
      <w:r>
        <w:rPr>
          <w:rStyle w:val="CommentReference"/>
        </w:rPr>
        <w:annotationRef/>
      </w:r>
    </w:p>
  </w:comment>
  <w:comment w:id="31" w:author="Darcie C Johnston" w:date="2023-08-17T10:12:00Z" w:initials="DJ">
    <w:p w14:paraId="48E73E6D" w14:textId="4C9E285F" w:rsidR="5483DAF1" w:rsidRDefault="5483DAF1">
      <w:pPr>
        <w:pStyle w:val="CommentText"/>
      </w:pPr>
      <w:r>
        <w:t>fear of violent/abusive partners accessing communications on phones</w:t>
      </w:r>
      <w:r>
        <w:rPr>
          <w:rStyle w:val="CommentReference"/>
        </w:rPr>
        <w:annotationRef/>
      </w:r>
      <w:r>
        <w:rPr>
          <w:rStyle w:val="CommentReference"/>
        </w:rPr>
        <w:annotationRef/>
      </w:r>
      <w:r>
        <w:rPr>
          <w:rStyle w:val="CommentReference"/>
        </w:rPr>
        <w:annotationRef/>
      </w:r>
    </w:p>
  </w:comment>
  <w:comment w:id="32" w:author="Kasey F Thompson" w:date="2023-08-11T15:13:00Z" w:initials="KT">
    <w:p w14:paraId="2FE552D3" w14:textId="48C57E76" w:rsidR="5483DAF1" w:rsidRDefault="5483DAF1">
      <w:pPr>
        <w:pStyle w:val="CommentText"/>
      </w:pPr>
      <w:r>
        <w:t>Do we have evidence of how we specifically did this?</w:t>
      </w:r>
      <w:r>
        <w:rPr>
          <w:rStyle w:val="CommentReference"/>
        </w:rPr>
        <w:annotationRef/>
      </w:r>
      <w:r>
        <w:rPr>
          <w:rStyle w:val="CommentReference"/>
        </w:rPr>
        <w:annotationRef/>
      </w:r>
      <w:r>
        <w:rPr>
          <w:rStyle w:val="CommentReference"/>
        </w:rPr>
        <w:annotationRef/>
      </w:r>
    </w:p>
  </w:comment>
  <w:comment w:id="33" w:author="Kasey F Thompson" w:date="2023-08-29T20:40:00Z" w:initials="KT">
    <w:p w14:paraId="361B1A25" w14:textId="3501D33F" w:rsidR="3B9295B8" w:rsidRDefault="3B9295B8">
      <w:pPr>
        <w:pStyle w:val="CommentText"/>
      </w:pPr>
      <w:r>
        <w:fldChar w:fldCharType="begin"/>
      </w:r>
      <w:r>
        <w:instrText xml:space="preserve"> HYPERLINK "mailto:dgustafson@wisc.edu"</w:instrText>
      </w:r>
      <w:bookmarkStart w:id="36" w:name="_@_312DBB27B6804E12B4D25F873E888A2CZ"/>
      <w:r>
        <w:fldChar w:fldCharType="separate"/>
      </w:r>
      <w:bookmarkEnd w:id="36"/>
      <w:r w:rsidRPr="3B9295B8">
        <w:rPr>
          <w:rStyle w:val="Mention"/>
          <w:noProof/>
        </w:rPr>
        <w:t>@Dave Jr Gustafson</w:t>
      </w:r>
      <w:r>
        <w:fldChar w:fldCharType="end"/>
      </w:r>
      <w:r>
        <w:t xml:space="preserve"> </w:t>
      </w:r>
      <w:r>
        <w:rPr>
          <w:rStyle w:val="CommentReference"/>
        </w:rPr>
        <w:annotationRef/>
      </w:r>
      <w:r>
        <w:rPr>
          <w:rStyle w:val="CommentReference"/>
        </w:rPr>
        <w:annotationRef/>
      </w:r>
    </w:p>
  </w:comment>
  <w:comment w:id="34" w:author="Dave Jr Gustafson" w:date="2023-09-19T08:07:00Z" w:initials="DG">
    <w:p w14:paraId="658BB845" w14:textId="77777777" w:rsidR="009B3290" w:rsidRDefault="009B3290" w:rsidP="00F50452">
      <w:r>
        <w:rPr>
          <w:rStyle w:val="CommentReference"/>
        </w:rPr>
        <w:annotationRef/>
      </w:r>
      <w:r>
        <w:rPr>
          <w:color w:val="000000"/>
          <w:sz w:val="20"/>
          <w:szCs w:val="20"/>
        </w:rPr>
        <w:t>Not really.  We can see past health services use from the baseline survey.  At least past 4 months before starting the study.</w:t>
      </w:r>
      <w:r>
        <w:rPr>
          <w:rStyle w:val="CommentReference"/>
        </w:rPr>
        <w:annotationRef/>
      </w:r>
    </w:p>
  </w:comment>
  <w:comment w:id="35" w:author="Dave Jr Gustafson" w:date="2023-09-19T08:08:00Z" w:initials="DG">
    <w:p w14:paraId="03D7A957" w14:textId="77777777" w:rsidR="009B3290" w:rsidRDefault="009B3290" w:rsidP="00F50452">
      <w:r>
        <w:rPr>
          <w:rStyle w:val="CommentReference"/>
        </w:rPr>
        <w:annotationRef/>
      </w:r>
      <w:r>
        <w:rPr>
          <w:color w:val="000000"/>
          <w:sz w:val="20"/>
          <w:szCs w:val="20"/>
        </w:rPr>
        <w:t xml:space="preserve">I guess since past treatment experience wasn’t an </w:t>
      </w:r>
      <w:proofErr w:type="gramStart"/>
      <w:r>
        <w:rPr>
          <w:color w:val="000000"/>
          <w:sz w:val="20"/>
          <w:szCs w:val="20"/>
        </w:rPr>
        <w:t>inclusion criteria</w:t>
      </w:r>
      <w:proofErr w:type="gramEnd"/>
      <w:r>
        <w:rPr>
          <w:color w:val="000000"/>
          <w:sz w:val="20"/>
          <w:szCs w:val="20"/>
        </w:rPr>
        <w:t xml:space="preserve">, we didn’t limit based on past experience with treatment.  </w:t>
      </w:r>
      <w:proofErr w:type="gramStart"/>
      <w:r>
        <w:rPr>
          <w:color w:val="000000"/>
          <w:sz w:val="20"/>
          <w:szCs w:val="20"/>
        </w:rPr>
        <w:t>So</w:t>
      </w:r>
      <w:proofErr w:type="gramEnd"/>
      <w:r>
        <w:rPr>
          <w:color w:val="000000"/>
          <w:sz w:val="20"/>
          <w:szCs w:val="20"/>
        </w:rPr>
        <w:t xml:space="preserve"> I guess we were hoping it would happen organically through the TV ads.</w:t>
      </w:r>
      <w:r>
        <w:rPr>
          <w:rStyle w:val="CommentReference"/>
        </w:rPr>
        <w:annotationRef/>
      </w:r>
    </w:p>
  </w:comment>
  <w:comment w:id="37" w:author="Kathryn Fleddermann" w:date="2023-01-04T13:51:00Z" w:initials="KF">
    <w:p w14:paraId="3D892E1A" w14:textId="0F5E0169" w:rsidR="00920135" w:rsidRDefault="00920135">
      <w:pPr>
        <w:pStyle w:val="CommentText"/>
      </w:pPr>
      <w:r>
        <w:rPr>
          <w:rStyle w:val="CommentReference"/>
        </w:rPr>
        <w:annotationRef/>
      </w:r>
      <w:r>
        <w:t>How are we receiving this?</w:t>
      </w:r>
      <w:r>
        <w:rPr>
          <w:rStyle w:val="CommentReference"/>
        </w:rPr>
        <w:annotationRef/>
      </w:r>
    </w:p>
  </w:comment>
  <w:comment w:id="38" w:author="Kasey F Thompson" w:date="2023-07-14T22:56:00Z" w:initials="KT">
    <w:p w14:paraId="6F69587C" w14:textId="77777777" w:rsidR="00972CD0" w:rsidRDefault="00972CD0" w:rsidP="00B219AB">
      <w:r>
        <w:rPr>
          <w:rStyle w:val="CommentReference"/>
        </w:rPr>
        <w:annotationRef/>
      </w:r>
      <w:r>
        <w:rPr>
          <w:color w:val="000000"/>
          <w:sz w:val="20"/>
          <w:szCs w:val="20"/>
        </w:rPr>
        <w:t>Through phone calls, website visits/entering info in to Qualtrics survey, emails, texts</w:t>
      </w:r>
      <w:r>
        <w:rPr>
          <w:rStyle w:val="CommentReference"/>
        </w:rPr>
        <w:annotationRef/>
      </w:r>
    </w:p>
  </w:comment>
  <w:comment w:id="39" w:author="Kasey F Thompson" w:date="2023-09-11T08:31:00Z" w:initials="KT">
    <w:p w14:paraId="0CE20327" w14:textId="388A315E" w:rsidR="4B91EFFE" w:rsidRDefault="4B91EFFE">
      <w:pPr>
        <w:pStyle w:val="CommentText"/>
      </w:pPr>
      <w:r>
        <w:t xml:space="preserve">technically </w:t>
      </w:r>
      <w:proofErr w:type="gramStart"/>
      <w:r>
        <w:t>all of</w:t>
      </w:r>
      <w:proofErr w:type="gramEnd"/>
      <w:r>
        <w:t xml:space="preserve"> the study is done remotely</w:t>
      </w:r>
      <w:r>
        <w:rPr>
          <w:rStyle w:val="CommentReference"/>
        </w:rPr>
        <w:annotationRef/>
      </w:r>
      <w:r>
        <w:rPr>
          <w:rStyle w:val="CommentReference"/>
        </w:rPr>
        <w:annotationRef/>
      </w:r>
    </w:p>
  </w:comment>
  <w:comment w:id="40" w:author="Dave Jr Gustafson" w:date="2023-09-19T08:09:00Z" w:initials="DG">
    <w:p w14:paraId="6C7AB81A" w14:textId="77777777" w:rsidR="00B802D9" w:rsidRDefault="00B802D9" w:rsidP="00F50452">
      <w:r>
        <w:rPr>
          <w:rStyle w:val="CommentReference"/>
        </w:rPr>
        <w:annotationRef/>
      </w:r>
      <w:r>
        <w:rPr>
          <w:color w:val="000000"/>
          <w:sz w:val="20"/>
          <w:szCs w:val="20"/>
        </w:rPr>
        <w:t>True, but I think it’s ok to keep this in here.</w:t>
      </w:r>
      <w:r>
        <w:rPr>
          <w:rStyle w:val="CommentReference"/>
        </w:rPr>
        <w:annotationRef/>
      </w:r>
    </w:p>
  </w:comment>
  <w:comment w:id="41" w:author="Kasey F Thompson" w:date="2023-08-11T15:19:00Z" w:initials="KT">
    <w:p w14:paraId="78E4926A" w14:textId="5F9A2829" w:rsidR="5483DAF1" w:rsidRDefault="5483DAF1">
      <w:pPr>
        <w:pStyle w:val="CommentText"/>
      </w:pPr>
      <w:r>
        <w:t>do we need to specify mailed or emailed?</w:t>
      </w:r>
      <w:r>
        <w:rPr>
          <w:rStyle w:val="CommentReference"/>
        </w:rPr>
        <w:annotationRef/>
      </w:r>
      <w:r>
        <w:rPr>
          <w:rStyle w:val="CommentReference"/>
        </w:rPr>
        <w:annotationRef/>
      </w:r>
    </w:p>
  </w:comment>
  <w:comment w:id="42" w:author="Kasey F Thompson" w:date="2023-08-29T15:29:00Z" w:initials="KT">
    <w:p w14:paraId="729BC4DC" w14:textId="4AF3440C" w:rsidR="3B9295B8" w:rsidRDefault="3B9295B8">
      <w:pPr>
        <w:pStyle w:val="CommentText"/>
      </w:pPr>
      <w:r>
        <w:t>should we note a reasoning here?</w:t>
      </w:r>
      <w:r>
        <w:rPr>
          <w:rStyle w:val="CommentReference"/>
        </w:rPr>
        <w:annotationRef/>
      </w:r>
      <w:r>
        <w:rPr>
          <w:rStyle w:val="CommentReference"/>
        </w:rPr>
        <w:annotationRef/>
      </w:r>
    </w:p>
  </w:comment>
  <w:comment w:id="43" w:author="Kasey F Thompson" w:date="2023-08-29T20:40:00Z" w:initials="KT">
    <w:p w14:paraId="5A325473" w14:textId="58A4096F" w:rsidR="3B9295B8" w:rsidRDefault="3B9295B8">
      <w:pPr>
        <w:pStyle w:val="CommentText"/>
      </w:pPr>
      <w:r>
        <w:fldChar w:fldCharType="begin"/>
      </w:r>
      <w:r>
        <w:instrText xml:space="preserve"> HYPERLINK "mailto:dgustafson@wisc.edu"</w:instrText>
      </w:r>
      <w:bookmarkStart w:id="45" w:name="_@_05783869BB9940DAB4A65F9B4B6D7433Z"/>
      <w:r>
        <w:fldChar w:fldCharType="separate"/>
      </w:r>
      <w:bookmarkEnd w:id="45"/>
      <w:r w:rsidRPr="3B9295B8">
        <w:rPr>
          <w:rStyle w:val="Mention"/>
          <w:noProof/>
        </w:rPr>
        <w:t>@Dave Jr Gustafson</w:t>
      </w:r>
      <w:r>
        <w:fldChar w:fldCharType="end"/>
      </w:r>
      <w:r>
        <w:t xml:space="preserve"> </w:t>
      </w:r>
      <w:r>
        <w:rPr>
          <w:rStyle w:val="CommentReference"/>
        </w:rPr>
        <w:annotationRef/>
      </w:r>
      <w:r>
        <w:rPr>
          <w:rStyle w:val="CommentReference"/>
        </w:rPr>
        <w:annotationRef/>
      </w:r>
    </w:p>
  </w:comment>
  <w:comment w:id="44" w:author="Dave Jr Gustafson" w:date="2023-09-19T08:11:00Z" w:initials="DG">
    <w:p w14:paraId="59B7540F" w14:textId="77777777" w:rsidR="00B802D9" w:rsidRDefault="00B802D9" w:rsidP="00F50452">
      <w:r>
        <w:rPr>
          <w:rStyle w:val="CommentReference"/>
        </w:rPr>
        <w:annotationRef/>
      </w:r>
      <w:r>
        <w:rPr>
          <w:color w:val="000000"/>
          <w:sz w:val="20"/>
          <w:szCs w:val="20"/>
        </w:rPr>
        <w:t xml:space="preserve">I don’t think we need to say more than this.  This is </w:t>
      </w:r>
      <w:proofErr w:type="gramStart"/>
      <w:r>
        <w:rPr>
          <w:color w:val="000000"/>
          <w:sz w:val="20"/>
          <w:szCs w:val="20"/>
        </w:rPr>
        <w:t>pretty standard</w:t>
      </w:r>
      <w:proofErr w:type="gramEnd"/>
      <w:r>
        <w:rPr>
          <w:color w:val="000000"/>
          <w:sz w:val="20"/>
          <w:szCs w:val="20"/>
        </w:rPr>
        <w:t xml:space="preserve"> language to address funder requirements.</w:t>
      </w:r>
      <w:r>
        <w:rPr>
          <w:rStyle w:val="CommentReference"/>
        </w:rPr>
        <w:annotationRef/>
      </w:r>
    </w:p>
  </w:comment>
  <w:comment w:id="46" w:author="Kasey F Thompson" w:date="2023-09-11T08:43:00Z" w:initials="KT">
    <w:p w14:paraId="301DDF76" w14:textId="7031325A" w:rsidR="4B91EFFE" w:rsidRDefault="4B91EFFE">
      <w:pPr>
        <w:pStyle w:val="CommentText"/>
      </w:pPr>
      <w:r>
        <w:t>While they are described in redcap has having mild, moderate or severe based on the screening questions, our randomization is only by gender and then either high or low severity, not mild, moderate or severe. Should that be noted here?</w:t>
      </w:r>
      <w:r>
        <w:rPr>
          <w:rStyle w:val="CommentReference"/>
        </w:rPr>
        <w:annotationRef/>
      </w:r>
      <w:r>
        <w:rPr>
          <w:rStyle w:val="CommentReference"/>
        </w:rPr>
        <w:annotationRef/>
      </w:r>
    </w:p>
  </w:comment>
  <w:comment w:id="47" w:author="Dave Jr Gustafson" w:date="2023-09-19T08:11:00Z" w:initials="DG">
    <w:p w14:paraId="1B4F87CE" w14:textId="77777777" w:rsidR="00B802D9" w:rsidRDefault="00B802D9" w:rsidP="00F50452">
      <w:r>
        <w:rPr>
          <w:rStyle w:val="CommentReference"/>
        </w:rPr>
        <w:annotationRef/>
      </w:r>
      <w:r>
        <w:rPr>
          <w:color w:val="000000"/>
          <w:sz w:val="20"/>
          <w:szCs w:val="20"/>
        </w:rPr>
        <w:t>Yes, I would just say moderate or severe.</w:t>
      </w:r>
      <w:r>
        <w:rPr>
          <w:rStyle w:val="CommentReference"/>
        </w:rPr>
        <w:annotationRef/>
      </w:r>
    </w:p>
  </w:comment>
  <w:comment w:id="49" w:author="Dave Jr Gustafson" w:date="2023-08-07T12:04:00Z" w:initials="DJG">
    <w:p w14:paraId="620BDB6C" w14:textId="52F539B4" w:rsidR="00E32452" w:rsidRDefault="00E32452" w:rsidP="00B219AB">
      <w:r>
        <w:rPr>
          <w:rStyle w:val="CommentReference"/>
        </w:rPr>
        <w:annotationRef/>
      </w:r>
      <w:r>
        <w:rPr>
          <w:color w:val="000000"/>
          <w:sz w:val="20"/>
          <w:szCs w:val="20"/>
        </w:rPr>
        <w:fldChar w:fldCharType="begin"/>
      </w:r>
      <w:r>
        <w:rPr>
          <w:color w:val="000000"/>
          <w:sz w:val="20"/>
          <w:szCs w:val="20"/>
        </w:rPr>
        <w:instrText>HYPERLINK "mailto:kfwagner@wisc.edu"</w:instrText>
      </w:r>
      <w:r>
        <w:rPr>
          <w:color w:val="000000"/>
          <w:sz w:val="20"/>
          <w:szCs w:val="20"/>
        </w:rPr>
      </w:r>
      <w:bookmarkStart w:id="53" w:name="_@_AE6672C33AED844596FC65CC196BD9B2Z"/>
      <w:r>
        <w:rPr>
          <w:color w:val="000000"/>
          <w:sz w:val="20"/>
          <w:szCs w:val="20"/>
        </w:rPr>
        <w:fldChar w:fldCharType="separate"/>
      </w:r>
      <w:bookmarkEnd w:id="53"/>
      <w:r w:rsidRPr="00E32452">
        <w:rPr>
          <w:rStyle w:val="Mention"/>
          <w:noProof/>
          <w:sz w:val="20"/>
          <w:szCs w:val="20"/>
        </w:rPr>
        <w:t>@Kasey F Thompson</w:t>
      </w:r>
      <w:r>
        <w:rPr>
          <w:color w:val="000000"/>
          <w:sz w:val="20"/>
          <w:szCs w:val="20"/>
        </w:rPr>
        <w:fldChar w:fldCharType="end"/>
      </w:r>
      <w:r>
        <w:rPr>
          <w:color w:val="000000"/>
          <w:sz w:val="20"/>
          <w:szCs w:val="20"/>
        </w:rPr>
        <w:t>, can you check with Darcie on this?  I think she has some other language we use, since we’re not blind to study condition</w:t>
      </w:r>
      <w:r>
        <w:rPr>
          <w:rStyle w:val="CommentReference"/>
        </w:rPr>
        <w:annotationRef/>
      </w:r>
    </w:p>
  </w:comment>
  <w:comment w:id="50" w:author="Darcie C Johnston" w:date="2023-08-17T10:19:00Z" w:initials="DJ">
    <w:p w14:paraId="4D2B4C11" w14:textId="59DCFAEE" w:rsidR="5483DAF1" w:rsidRDefault="5483DAF1">
      <w:pPr>
        <w:pStyle w:val="CommentText"/>
      </w:pPr>
      <w:r>
        <w:t xml:space="preserve">If any staff were blinded at some point, as you say here, it's fine to say that. Dave, you'll need to let Kasey know if this statement is accurate. Here's an example from Bundling of what we say: "Staff were blinded at baseline, before randomization, but as is generally the case with trials of mHealth for SUDs, blinding was not possible once participants received their technology." Here's a reference for "as is generally the case": Bahadoor R, Alexandre JM, Fournet L, et al. Inventory and analysis of controlled trials of mobile phone applications targeting substance use disorders: A systematic review. </w:t>
      </w:r>
      <w:r w:rsidRPr="5483DAF1">
        <w:rPr>
          <w:i/>
          <w:iCs/>
        </w:rPr>
        <w:t>Front Psychiatry</w:t>
      </w:r>
      <w:r>
        <w:t xml:space="preserve">. </w:t>
      </w:r>
      <w:proofErr w:type="gramStart"/>
      <w:r>
        <w:t>2021;12:622394</w:t>
      </w:r>
      <w:proofErr w:type="gramEnd"/>
      <w:r>
        <w:t xml:space="preserve">. </w:t>
      </w:r>
      <w:r>
        <w:rPr>
          <w:rStyle w:val="CommentReference"/>
        </w:rPr>
        <w:annotationRef/>
      </w:r>
      <w:r>
        <w:rPr>
          <w:rStyle w:val="CommentReference"/>
        </w:rPr>
        <w:annotationRef/>
      </w:r>
    </w:p>
  </w:comment>
  <w:comment w:id="51" w:author="Kasey F Thompson" w:date="2023-08-29T20:41:00Z" w:initials="KT">
    <w:p w14:paraId="533B9586" w14:textId="0CBF4E2B" w:rsidR="3B9295B8" w:rsidRDefault="3B9295B8">
      <w:pPr>
        <w:pStyle w:val="CommentText"/>
      </w:pPr>
      <w:r>
        <w:fldChar w:fldCharType="begin"/>
      </w:r>
      <w:r>
        <w:instrText xml:space="preserve"> HYPERLINK "mailto:dgustafson@wisc.edu"</w:instrText>
      </w:r>
      <w:bookmarkStart w:id="54" w:name="_@_E13427480ACE40FCAAB234454C5EFEA6Z"/>
      <w:r>
        <w:fldChar w:fldCharType="separate"/>
      </w:r>
      <w:bookmarkEnd w:id="54"/>
      <w:r w:rsidRPr="3B9295B8">
        <w:rPr>
          <w:rStyle w:val="Mention"/>
          <w:noProof/>
        </w:rPr>
        <w:t>@Dave Jr Gustafson</w:t>
      </w:r>
      <w:r>
        <w:fldChar w:fldCharType="end"/>
      </w:r>
      <w:r>
        <w:t xml:space="preserve"> </w:t>
      </w:r>
      <w:r>
        <w:rPr>
          <w:rStyle w:val="CommentReference"/>
        </w:rPr>
        <w:annotationRef/>
      </w:r>
      <w:r>
        <w:rPr>
          <w:rStyle w:val="CommentReference"/>
        </w:rPr>
        <w:annotationRef/>
      </w:r>
    </w:p>
  </w:comment>
  <w:comment w:id="52" w:author="Dave Jr Gustafson" w:date="2023-09-19T08:13:00Z" w:initials="DG">
    <w:p w14:paraId="3FC88264" w14:textId="77777777" w:rsidR="00B802D9" w:rsidRDefault="00B802D9" w:rsidP="00F50452">
      <w:pPr>
        <w:rPr>
          <w:sz w:val="20"/>
          <w:szCs w:val="20"/>
        </w:rPr>
      </w:pPr>
      <w:r>
        <w:rPr>
          <w:rStyle w:val="CommentReference"/>
        </w:rPr>
        <w:annotationRef/>
      </w:r>
      <w:r>
        <w:rPr>
          <w:rStyle w:val="CommentReference"/>
        </w:rPr>
        <w:annotationRef/>
      </w:r>
    </w:p>
    <w:p w14:paraId="7C466469" w14:textId="77777777" w:rsidR="00B802D9" w:rsidRDefault="00B802D9" w:rsidP="00F50452">
      <w:r>
        <w:rPr>
          <w:color w:val="000000"/>
          <w:sz w:val="20"/>
          <w:szCs w:val="20"/>
        </w:rPr>
        <w:t>Yes, please update with the language provided by Darcie.</w:t>
      </w:r>
    </w:p>
  </w:comment>
  <w:comment w:id="55" w:author="Kasey F Thompson" w:date="2023-08-29T15:34:00Z" w:initials="KT">
    <w:p w14:paraId="0648AB0C" w14:textId="2E622A0E" w:rsidR="3B9295B8" w:rsidRDefault="3B9295B8">
      <w:pPr>
        <w:pStyle w:val="CommentText"/>
      </w:pPr>
      <w:r>
        <w:t>check for accuracy</w:t>
      </w:r>
      <w:r>
        <w:rPr>
          <w:rStyle w:val="CommentReference"/>
        </w:rPr>
        <w:annotationRef/>
      </w:r>
      <w:r>
        <w:rPr>
          <w:rStyle w:val="CommentReference"/>
        </w:rPr>
        <w:annotationRef/>
      </w:r>
    </w:p>
  </w:comment>
  <w:comment w:id="56" w:author="Dave Jr Gustafson" w:date="2023-09-19T08:14:00Z" w:initials="DG">
    <w:p w14:paraId="260226D6" w14:textId="77777777" w:rsidR="00B802D9" w:rsidRDefault="00B802D9" w:rsidP="00F50452">
      <w:r>
        <w:rPr>
          <w:rStyle w:val="CommentReference"/>
        </w:rPr>
        <w:annotationRef/>
      </w:r>
      <w:r>
        <w:rPr>
          <w:color w:val="000000"/>
          <w:sz w:val="20"/>
          <w:szCs w:val="20"/>
        </w:rPr>
        <w:t>Since the time chunks are 4 months, I think this is fine to use.</w:t>
      </w:r>
      <w:r>
        <w:rPr>
          <w:rStyle w:val="CommentReference"/>
        </w:rPr>
        <w:annotationRef/>
      </w:r>
    </w:p>
  </w:comment>
  <w:comment w:id="58" w:author="Kasey F Thompson" w:date="2023-08-29T14:08:00Z" w:initials="KT">
    <w:p w14:paraId="10A8D99B" w14:textId="684CC353" w:rsidR="3B9295B8" w:rsidRDefault="3B9295B8">
      <w:pPr>
        <w:pStyle w:val="CommentText"/>
      </w:pPr>
      <w:r>
        <w:t>??</w:t>
      </w:r>
      <w:r>
        <w:rPr>
          <w:rStyle w:val="CommentReference"/>
        </w:rPr>
        <w:annotationRef/>
      </w:r>
      <w:r>
        <w:rPr>
          <w:rStyle w:val="CommentReference"/>
        </w:rPr>
        <w:annotationRef/>
      </w:r>
    </w:p>
  </w:comment>
  <w:comment w:id="59" w:author="Dave Jr Gustafson" w:date="2023-09-19T08:15:00Z" w:initials="DG">
    <w:p w14:paraId="7F8B6530" w14:textId="77777777" w:rsidR="00B802D9" w:rsidRDefault="00B802D9" w:rsidP="00F50452">
      <w:r>
        <w:rPr>
          <w:rStyle w:val="CommentReference"/>
        </w:rPr>
        <w:annotationRef/>
      </w:r>
      <w:r>
        <w:rPr>
          <w:color w:val="000000"/>
          <w:sz w:val="20"/>
          <w:szCs w:val="20"/>
        </w:rPr>
        <w:t>We’ll let the PIs decide if they want to keep this. Only people with statistical knowledge will understand this.</w:t>
      </w:r>
      <w:r>
        <w:rPr>
          <w:rStyle w:val="CommentReference"/>
        </w:rPr>
        <w:annotationRef/>
      </w:r>
    </w:p>
  </w:comment>
  <w:comment w:id="61" w:author="Dave Jr Gustafson" w:date="2023-08-07T10:35:00Z" w:initials="DG">
    <w:p w14:paraId="32629A22" w14:textId="2EC8A040" w:rsidR="3B9295B8" w:rsidRDefault="3B9295B8">
      <w:pPr>
        <w:pStyle w:val="CommentText"/>
      </w:pPr>
      <w:r w:rsidRPr="3B9295B8">
        <w:rPr>
          <w:color w:val="202020"/>
          <w:highlight w:val="white"/>
        </w:rPr>
        <w:t>McKay JR, Gustafson DH, Ivey M, Pe-Romashko K, Curtis B, Thomas T, Oslin DW, Polsky D, Quanbeck A, Lynch KG. Efficacy and comparative effectiveness of telephone and smartphone remote continuing care interventions for alcohol use disorder: a randomized controlled trial. Addiction. 2022 May;117(5):1326-1337. doi: 10.1111/add.15771. Epub 2021 Dec 23. PMID: 34859519.</w:t>
      </w:r>
      <w:r>
        <w:rPr>
          <w:rStyle w:val="CommentReference"/>
        </w:rPr>
        <w:annotationRef/>
      </w:r>
    </w:p>
  </w:comment>
  <w:comment w:id="62" w:author="Darcie C Johnston" w:date="2023-08-17T09:56:00Z" w:initials="DJ">
    <w:p w14:paraId="2173B063" w14:textId="7026588C" w:rsidR="3B9295B8" w:rsidRDefault="3B9295B8" w:rsidP="3B9295B8">
      <w:pPr>
        <w:pStyle w:val="CommentText"/>
      </w:pPr>
      <w:r>
        <w:t>Also, "found to be superior" is too vague. Actual results should be given, like the other studies mentioned.</w:t>
      </w:r>
      <w:r>
        <w:rPr>
          <w:rStyle w:val="CommentReference"/>
        </w:rPr>
        <w:annotationRef/>
      </w:r>
    </w:p>
  </w:comment>
  <w:comment w:id="63" w:author="Kasey F Thompson" w:date="2023-08-29T14:26:00Z" w:initials="KT">
    <w:p w14:paraId="5512435A" w14:textId="2D9C3D3C" w:rsidR="3B9295B8" w:rsidRDefault="00143A5E" w:rsidP="3B9295B8">
      <w:pPr>
        <w:pStyle w:val="CommentText"/>
        <w:rPr>
          <w:rStyle w:val="Hyperlink"/>
        </w:rPr>
      </w:pPr>
      <w:hyperlink r:id="rId2">
        <w:r w:rsidR="3B9295B8" w:rsidRPr="3B9295B8">
          <w:rPr>
            <w:rStyle w:val="Hyperlink"/>
          </w:rPr>
          <w:t>https://onlinelibrary.wiley.com/doi/full/10.1111/add.15771</w:t>
        </w:r>
      </w:hyperlink>
      <w:r w:rsidR="3B9295B8">
        <w:rPr>
          <w:rStyle w:val="CommentReference"/>
        </w:rPr>
        <w:annotationRef/>
      </w:r>
    </w:p>
  </w:comment>
  <w:comment w:id="64" w:author="Kasey F Thompson" w:date="2023-08-29T14:29:00Z" w:initials="KT">
    <w:p w14:paraId="56CE7E6E" w14:textId="15F61E5E" w:rsidR="3B9295B8" w:rsidRDefault="3B9295B8">
      <w:pPr>
        <w:pStyle w:val="CommentText"/>
      </w:pPr>
      <w:r>
        <w:t>Does this acronym need to be spelled out?</w:t>
      </w:r>
      <w:r>
        <w:rPr>
          <w:rStyle w:val="CommentReference"/>
        </w:rPr>
        <w:annotationRef/>
      </w:r>
      <w:r>
        <w:rPr>
          <w:rStyle w:val="CommentReference"/>
        </w:rPr>
        <w:annotationRef/>
      </w:r>
    </w:p>
  </w:comment>
  <w:comment w:id="65" w:author="Dave Jr Gustafson" w:date="2023-09-19T08:16:00Z" w:initials="DG">
    <w:p w14:paraId="3F78CCC0" w14:textId="77777777" w:rsidR="00B802D9" w:rsidRDefault="00B802D9" w:rsidP="00F50452">
      <w:r>
        <w:rPr>
          <w:rStyle w:val="CommentReference"/>
        </w:rPr>
        <w:annotationRef/>
      </w:r>
      <w:r>
        <w:rPr>
          <w:color w:val="000000"/>
          <w:sz w:val="20"/>
          <w:szCs w:val="20"/>
        </w:rPr>
        <w:t xml:space="preserve">To be safe, I would.  If </w:t>
      </w:r>
      <w:proofErr w:type="gramStart"/>
      <w:r>
        <w:rPr>
          <w:color w:val="000000"/>
          <w:sz w:val="20"/>
          <w:szCs w:val="20"/>
        </w:rPr>
        <w:t>not</w:t>
      </w:r>
      <w:proofErr w:type="gramEnd"/>
      <w:r>
        <w:rPr>
          <w:color w:val="000000"/>
          <w:sz w:val="20"/>
          <w:szCs w:val="20"/>
        </w:rPr>
        <w:t xml:space="preserve"> necessary we change it back later</w:t>
      </w:r>
      <w:r>
        <w:rPr>
          <w:rStyle w:val="CommentReference"/>
        </w:rPr>
        <w:annotationRef/>
      </w:r>
    </w:p>
  </w:comment>
  <w:comment w:id="66" w:author="Kasey F Thompson" w:date="2023-08-29T14:31:00Z" w:initials="KT">
    <w:p w14:paraId="2E4ED510" w14:textId="0BE666F8" w:rsidR="3B9295B8" w:rsidRDefault="3B9295B8">
      <w:pPr>
        <w:pStyle w:val="CommentText"/>
      </w:pPr>
      <w:r>
        <w:t>We briefly ask about this in the study, but is it something we should be focused on here?</w:t>
      </w:r>
      <w:r>
        <w:rPr>
          <w:rStyle w:val="CommentReference"/>
        </w:rPr>
        <w:annotationRef/>
      </w:r>
      <w:r>
        <w:rPr>
          <w:rStyle w:val="CommentReference"/>
        </w:rPr>
        <w:annotationRef/>
      </w:r>
    </w:p>
  </w:comment>
  <w:comment w:id="67" w:author="Dave Jr Gustafson" w:date="2023-09-19T08:17:00Z" w:initials="DG">
    <w:p w14:paraId="07706083" w14:textId="77777777" w:rsidR="00B802D9" w:rsidRDefault="00B802D9" w:rsidP="00F50452">
      <w:r>
        <w:rPr>
          <w:rStyle w:val="CommentReference"/>
        </w:rPr>
        <w:annotationRef/>
      </w:r>
      <w:r>
        <w:rPr>
          <w:color w:val="000000"/>
          <w:sz w:val="20"/>
          <w:szCs w:val="20"/>
        </w:rPr>
        <w:t>I think it’s ok to keep</w:t>
      </w:r>
      <w:r>
        <w:rPr>
          <w:rStyle w:val="CommentReference"/>
        </w:rPr>
        <w:annotationRef/>
      </w:r>
    </w:p>
  </w:comment>
  <w:comment w:id="68" w:author="Kasey F Thompson" w:date="2023-08-11T12:27:00Z" w:initials="KT">
    <w:p w14:paraId="3798BE64" w14:textId="28EA2790" w:rsidR="3B9295B8" w:rsidRDefault="3B9295B8" w:rsidP="3B9295B8">
      <w:pPr>
        <w:pStyle w:val="CommentText"/>
      </w:pPr>
      <w:r>
        <w:t>are our resources specifically geared towards abstinence or risk management?</w:t>
      </w:r>
      <w:r>
        <w:rPr>
          <w:rStyle w:val="CommentReference"/>
        </w:rPr>
        <w:annotationRef/>
      </w:r>
    </w:p>
  </w:comment>
  <w:comment w:id="69" w:author="Kasey F Thompson" w:date="2023-08-29T14:43:00Z" w:initials="KT">
    <w:p w14:paraId="1D315217" w14:textId="62FF5E65" w:rsidR="3B9295B8" w:rsidRDefault="3B9295B8">
      <w:pPr>
        <w:pStyle w:val="CommentText"/>
      </w:pPr>
      <w:r>
        <w:t>source?</w:t>
      </w:r>
      <w:r>
        <w:rPr>
          <w:rStyle w:val="CommentReference"/>
        </w:rPr>
        <w:annotationRef/>
      </w:r>
      <w:r>
        <w:rPr>
          <w:rStyle w:val="CommentReference"/>
        </w:rPr>
        <w:annotationRef/>
      </w:r>
    </w:p>
  </w:comment>
  <w:comment w:id="70" w:author="Dave Jr Gustafson" w:date="2023-09-19T08:23:00Z" w:initials="DG">
    <w:p w14:paraId="64A8E318" w14:textId="77777777" w:rsidR="00B110B0" w:rsidRDefault="00B110B0" w:rsidP="00F50452">
      <w:r>
        <w:rPr>
          <w:rStyle w:val="CommentReference"/>
        </w:rPr>
        <w:annotationRef/>
      </w:r>
      <w:r>
        <w:rPr>
          <w:color w:val="000000"/>
          <w:sz w:val="20"/>
          <w:szCs w:val="20"/>
        </w:rPr>
        <w:t>I would move the footnote to the end of the sentence since this reference is for both better communication</w:t>
      </w:r>
      <w:r>
        <w:rPr>
          <w:color w:val="000000"/>
          <w:sz w:val="20"/>
          <w:szCs w:val="20"/>
        </w:rPr>
        <w:tab/>
        <w:t xml:space="preserve"> and more positive activities.  </w:t>
      </w:r>
      <w:r>
        <w:rPr>
          <w:rStyle w:val="CommentReference"/>
        </w:rPr>
        <w:annotationRef/>
      </w:r>
    </w:p>
  </w:comment>
  <w:comment w:id="71" w:author="Kasey F Thompson" w:date="2023-08-29T15:00:00Z" w:initials="KT">
    <w:p w14:paraId="5B7E881E" w14:textId="21F7BFF1" w:rsidR="3B9295B8" w:rsidRDefault="3B9295B8">
      <w:pPr>
        <w:pStyle w:val="CommentText"/>
      </w:pPr>
      <w:r>
        <w:t>source?</w:t>
      </w:r>
      <w:r>
        <w:rPr>
          <w:rStyle w:val="CommentReference"/>
        </w:rPr>
        <w:annotationRef/>
      </w:r>
    </w:p>
  </w:comment>
  <w:comment w:id="72" w:author="Dave Jr Gustafson" w:date="2023-09-19T08:23:00Z" w:initials="DG">
    <w:p w14:paraId="2973149B" w14:textId="77777777" w:rsidR="00B110B0" w:rsidRDefault="00B110B0" w:rsidP="00F50452">
      <w:r>
        <w:rPr>
          <w:rStyle w:val="CommentReference"/>
        </w:rPr>
        <w:annotationRef/>
      </w:r>
      <w:r>
        <w:rPr>
          <w:color w:val="000000"/>
          <w:sz w:val="20"/>
          <w:szCs w:val="20"/>
        </w:rPr>
        <w:t>We should ask Beth</w:t>
      </w:r>
    </w:p>
  </w:comment>
  <w:comment w:id="73" w:author="Kasey F Thompson" w:date="2023-08-29T20:50:00Z" w:initials="KT">
    <w:p w14:paraId="4C11D077" w14:textId="6B108762" w:rsidR="3B9295B8" w:rsidRDefault="3B9295B8">
      <w:pPr>
        <w:pStyle w:val="CommentText"/>
      </w:pPr>
      <w:r>
        <w:t>would it make more sense to present this as a table with two columns?</w:t>
      </w:r>
      <w:r>
        <w:rPr>
          <w:rStyle w:val="CommentReference"/>
        </w:rPr>
        <w:annotationRef/>
      </w:r>
    </w:p>
  </w:comment>
  <w:comment w:id="74" w:author="Kasey F Thompson" w:date="2023-08-29T21:56:00Z" w:initials="KT">
    <w:p w14:paraId="108F3BFA" w14:textId="6A34DB43" w:rsidR="3B9295B8" w:rsidRDefault="3B9295B8">
      <w:pPr>
        <w:pStyle w:val="CommentText"/>
      </w:pPr>
      <w:r>
        <w:t>Should we also include a reasoning?</w:t>
      </w:r>
      <w:r>
        <w:rPr>
          <w:rStyle w:val="CommentReference"/>
        </w:rPr>
        <w:annotationRef/>
      </w:r>
    </w:p>
  </w:comment>
  <w:comment w:id="75" w:author="Dave Jr Gustafson" w:date="2023-09-19T08:27:00Z" w:initials="DG">
    <w:p w14:paraId="08BA51F9" w14:textId="77777777" w:rsidR="00B110B0" w:rsidRDefault="00B110B0" w:rsidP="00F50452">
      <w:r>
        <w:rPr>
          <w:rStyle w:val="CommentReference"/>
        </w:rPr>
        <w:annotationRef/>
      </w:r>
      <w:r>
        <w:rPr>
          <w:color w:val="000000"/>
          <w:sz w:val="20"/>
          <w:szCs w:val="20"/>
        </w:rPr>
        <w:t xml:space="preserve">We need to modify this to what we </w:t>
      </w:r>
      <w:proofErr w:type="gramStart"/>
      <w:r>
        <w:rPr>
          <w:color w:val="000000"/>
          <w:sz w:val="20"/>
          <w:szCs w:val="20"/>
        </w:rPr>
        <w:t>actually did</w:t>
      </w:r>
      <w:proofErr w:type="gramEnd"/>
      <w:r>
        <w:rPr>
          <w:color w:val="000000"/>
          <w:sz w:val="20"/>
          <w:szCs w:val="20"/>
        </w:rPr>
        <w:t xml:space="preserve">. </w:t>
      </w:r>
      <w:r>
        <w:rPr>
          <w:rStyle w:val="CommentReference"/>
        </w:rPr>
        <w:annotationRef/>
      </w:r>
    </w:p>
  </w:comment>
  <w:comment w:id="77" w:author="Kasey F Thompson" w:date="2023-08-11T15:40:00Z" w:initials="KT">
    <w:p w14:paraId="554A1272" w14:textId="55E7BFDF" w:rsidR="3B9295B8" w:rsidRDefault="3B9295B8" w:rsidP="3B9295B8">
      <w:pPr>
        <w:pStyle w:val="CommentText"/>
      </w:pPr>
      <w:r>
        <w:t>CSOs are asked about their own status and the perspective on the IP's status? or is it that IPs are asked about their own status and the perspective on the CSO's status?</w:t>
      </w:r>
      <w:r>
        <w:rPr>
          <w:rStyle w:val="CommentReference"/>
        </w:rPr>
        <w:annotationRef/>
      </w:r>
      <w:r>
        <w:rPr>
          <w:rStyle w:val="CommentReference"/>
        </w:rPr>
        <w:annotationRef/>
      </w:r>
    </w:p>
  </w:comment>
  <w:comment w:id="78" w:author="Dave Jr Gustafson" w:date="2023-09-19T08:30:00Z" w:initials="DG">
    <w:p w14:paraId="5763B3A4" w14:textId="77777777" w:rsidR="0022772A" w:rsidRDefault="0022772A" w:rsidP="00F50452">
      <w:r>
        <w:rPr>
          <w:rStyle w:val="CommentReference"/>
        </w:rPr>
        <w:annotationRef/>
      </w:r>
      <w:r>
        <w:rPr>
          <w:color w:val="000000"/>
          <w:sz w:val="20"/>
          <w:szCs w:val="20"/>
        </w:rPr>
        <w:t xml:space="preserve">In the daily survey we ask CSOs how engaged with treatment they think their partner is.  </w:t>
      </w:r>
      <w:r>
        <w:rPr>
          <w:rStyle w:val="CommentReference"/>
        </w:rPr>
        <w:annotationRef/>
      </w:r>
    </w:p>
  </w:comment>
  <w:comment w:id="79" w:author="Kasey F Thompson" w:date="2023-08-11T15:42:00Z" w:initials="KT">
    <w:p w14:paraId="475F80CC" w14:textId="4CDC3B63" w:rsidR="3B9295B8" w:rsidRDefault="3B9295B8" w:rsidP="3B9295B8">
      <w:pPr>
        <w:pStyle w:val="CommentText"/>
      </w:pPr>
      <w:r>
        <w:t>Do we have any analytics in place to suggest content or is it just based on what we see in the discussion groups and choose to manually feature?</w:t>
      </w:r>
      <w:r>
        <w:rPr>
          <w:rStyle w:val="CommentReference"/>
        </w:rPr>
        <w:annotationRef/>
      </w:r>
      <w:r>
        <w:rPr>
          <w:rStyle w:val="CommentReference"/>
        </w:rPr>
        <w:annotationRef/>
      </w:r>
    </w:p>
  </w:comment>
  <w:comment w:id="80" w:author="Kasey F Thompson" w:date="2023-08-29T20:37:00Z" w:initials="KT">
    <w:p w14:paraId="352EA8AB" w14:textId="5F59158E" w:rsidR="3B9295B8" w:rsidRDefault="3B9295B8">
      <w:pPr>
        <w:pStyle w:val="CommentText"/>
      </w:pPr>
      <w:r>
        <w:fldChar w:fldCharType="begin"/>
      </w:r>
      <w:r>
        <w:instrText xml:space="preserve"> HYPERLINK "mailto:dgustafson@wisc.edu"</w:instrText>
      </w:r>
      <w:bookmarkStart w:id="82" w:name="_@_3208404B2D364890A8DD6173E3657F7FZ"/>
      <w:r>
        <w:fldChar w:fldCharType="separate"/>
      </w:r>
      <w:bookmarkEnd w:id="82"/>
      <w:r w:rsidRPr="3B9295B8">
        <w:rPr>
          <w:rStyle w:val="Mention"/>
          <w:noProof/>
        </w:rPr>
        <w:t>@Dave Jr Gustafson</w:t>
      </w:r>
      <w:r>
        <w:fldChar w:fldCharType="end"/>
      </w:r>
      <w:r>
        <w:t xml:space="preserve"> </w:t>
      </w:r>
      <w:r>
        <w:rPr>
          <w:rStyle w:val="CommentReference"/>
        </w:rPr>
        <w:annotationRef/>
      </w:r>
      <w:r>
        <w:rPr>
          <w:rStyle w:val="CommentReference"/>
        </w:rPr>
        <w:annotationRef/>
      </w:r>
    </w:p>
  </w:comment>
  <w:comment w:id="81" w:author="Dave Jr Gustafson" w:date="2023-09-19T08:42:00Z" w:initials="DG">
    <w:p w14:paraId="4E03B38B" w14:textId="77777777" w:rsidR="00E361B6" w:rsidRDefault="00E361B6" w:rsidP="00F50452">
      <w:pPr>
        <w:rPr>
          <w:sz w:val="20"/>
          <w:szCs w:val="20"/>
        </w:rPr>
      </w:pPr>
      <w:r>
        <w:rPr>
          <w:rStyle w:val="CommentReference"/>
        </w:rPr>
        <w:annotationRef/>
      </w:r>
      <w:r>
        <w:rPr>
          <w:rStyle w:val="CommentReference"/>
        </w:rPr>
        <w:annotationRef/>
      </w:r>
    </w:p>
    <w:p w14:paraId="5252A7A6" w14:textId="77777777" w:rsidR="00E361B6" w:rsidRDefault="00E361B6" w:rsidP="00F50452">
      <w:r>
        <w:rPr>
          <w:color w:val="000000"/>
          <w:sz w:val="20"/>
          <w:szCs w:val="20"/>
        </w:rPr>
        <w:t>We didn’t use any predictive analytics in this study.  I removed</w:t>
      </w:r>
    </w:p>
  </w:comment>
  <w:comment w:id="83" w:author="Kasey F Thompson" w:date="2023-08-11T13:20:00Z" w:initials="KT">
    <w:p w14:paraId="6B2814F3" w14:textId="18267F0B" w:rsidR="3B9295B8" w:rsidRDefault="3B9295B8" w:rsidP="3B9295B8">
      <w:pPr>
        <w:pStyle w:val="CommentText"/>
      </w:pPr>
      <w:r>
        <w:t>is this in reference to the app user or the substance user?</w:t>
      </w:r>
      <w:r>
        <w:rPr>
          <w:rStyle w:val="CommentReference"/>
        </w:rPr>
        <w:annotationRef/>
      </w:r>
      <w:r>
        <w:rPr>
          <w:rStyle w:val="CommentReference"/>
        </w:rPr>
        <w:annotationRef/>
      </w:r>
    </w:p>
  </w:comment>
  <w:comment w:id="84" w:author="Dave Jr Gustafson" w:date="2023-09-19T08:44:00Z" w:initials="DG">
    <w:p w14:paraId="5E4D0FE5" w14:textId="77777777" w:rsidR="00E361B6" w:rsidRDefault="00E361B6" w:rsidP="00F50452">
      <w:r>
        <w:rPr>
          <w:rStyle w:val="CommentReference"/>
        </w:rPr>
        <w:annotationRef/>
      </w:r>
      <w:r>
        <w:rPr>
          <w:color w:val="000000"/>
          <w:sz w:val="20"/>
          <w:szCs w:val="20"/>
        </w:rPr>
        <w:t>App user</w:t>
      </w:r>
      <w:r>
        <w:rPr>
          <w:rStyle w:val="CommentReference"/>
        </w:rPr>
        <w:annotationRef/>
      </w:r>
    </w:p>
  </w:comment>
  <w:comment w:id="85" w:author="Kathryn Fleddermann" w:date="2023-01-20T09:01:00Z" w:initials="KF">
    <w:p w14:paraId="162CA7E5" w14:textId="2DE82018" w:rsidR="00990818" w:rsidRDefault="00A96FED" w:rsidP="00B219AB">
      <w:pPr>
        <w:pStyle w:val="CommentText"/>
      </w:pPr>
      <w:r>
        <w:rPr>
          <w:rStyle w:val="CommentReference"/>
        </w:rPr>
        <w:annotationRef/>
      </w:r>
      <w:r w:rsidR="00990818">
        <w:t xml:space="preserve">This is from the protocol. I know there was some discussion that not </w:t>
      </w:r>
      <w:proofErr w:type="gramStart"/>
      <w:r w:rsidR="00990818">
        <w:t>all of</w:t>
      </w:r>
      <w:proofErr w:type="gramEnd"/>
      <w:r w:rsidR="00990818">
        <w:t xml:space="preserve"> these variables should be included in the final version so we may need to modify this section. </w:t>
      </w:r>
      <w:r>
        <w:rPr>
          <w:rStyle w:val="CommentReference"/>
        </w:rPr>
        <w:annotationRef/>
      </w:r>
    </w:p>
  </w:comment>
  <w:comment w:id="86" w:author="Darcie C Johnston" w:date="2023-08-17T10:28:00Z" w:initials="DJ">
    <w:p w14:paraId="46FABEB5" w14:textId="1A3453AC" w:rsidR="5483DAF1" w:rsidRDefault="5483DAF1">
      <w:pPr>
        <w:pStyle w:val="CommentText"/>
      </w:pPr>
      <w:r>
        <w:t xml:space="preserve">This is critical. Review all these variables with the PIs and update them to what's </w:t>
      </w:r>
      <w:proofErr w:type="gramStart"/>
      <w:r>
        <w:t>actually being</w:t>
      </w:r>
      <w:proofErr w:type="gramEnd"/>
      <w:r>
        <w:t xml:space="preserve"> done. Check with Olivia on what categories to include in the diagram. Make sure the diagram is exactly replicated in all related text. Eventually, too, you will revise the diagram to reflect reality.</w:t>
      </w:r>
      <w:r>
        <w:rPr>
          <w:rStyle w:val="CommentReference"/>
        </w:rPr>
        <w:annotationRef/>
      </w:r>
      <w:r>
        <w:rPr>
          <w:rStyle w:val="CommentReference"/>
        </w:rPr>
        <w:annotationRef/>
      </w:r>
    </w:p>
  </w:comment>
  <w:comment w:id="92" w:author="Olivia Vjorn" w:date="2024-03-06T13:05:00Z" w:initials="OV">
    <w:p w14:paraId="6C269565" w14:textId="729C5771" w:rsidR="00BB72E4" w:rsidRDefault="00BB72E4">
      <w:pPr>
        <w:pStyle w:val="CommentText"/>
      </w:pPr>
      <w:r>
        <w:rPr>
          <w:rStyle w:val="CommentReference"/>
        </w:rPr>
        <w:annotationRef/>
      </w:r>
      <w:r>
        <w:t xml:space="preserve">Can you make the box margins around the text the same for all of them? If there was less grey </w:t>
      </w:r>
      <w:proofErr w:type="gramStart"/>
      <w:r>
        <w:t>space</w:t>
      </w:r>
      <w:proofErr w:type="gramEnd"/>
      <w:r>
        <w:t xml:space="preserve"> we could enlarge the text</w:t>
      </w:r>
    </w:p>
  </w:comment>
  <w:comment w:id="95" w:author="Kasey F Thompson" w:date="2024-03-05T13:09:00Z" w:initials="KT">
    <w:p w14:paraId="30B14120" w14:textId="0548AC00" w:rsidR="59B11EB5" w:rsidRDefault="59B11EB5">
      <w:pPr>
        <w:pStyle w:val="CommentText"/>
      </w:pPr>
      <w:r>
        <w:t>are the primary outcomes between all three arms or just FAM-CHESS-C vs. A-CHESS-C?</w:t>
      </w:r>
      <w:r>
        <w:rPr>
          <w:rStyle w:val="CommentReference"/>
        </w:rPr>
        <w:annotationRef/>
      </w:r>
    </w:p>
  </w:comment>
  <w:comment w:id="96" w:author="Olivia Vjorn" w:date="2024-03-06T13:02:00Z" w:initials="OV">
    <w:p w14:paraId="4DBA2EC1" w14:textId="25998022" w:rsidR="00BB72E4" w:rsidRDefault="00BB72E4">
      <w:pPr>
        <w:pStyle w:val="CommentText"/>
      </w:pPr>
      <w:r>
        <w:rPr>
          <w:rStyle w:val="CommentReference"/>
        </w:rPr>
        <w:annotationRef/>
      </w:r>
      <w:r>
        <w:t>yes</w:t>
      </w:r>
    </w:p>
  </w:comment>
  <w:comment w:id="97" w:author="Olivia Vjorn" w:date="2024-03-06T13:02:00Z" w:initials="OV">
    <w:p w14:paraId="004441D6" w14:textId="559E521B" w:rsidR="00BB72E4" w:rsidRDefault="00BB72E4">
      <w:pPr>
        <w:pStyle w:val="CommentText"/>
      </w:pPr>
      <w:r>
        <w:rPr>
          <w:rStyle w:val="CommentReference"/>
        </w:rPr>
        <w:annotationRef/>
      </w:r>
    </w:p>
  </w:comment>
  <w:comment w:id="100" w:author="Kathryn Fleddermann" w:date="2023-02-16T15:02:00Z" w:initials="KF">
    <w:p w14:paraId="1013882E" w14:textId="77777777" w:rsidR="00C06EC0" w:rsidRDefault="00C06EC0" w:rsidP="00B219AB">
      <w:pPr>
        <w:pStyle w:val="CommentText"/>
      </w:pPr>
      <w:r>
        <w:rPr>
          <w:rStyle w:val="CommentReference"/>
        </w:rPr>
        <w:annotationRef/>
      </w:r>
      <w:r>
        <w:t xml:space="preserve">How are we measuring comorbid drug use? It seems like there is no way for us to measure this (at least in the primary outcomes) so it is a little confusing to include this discussion here. Could instead be included below. </w:t>
      </w:r>
      <w:r>
        <w:rPr>
          <w:rStyle w:val="CommentReference"/>
        </w:rPr>
        <w:annotationRef/>
      </w:r>
    </w:p>
  </w:comment>
  <w:comment w:id="101" w:author="Dave Jr Gustafson" w:date="2023-08-07T12:15:00Z" w:initials="DJG">
    <w:p w14:paraId="606085B8" w14:textId="77777777" w:rsidR="00703E15" w:rsidRDefault="00703E15" w:rsidP="00B219AB">
      <w:r>
        <w:rPr>
          <w:rStyle w:val="CommentReference"/>
        </w:rPr>
        <w:annotationRef/>
      </w:r>
      <w:r>
        <w:rPr>
          <w:color w:val="000000"/>
          <w:sz w:val="20"/>
          <w:szCs w:val="20"/>
        </w:rPr>
        <w:t>TLFB</w:t>
      </w:r>
      <w:r>
        <w:rPr>
          <w:rStyle w:val="CommentReference"/>
        </w:rPr>
        <w:annotationRef/>
      </w:r>
    </w:p>
  </w:comment>
  <w:comment w:id="102" w:author="Kasey F Thompson" w:date="2024-03-05T13:11:00Z" w:initials="KT">
    <w:p w14:paraId="15ACDA43" w14:textId="0CDFC12D" w:rsidR="59B11EB5" w:rsidRDefault="59B11EB5">
      <w:pPr>
        <w:pStyle w:val="CommentText"/>
      </w:pPr>
      <w:r>
        <w:t>needed?</w:t>
      </w:r>
      <w:r>
        <w:rPr>
          <w:rStyle w:val="CommentReference"/>
        </w:rPr>
        <w:annotationRef/>
      </w:r>
    </w:p>
  </w:comment>
  <w:comment w:id="98" w:author="Olivia Vjorn" w:date="2024-03-06T13:02:00Z" w:initials="OV">
    <w:p w14:paraId="12B7EC33" w14:textId="41A14BA4" w:rsidR="00BB72E4" w:rsidRDefault="00BB72E4">
      <w:pPr>
        <w:pStyle w:val="CommentText"/>
      </w:pPr>
      <w:r>
        <w:rPr>
          <w:rStyle w:val="CommentReference"/>
        </w:rPr>
        <w:annotationRef/>
      </w:r>
      <w:r>
        <w:t>Doesn’t belong here</w:t>
      </w:r>
    </w:p>
  </w:comment>
  <w:comment w:id="107" w:author="Kasey F Thompson" w:date="2024-03-05T13:15:00Z" w:initials="KT">
    <w:p w14:paraId="3F0671C6" w14:textId="3DEEEDCC" w:rsidR="59B11EB5" w:rsidRDefault="59B11EB5">
      <w:pPr>
        <w:pStyle w:val="CommentText"/>
      </w:pPr>
      <w:r>
        <w:t>to be removed since it's not noted on the logic diagram?</w:t>
      </w:r>
      <w:r>
        <w:rPr>
          <w:rStyle w:val="CommentReference"/>
        </w:rPr>
        <w:annotationRef/>
      </w:r>
    </w:p>
  </w:comment>
  <w:comment w:id="114" w:author="Olivia Vjorn" w:date="2024-03-06T13:37:00Z" w:initials="OV">
    <w:p w14:paraId="29FDA9BC" w14:textId="671AF460" w:rsidR="005B3845" w:rsidRDefault="005B3845">
      <w:pPr>
        <w:pStyle w:val="CommentText"/>
      </w:pPr>
      <w:r>
        <w:rPr>
          <w:rStyle w:val="CommentReference"/>
        </w:rPr>
        <w:annotationRef/>
      </w:r>
      <w:r>
        <w:t xml:space="preserve">Study timepoints: </w:t>
      </w:r>
      <w:r w:rsidRPr="005B3845">
        <w:t>baseline, 4, 8, and 12 months</w:t>
      </w:r>
    </w:p>
  </w:comment>
  <w:comment w:id="127" w:author="Olivia Vjorn" w:date="2024-03-06T13:38:00Z" w:initials="OV">
    <w:p w14:paraId="067A1634" w14:textId="3642E354" w:rsidR="005B3845" w:rsidRPr="005B3845" w:rsidRDefault="005B3845">
      <w:pPr>
        <w:pStyle w:val="CommentText"/>
      </w:pPr>
      <w:r>
        <w:rPr>
          <w:rStyle w:val="CommentReference"/>
        </w:rPr>
        <w:annotationRef/>
      </w:r>
      <w:r w:rsidRPr="0071245C">
        <w:rPr>
          <w:b/>
          <w:bCs/>
          <w:color w:val="FF0000"/>
        </w:rPr>
        <w:t>John and IPs:</w:t>
      </w:r>
      <w:r w:rsidRPr="0071245C">
        <w:rPr>
          <w:color w:val="FF0000"/>
        </w:rPr>
        <w:t xml:space="preserve"> should this be 4 or 8 months?</w:t>
      </w:r>
    </w:p>
  </w:comment>
  <w:comment w:id="165" w:author="Olivia Vjorn" w:date="2024-03-29T11:24:00Z" w:initials="OV">
    <w:p w14:paraId="338022B9" w14:textId="5D71286A" w:rsidR="00167D4F" w:rsidRDefault="00167D4F">
      <w:pPr>
        <w:pStyle w:val="CommentText"/>
      </w:pPr>
      <w:r>
        <w:rPr>
          <w:rStyle w:val="CommentReference"/>
        </w:rPr>
        <w:annotationRef/>
      </w:r>
      <w:r>
        <w:t>This needs to be updated</w:t>
      </w:r>
    </w:p>
  </w:comment>
  <w:comment w:id="243" w:author="Kasey F Thompson" w:date="2023-08-11T15:59:00Z" w:initials="KT">
    <w:p w14:paraId="6478CE9A" w14:textId="4A7ADBC1" w:rsidR="5483DAF1" w:rsidRDefault="5483DAF1">
      <w:pPr>
        <w:pStyle w:val="CommentText"/>
      </w:pPr>
      <w:r>
        <w:t>Shouldn't this be 4, 8, and 12 months if we're looking at reduction?</w:t>
      </w:r>
      <w:r>
        <w:rPr>
          <w:rStyle w:val="CommentReference"/>
        </w:rPr>
        <w:annotationRef/>
      </w:r>
      <w:r>
        <w:rPr>
          <w:rStyle w:val="CommentReference"/>
        </w:rPr>
        <w:annotationRef/>
      </w:r>
    </w:p>
  </w:comment>
  <w:comment w:id="244" w:author="Dave Jr Gustafson" w:date="2023-09-19T08:57:00Z" w:initials="DG">
    <w:p w14:paraId="07E63EEE" w14:textId="77777777" w:rsidR="00994AA8" w:rsidRDefault="00994AA8" w:rsidP="00F50452">
      <w:r>
        <w:rPr>
          <w:rStyle w:val="CommentReference"/>
        </w:rPr>
        <w:annotationRef/>
      </w:r>
      <w:r>
        <w:rPr>
          <w:color w:val="000000"/>
          <w:sz w:val="20"/>
          <w:szCs w:val="20"/>
        </w:rPr>
        <w:t>Yeah, I don’t understand this.  We’ll need to talk with PIs</w:t>
      </w:r>
      <w:r>
        <w:rPr>
          <w:rStyle w:val="CommentReference"/>
        </w:rPr>
        <w:annotationRef/>
      </w:r>
    </w:p>
  </w:comment>
  <w:comment w:id="250" w:author="Kathryn Fleddermann" w:date="2023-01-26T14:24:00Z" w:initials="KF">
    <w:p w14:paraId="0B70E2DA" w14:textId="221CF394" w:rsidR="002C0A47" w:rsidRDefault="002C0A47" w:rsidP="00B219AB">
      <w:pPr>
        <w:pStyle w:val="CommentText"/>
      </w:pPr>
      <w:r>
        <w:rPr>
          <w:rStyle w:val="CommentReference"/>
        </w:rPr>
        <w:annotationRef/>
      </w:r>
      <w:r>
        <w:t xml:space="preserve">I feel like </w:t>
      </w:r>
      <w:proofErr w:type="gramStart"/>
      <w:r>
        <w:t>both of these</w:t>
      </w:r>
      <w:proofErr w:type="gramEnd"/>
      <w:r>
        <w:t xml:space="preserve"> need to have more information but I'm not seeing much in the protocol. </w:t>
      </w:r>
      <w:r>
        <w:rPr>
          <w:rStyle w:val="CommentReference"/>
        </w:rPr>
        <w:annotationRef/>
      </w:r>
      <w:r>
        <w:rPr>
          <w:rStyle w:val="CommentReference"/>
        </w:rPr>
        <w:annotationRef/>
      </w:r>
    </w:p>
  </w:comment>
  <w:comment w:id="251" w:author="Dave Jr Gustafson" w:date="2023-08-07T12:08:00Z" w:initials="DJG">
    <w:p w14:paraId="3FE520E4" w14:textId="77777777" w:rsidR="001447B5" w:rsidRDefault="001447B5" w:rsidP="00B219AB">
      <w:r>
        <w:rPr>
          <w:rStyle w:val="CommentReference"/>
        </w:rPr>
        <w:annotationRef/>
      </w:r>
      <w:r>
        <w:rPr>
          <w:color w:val="000000"/>
          <w:sz w:val="20"/>
          <w:szCs w:val="20"/>
        </w:rPr>
        <w:t xml:space="preserve">We can add more if necessary.  But not sure what else is needed </w:t>
      </w:r>
      <w:proofErr w:type="gramStart"/>
      <w:r>
        <w:rPr>
          <w:color w:val="000000"/>
          <w:sz w:val="20"/>
          <w:szCs w:val="20"/>
        </w:rPr>
        <w:t>at the moment</w:t>
      </w:r>
      <w:proofErr w:type="gramEnd"/>
      <w:r>
        <w:rPr>
          <w:color w:val="000000"/>
          <w:sz w:val="20"/>
          <w:szCs w:val="20"/>
        </w:rPr>
        <w:t>.</w:t>
      </w:r>
      <w:r>
        <w:rPr>
          <w:rStyle w:val="CommentReference"/>
        </w:rPr>
        <w:annotationRef/>
      </w:r>
      <w:r>
        <w:rPr>
          <w:rStyle w:val="CommentReference"/>
        </w:rPr>
        <w:annotationRef/>
      </w:r>
    </w:p>
  </w:comment>
  <w:comment w:id="252" w:author="Kathryn Fleddermann" w:date="2023-01-27T09:40:00Z" w:initials="KF">
    <w:p w14:paraId="77022DA2" w14:textId="69AD8993" w:rsidR="00996CBE" w:rsidRDefault="00996CBE" w:rsidP="00B219AB">
      <w:pPr>
        <w:pStyle w:val="CommentText"/>
      </w:pPr>
      <w:r>
        <w:rPr>
          <w:rStyle w:val="CommentReference"/>
        </w:rPr>
        <w:annotationRef/>
      </w:r>
      <w:r>
        <w:t xml:space="preserve">Didn't see anything specific in the protocol about this, but I assume it should just be the typical stuff. Following up on surveys, resending, etc. </w:t>
      </w:r>
      <w:r>
        <w:rPr>
          <w:rStyle w:val="CommentReference"/>
        </w:rPr>
        <w:annotationRef/>
      </w:r>
    </w:p>
  </w:comment>
  <w:comment w:id="253" w:author="Darcie C Johnston" w:date="2023-08-17T11:14:00Z" w:initials="DJ">
    <w:p w14:paraId="1FD97C05" w14:textId="623CCA3F" w:rsidR="5483DAF1" w:rsidRDefault="5483DAF1">
      <w:pPr>
        <w:pStyle w:val="CommentText"/>
      </w:pPr>
      <w:r>
        <w:t>Yes, and see AHRQ protocol for example</w:t>
      </w:r>
      <w:r>
        <w:rPr>
          <w:rStyle w:val="CommentReference"/>
        </w:rPr>
        <w:annotationRef/>
      </w:r>
      <w:r>
        <w:rPr>
          <w:rStyle w:val="CommentReference"/>
        </w:rPr>
        <w:annotationRef/>
      </w:r>
    </w:p>
  </w:comment>
  <w:comment w:id="259" w:author="Kathryn Fleddermann" w:date="2023-01-31T10:37:00Z" w:initials="KF">
    <w:p w14:paraId="7E167188" w14:textId="77777777" w:rsidR="008B67EE" w:rsidRDefault="008B67EE" w:rsidP="008B67EE">
      <w:pPr>
        <w:pStyle w:val="CommentText"/>
      </w:pPr>
      <w:r>
        <w:rPr>
          <w:rStyle w:val="CommentReference"/>
        </w:rPr>
        <w:annotationRef/>
      </w:r>
      <w:r>
        <w:t xml:space="preserve">Olivia or someone with more stats background should probably </w:t>
      </w:r>
      <w:proofErr w:type="gramStart"/>
      <w:r>
        <w:t>take a look</w:t>
      </w:r>
      <w:proofErr w:type="gramEnd"/>
      <w:r>
        <w:t xml:space="preserve"> at this section and make changes as needed. </w:t>
      </w:r>
      <w:r>
        <w:rPr>
          <w:rStyle w:val="CommentReference"/>
        </w:rPr>
        <w:annotationRef/>
      </w:r>
    </w:p>
  </w:comment>
  <w:comment w:id="260" w:author="Dave Jr Gustafson" w:date="2023-08-07T12:09:00Z" w:initials="DJG">
    <w:p w14:paraId="3E0E7CC5" w14:textId="77777777" w:rsidR="008B67EE" w:rsidRDefault="008B67EE" w:rsidP="008B67EE">
      <w:r>
        <w:rPr>
          <w:rStyle w:val="CommentReference"/>
        </w:rPr>
        <w:annotationRef/>
      </w:r>
      <w:r>
        <w:rPr>
          <w:color w:val="000000"/>
          <w:sz w:val="20"/>
          <w:szCs w:val="20"/>
        </w:rPr>
        <w:t xml:space="preserve">Agreed!! </w:t>
      </w:r>
      <w:r>
        <w:rPr>
          <w:rStyle w:val="CommentReference"/>
        </w:rPr>
        <w:annotationRef/>
      </w:r>
    </w:p>
  </w:comment>
  <w:comment w:id="261" w:author="Darcie C Johnston" w:date="2023-08-17T11:17:00Z" w:initials="DJ">
    <w:p w14:paraId="4CD56FE7" w14:textId="77777777" w:rsidR="008B67EE" w:rsidRDefault="008B67EE" w:rsidP="008B67EE">
      <w:pPr>
        <w:pStyle w:val="CommentText"/>
      </w:pPr>
      <w:r>
        <w:t>See AHRQ protocol for structure and required content, and work with Olivia and John to finalize this section.</w:t>
      </w:r>
      <w:r>
        <w:rPr>
          <w:rStyle w:val="CommentReference"/>
        </w:rPr>
        <w:annotationRef/>
      </w:r>
      <w:r>
        <w:rPr>
          <w:rStyle w:val="CommentReference"/>
        </w:rPr>
        <w:annotationRef/>
      </w:r>
    </w:p>
  </w:comment>
  <w:comment w:id="268" w:author="Olivia Vjorn" w:date="2024-03-07T10:48:00Z" w:initials="OV">
    <w:p w14:paraId="09CBEB5E" w14:textId="510DFC71" w:rsidR="008B67EE" w:rsidRDefault="008B67EE">
      <w:pPr>
        <w:pStyle w:val="CommentText"/>
      </w:pPr>
      <w:r>
        <w:rPr>
          <w:rStyle w:val="CommentReference"/>
        </w:rPr>
        <w:annotationRef/>
      </w:r>
      <w:r>
        <w:t>I think this makes more sense here</w:t>
      </w:r>
    </w:p>
  </w:comment>
  <w:comment w:id="281" w:author="Olivia Vjorn" w:date="2024-03-22T14:20:00Z" w:initials="OV">
    <w:p w14:paraId="064FA53C" w14:textId="1E66AB59" w:rsidR="00646EB1" w:rsidRDefault="00646EB1">
      <w:pPr>
        <w:pStyle w:val="CommentText"/>
      </w:pPr>
      <w:r>
        <w:rPr>
          <w:rStyle w:val="CommentReference"/>
        </w:rPr>
        <w:annotationRef/>
      </w:r>
      <w:r>
        <w:t>John wants to consider this more</w:t>
      </w:r>
    </w:p>
  </w:comment>
  <w:comment w:id="300" w:author="Kathryn Fleddermann" w:date="2023-01-31T10:37:00Z" w:initials="KF">
    <w:p w14:paraId="6571801A" w14:textId="77777777" w:rsidR="0019535D" w:rsidRDefault="0019535D" w:rsidP="00B219AB">
      <w:pPr>
        <w:pStyle w:val="CommentText"/>
      </w:pPr>
      <w:r>
        <w:rPr>
          <w:rStyle w:val="CommentReference"/>
        </w:rPr>
        <w:annotationRef/>
      </w:r>
      <w:r>
        <w:t xml:space="preserve">Olivia or someone with more stats background should probably </w:t>
      </w:r>
      <w:proofErr w:type="gramStart"/>
      <w:r>
        <w:t>take a look</w:t>
      </w:r>
      <w:proofErr w:type="gramEnd"/>
      <w:r>
        <w:t xml:space="preserve"> at this section and make changes as needed. </w:t>
      </w:r>
      <w:r>
        <w:rPr>
          <w:rStyle w:val="CommentReference"/>
        </w:rPr>
        <w:annotationRef/>
      </w:r>
    </w:p>
  </w:comment>
  <w:comment w:id="301" w:author="Dave Jr Gustafson" w:date="2023-08-07T12:09:00Z" w:initials="DJG">
    <w:p w14:paraId="2780DD6B" w14:textId="77777777" w:rsidR="00C15204" w:rsidRDefault="00C15204" w:rsidP="00B219AB">
      <w:r>
        <w:rPr>
          <w:rStyle w:val="CommentReference"/>
        </w:rPr>
        <w:annotationRef/>
      </w:r>
      <w:r>
        <w:rPr>
          <w:color w:val="000000"/>
          <w:sz w:val="20"/>
          <w:szCs w:val="20"/>
        </w:rPr>
        <w:t xml:space="preserve">Agreed!! </w:t>
      </w:r>
      <w:r>
        <w:rPr>
          <w:rStyle w:val="CommentReference"/>
        </w:rPr>
        <w:annotationRef/>
      </w:r>
    </w:p>
  </w:comment>
  <w:comment w:id="302" w:author="Darcie C Johnston" w:date="2023-08-17T11:17:00Z" w:initials="DJ">
    <w:p w14:paraId="7E14207A" w14:textId="419DE05E" w:rsidR="5483DAF1" w:rsidRDefault="5483DAF1">
      <w:pPr>
        <w:pStyle w:val="CommentText"/>
      </w:pPr>
      <w:r>
        <w:t>See AHRQ protocol for structure and required content, and work with Olivia and John to finalize this section.</w:t>
      </w:r>
      <w:r>
        <w:rPr>
          <w:rStyle w:val="CommentReference"/>
        </w:rPr>
        <w:annotationRef/>
      </w:r>
      <w:r>
        <w:rPr>
          <w:rStyle w:val="CommentReference"/>
        </w:rPr>
        <w:annotationRef/>
      </w:r>
    </w:p>
  </w:comment>
  <w:comment w:id="361" w:author="Olivia Vjorn" w:date="2024-03-06T13:45:00Z" w:initials="OV">
    <w:p w14:paraId="791DB534" w14:textId="68DA7BEF" w:rsidR="002C2BD9" w:rsidRDefault="002C2BD9">
      <w:pPr>
        <w:pStyle w:val="CommentText"/>
      </w:pPr>
      <w:r>
        <w:rPr>
          <w:rStyle w:val="CommentReference"/>
        </w:rPr>
        <w:annotationRef/>
      </w:r>
      <w:r w:rsidRPr="0071245C">
        <w:rPr>
          <w:color w:val="FF0000"/>
        </w:rPr>
        <w:t>John, we don’t have a midpoint that corresponds to a survey timepoint in this study. How do you want to center it?</w:t>
      </w:r>
    </w:p>
  </w:comment>
  <w:comment w:id="422" w:author="Olivia Vjorn" w:date="2024-03-06T14:15:00Z" w:initials="OV">
    <w:p w14:paraId="5422625F" w14:textId="283A99BC" w:rsidR="003C4D38" w:rsidRPr="003C4D38" w:rsidRDefault="003C4D38" w:rsidP="003C4D38">
      <w:pPr>
        <w:pStyle w:val="CommentText"/>
        <w:adjustRightInd w:val="0"/>
        <w:snapToGrid w:val="0"/>
        <w:spacing w:after="60"/>
        <w:rPr>
          <w:rFonts w:ascii="Arial" w:hAnsi="Arial" w:cs="Arial"/>
          <w:color w:val="70AD47" w:themeColor="accent6"/>
          <w:sz w:val="22"/>
          <w:szCs w:val="22"/>
        </w:rPr>
      </w:pPr>
      <w:r>
        <w:rPr>
          <w:rStyle w:val="CommentReference"/>
        </w:rPr>
        <w:annotationRef/>
      </w:r>
      <w:r w:rsidRPr="003C4D38">
        <w:rPr>
          <w:rFonts w:ascii="Arial" w:hAnsi="Arial" w:cs="Arial"/>
          <w:color w:val="70AD47" w:themeColor="accent6"/>
          <w:sz w:val="22"/>
          <w:szCs w:val="22"/>
        </w:rPr>
        <w:t xml:space="preserve">a. MacKinnon, D. P., Lockwood, C. M., Hoffman, J. M., West, S. G., &amp; Sheets, V. (2002). A comparison of methods to test mediation and other intervening variable effects. </w:t>
      </w:r>
      <w:r w:rsidRPr="003C4D38">
        <w:rPr>
          <w:rFonts w:ascii="Arial" w:hAnsi="Arial" w:cs="Arial"/>
          <w:i/>
          <w:iCs/>
          <w:color w:val="70AD47" w:themeColor="accent6"/>
          <w:sz w:val="22"/>
          <w:szCs w:val="22"/>
        </w:rPr>
        <w:t>Psychological Methods</w:t>
      </w:r>
      <w:r w:rsidRPr="003C4D38">
        <w:rPr>
          <w:rFonts w:ascii="Arial" w:hAnsi="Arial" w:cs="Arial"/>
          <w:color w:val="70AD47" w:themeColor="accent6"/>
          <w:sz w:val="22"/>
          <w:szCs w:val="22"/>
        </w:rPr>
        <w:t xml:space="preserve">, </w:t>
      </w:r>
      <w:r w:rsidRPr="003C4D38">
        <w:rPr>
          <w:rFonts w:ascii="Arial" w:hAnsi="Arial" w:cs="Arial"/>
          <w:i/>
          <w:iCs/>
          <w:color w:val="70AD47" w:themeColor="accent6"/>
          <w:sz w:val="22"/>
          <w:szCs w:val="22"/>
        </w:rPr>
        <w:t>7</w:t>
      </w:r>
      <w:r w:rsidRPr="003C4D38">
        <w:rPr>
          <w:rFonts w:ascii="Arial" w:hAnsi="Arial" w:cs="Arial"/>
          <w:color w:val="70AD47" w:themeColor="accent6"/>
          <w:sz w:val="22"/>
          <w:szCs w:val="22"/>
        </w:rPr>
        <w:t>(1), 83–104.</w:t>
      </w:r>
    </w:p>
    <w:p w14:paraId="649D08FE" w14:textId="1D105EEB" w:rsidR="003C4D38" w:rsidRDefault="003C4D38" w:rsidP="003C4D38">
      <w:pPr>
        <w:pStyle w:val="CommentText"/>
      </w:pPr>
      <w:r w:rsidRPr="003C4D38">
        <w:rPr>
          <w:rFonts w:ascii="Arial" w:hAnsi="Arial" w:cs="Arial"/>
          <w:color w:val="70AD47" w:themeColor="accent6"/>
          <w:sz w:val="22"/>
          <w:szCs w:val="22"/>
        </w:rPr>
        <w:t xml:space="preserve">b. MacKinnon, D. P., Fairchild, A. J., &amp; Fritz, M. S. (2007). Mediation Analysis. </w:t>
      </w:r>
      <w:r w:rsidRPr="003C4D38">
        <w:rPr>
          <w:rFonts w:ascii="Arial" w:hAnsi="Arial" w:cs="Arial"/>
          <w:i/>
          <w:iCs/>
          <w:color w:val="70AD47" w:themeColor="accent6"/>
          <w:sz w:val="22"/>
          <w:szCs w:val="22"/>
        </w:rPr>
        <w:t>Annual Review of Psychology</w:t>
      </w:r>
      <w:r w:rsidRPr="003C4D38">
        <w:rPr>
          <w:rFonts w:ascii="Arial" w:hAnsi="Arial" w:cs="Arial"/>
          <w:color w:val="70AD47" w:themeColor="accent6"/>
          <w:sz w:val="22"/>
          <w:szCs w:val="22"/>
        </w:rPr>
        <w:t xml:space="preserve">, </w:t>
      </w:r>
      <w:r w:rsidRPr="003C4D38">
        <w:rPr>
          <w:rFonts w:ascii="Arial" w:hAnsi="Arial" w:cs="Arial"/>
          <w:i/>
          <w:iCs/>
          <w:color w:val="70AD47" w:themeColor="accent6"/>
          <w:sz w:val="22"/>
          <w:szCs w:val="22"/>
        </w:rPr>
        <w:t>58</w:t>
      </w:r>
      <w:r w:rsidRPr="003C4D38">
        <w:rPr>
          <w:rFonts w:ascii="Arial" w:hAnsi="Arial" w:cs="Arial"/>
          <w:color w:val="70AD47" w:themeColor="accent6"/>
          <w:sz w:val="22"/>
          <w:szCs w:val="22"/>
        </w:rPr>
        <w:t>, 17.1-17.22.</w:t>
      </w:r>
    </w:p>
  </w:comment>
  <w:comment w:id="453" w:author="Olivia Vjorn" w:date="2024-03-06T14:24:00Z" w:initials="OV">
    <w:p w14:paraId="68847E3B" w14:textId="35165EA6" w:rsidR="00B07F3D" w:rsidRDefault="00B07F3D">
      <w:pPr>
        <w:pStyle w:val="CommentText"/>
      </w:pPr>
      <w:r>
        <w:rPr>
          <w:rStyle w:val="CommentReference"/>
        </w:rPr>
        <w:annotationRef/>
      </w:r>
      <w:proofErr w:type="gramStart"/>
      <w:r>
        <w:rPr>
          <w:rFonts w:ascii="Arial" w:eastAsia="Times New Roman" w:hAnsi="Arial" w:cs="Arial"/>
          <w:color w:val="FF0000"/>
        </w:rPr>
        <w:t>John</w:t>
      </w:r>
      <w:proofErr w:type="gramEnd"/>
      <w:r>
        <w:rPr>
          <w:rFonts w:ascii="Arial" w:eastAsia="Times New Roman" w:hAnsi="Arial" w:cs="Arial"/>
          <w:color w:val="FF0000"/>
        </w:rPr>
        <w:t xml:space="preserve"> should we add more detail here? Like which study arms are included with each moderator x outcome combination?</w:t>
      </w:r>
    </w:p>
  </w:comment>
  <w:comment w:id="536" w:author="Olivia Vjorn" w:date="2024-03-06T14:25:00Z" w:initials="OV">
    <w:p w14:paraId="10BFAC10" w14:textId="677ADD6F" w:rsidR="00B07F3D" w:rsidRDefault="00B07F3D">
      <w:pPr>
        <w:pStyle w:val="CommentText"/>
      </w:pPr>
      <w:r>
        <w:rPr>
          <w:rStyle w:val="CommentReference"/>
        </w:rPr>
        <w:annotationRef/>
      </w:r>
      <w:r w:rsidRPr="00B07F3D">
        <w:rPr>
          <w:rFonts w:ascii="Arial" w:hAnsi="Arial" w:cs="Arial"/>
          <w:color w:val="70AD47" w:themeColor="accent6"/>
          <w:sz w:val="22"/>
          <w:szCs w:val="22"/>
        </w:rPr>
        <w:t xml:space="preserve">McKay JR, Lynch KG, Shepard DS, et al. The effectiveness of telephone-based continuing care in the clinical management of alcohol and cocaine use disorders: 12-month outcomes. </w:t>
      </w:r>
      <w:r w:rsidRPr="00B07F3D">
        <w:rPr>
          <w:rFonts w:ascii="Arial" w:hAnsi="Arial" w:cs="Arial"/>
          <w:i/>
          <w:iCs/>
          <w:color w:val="70AD47" w:themeColor="accent6"/>
          <w:sz w:val="22"/>
          <w:szCs w:val="22"/>
        </w:rPr>
        <w:t>J Consult Clin Psychol</w:t>
      </w:r>
      <w:r w:rsidRPr="00B07F3D">
        <w:rPr>
          <w:rFonts w:ascii="Arial" w:hAnsi="Arial" w:cs="Arial"/>
          <w:color w:val="70AD47" w:themeColor="accent6"/>
          <w:sz w:val="22"/>
          <w:szCs w:val="22"/>
        </w:rPr>
        <w:t>. 2004;72(6):967-979.</w:t>
      </w:r>
    </w:p>
  </w:comment>
  <w:comment w:id="547" w:author="Kasey F Thompson" w:date="2023-08-29T22:17:00Z" w:initials="KT">
    <w:p w14:paraId="6AAB4DD9" w14:textId="2CABF28C" w:rsidR="3B9295B8" w:rsidRDefault="3B9295B8">
      <w:pPr>
        <w:pStyle w:val="CommentText"/>
      </w:pPr>
      <w:r>
        <w:t>Need help with this area, taken from AHRQ protocol</w:t>
      </w:r>
      <w:r>
        <w:rPr>
          <w:rStyle w:val="CommentReference"/>
        </w:rPr>
        <w:annotationRef/>
      </w:r>
      <w:r>
        <w:rPr>
          <w:rStyle w:val="CommentReference"/>
        </w:rPr>
        <w:annotationRef/>
      </w:r>
    </w:p>
  </w:comment>
  <w:comment w:id="548" w:author="Dave Jr Gustafson" w:date="2023-09-19T09:03:00Z" w:initials="DG">
    <w:p w14:paraId="1FFE9CD1" w14:textId="77777777" w:rsidR="008D475B" w:rsidRDefault="008D475B" w:rsidP="00F50452">
      <w:r>
        <w:rPr>
          <w:rStyle w:val="CommentReference"/>
        </w:rPr>
        <w:annotationRef/>
      </w:r>
      <w:r>
        <w:rPr>
          <w:color w:val="000000"/>
          <w:sz w:val="20"/>
          <w:szCs w:val="20"/>
        </w:rPr>
        <w:t>We should send this to Olivia to review</w:t>
      </w:r>
      <w:r>
        <w:rPr>
          <w:rStyle w:val="CommentReference"/>
        </w:rPr>
        <w:annotationRef/>
      </w:r>
    </w:p>
  </w:comment>
  <w:comment w:id="552" w:author="Olivia Vjorn" w:date="2024-03-06T13:43:00Z" w:initials="OV">
    <w:p w14:paraId="5B1C11F6" w14:textId="77777777" w:rsidR="002C2BD9" w:rsidRDefault="002C2BD9">
      <w:pPr>
        <w:pStyle w:val="CommentText"/>
      </w:pPr>
      <w:r>
        <w:rPr>
          <w:rStyle w:val="CommentReference"/>
        </w:rPr>
        <w:annotationRef/>
      </w:r>
      <w:r>
        <w:t xml:space="preserve">Who is doing this analysis? In other </w:t>
      </w:r>
      <w:proofErr w:type="gramStart"/>
      <w:r>
        <w:t>studies</w:t>
      </w:r>
      <w:proofErr w:type="gramEnd"/>
      <w:r>
        <w:t xml:space="preserve"> it is Louise.</w:t>
      </w:r>
    </w:p>
    <w:p w14:paraId="7585C4F5" w14:textId="12A2ACD9" w:rsidR="002C2BD9" w:rsidRDefault="002C2BD9">
      <w:pPr>
        <w:pStyle w:val="CommentText"/>
      </w:pPr>
      <w:r>
        <w:t>That person will need to write this section</w:t>
      </w:r>
    </w:p>
  </w:comment>
  <w:comment w:id="594" w:author="Kathryn Fleddermann" w:date="2023-01-31T10:41:00Z" w:initials="KF">
    <w:p w14:paraId="384304CA" w14:textId="441C371F" w:rsidR="00CA55AD" w:rsidRDefault="00CA55AD" w:rsidP="00B219AB">
      <w:pPr>
        <w:pStyle w:val="CommentText"/>
      </w:pPr>
      <w:r>
        <w:rPr>
          <w:rStyle w:val="CommentReference"/>
        </w:rPr>
        <w:annotationRef/>
      </w:r>
      <w:r>
        <w:t xml:space="preserve">Nothing in the protocol about this but I'm assuming it should be included. I assume we can just use similar language to previous papers. </w:t>
      </w:r>
      <w:r>
        <w:rPr>
          <w:rStyle w:val="CommentReference"/>
        </w:rPr>
        <w:annotationRef/>
      </w:r>
    </w:p>
  </w:comment>
  <w:comment w:id="595" w:author="Darcie C Johnston" w:date="2023-08-17T11:18:00Z" w:initials="DJ">
    <w:p w14:paraId="74E4342D" w14:textId="1181D0B1" w:rsidR="5483DAF1" w:rsidRDefault="5483DAF1">
      <w:pPr>
        <w:pStyle w:val="CommentText"/>
      </w:pPr>
      <w:r>
        <w:t>Yes, this is needed. Check with Dave Jr (and Gina, if she is participating in the conduct of this study) to confirm this info.</w:t>
      </w:r>
      <w:r>
        <w:rPr>
          <w:rStyle w:val="CommentReference"/>
        </w:rPr>
        <w:annotationRef/>
      </w:r>
      <w:r>
        <w:rPr>
          <w:rStyle w:val="CommentReference"/>
        </w:rPr>
        <w:annotationRef/>
      </w:r>
    </w:p>
  </w:comment>
  <w:comment w:id="596" w:author="Dave Jr Gustafson" w:date="2023-09-19T09:04:00Z" w:initials="DG">
    <w:p w14:paraId="5F296155" w14:textId="77777777" w:rsidR="008D475B" w:rsidRDefault="008D475B" w:rsidP="00F50452">
      <w:r>
        <w:rPr>
          <w:rStyle w:val="CommentReference"/>
        </w:rPr>
        <w:annotationRef/>
      </w:r>
      <w:r>
        <w:rPr>
          <w:color w:val="000000"/>
          <w:sz w:val="20"/>
          <w:szCs w:val="20"/>
        </w:rPr>
        <w:t>I updated with the IRB reference number.</w:t>
      </w:r>
      <w:r>
        <w:rPr>
          <w:rStyle w:val="CommentReference"/>
        </w:rPr>
        <w:annotationRef/>
      </w:r>
    </w:p>
  </w:comment>
  <w:comment w:id="597" w:author="Kasey F Thompson" w:date="2023-08-11T16:15:00Z" w:initials="KT">
    <w:p w14:paraId="46A21FDB" w14:textId="6F481BD7" w:rsidR="5483DAF1" w:rsidRDefault="5483DAF1">
      <w:pPr>
        <w:pStyle w:val="CommentText"/>
      </w:pPr>
      <w:r>
        <w:t>copied from previous protocols</w:t>
      </w:r>
      <w:r>
        <w:rPr>
          <w:rStyle w:val="CommentReference"/>
        </w:rPr>
        <w:annotationRef/>
      </w:r>
      <w:r>
        <w:rPr>
          <w:rStyle w:val="CommentReference"/>
        </w:rPr>
        <w:annotationRef/>
      </w:r>
    </w:p>
  </w:comment>
  <w:comment w:id="599" w:author="Darcie C Johnston" w:date="2023-08-17T11:24:00Z" w:initials="DJ">
    <w:p w14:paraId="3717D772" w14:textId="2AF67133" w:rsidR="5483DAF1" w:rsidRDefault="5483DAF1">
      <w:pPr>
        <w:pStyle w:val="CommentText"/>
      </w:pPr>
      <w:r>
        <w:t xml:space="preserve">What month will the intervention period end? </w:t>
      </w:r>
      <w:r>
        <w:rPr>
          <w:rStyle w:val="CommentReference"/>
        </w:rPr>
        <w:annotationRef/>
      </w:r>
      <w:r>
        <w:rPr>
          <w:rStyle w:val="CommentReference"/>
        </w:rPr>
        <w:annotationRef/>
      </w:r>
    </w:p>
    <w:p w14:paraId="02402333" w14:textId="2831DF02" w:rsidR="5483DAF1" w:rsidRDefault="5483DAF1">
      <w:pPr>
        <w:pStyle w:val="CommentText"/>
      </w:pPr>
      <w:r>
        <w:t>Update recruitment just before submitting.</w:t>
      </w:r>
    </w:p>
  </w:comment>
  <w:comment w:id="598" w:author="Kathryn Fleddermann" w:date="2023-02-16T15:20:00Z" w:initials="KF">
    <w:p w14:paraId="1F495FF6" w14:textId="77777777" w:rsidR="008C5F4C" w:rsidRDefault="008C5F4C" w:rsidP="00B219AB">
      <w:pPr>
        <w:pStyle w:val="CommentText"/>
      </w:pPr>
      <w:r>
        <w:rPr>
          <w:rStyle w:val="CommentReference"/>
        </w:rPr>
        <w:annotationRef/>
      </w:r>
      <w:r>
        <w:t xml:space="preserve">I don't know the dates or numbers for this so I think we can add these in close to when we submit. </w:t>
      </w:r>
      <w:r>
        <w:rPr>
          <w:rStyle w:val="CommentReference"/>
        </w:rPr>
        <w:annotationRef/>
      </w:r>
    </w:p>
  </w:comment>
  <w:comment w:id="600" w:author="Kasey F Thompson" w:date="2024-03-05T14:19:00Z" w:initials="KT">
    <w:p w14:paraId="3797B5B3" w14:textId="2FBCDFD1" w:rsidR="59B11EB5" w:rsidRDefault="59B11EB5">
      <w:pPr>
        <w:pStyle w:val="CommentText"/>
      </w:pPr>
      <w:r>
        <w:t>should this section only reference what's in our logic diagram?</w:t>
      </w:r>
      <w:r>
        <w:rPr>
          <w:rStyle w:val="CommentReference"/>
        </w:rPr>
        <w:annotationRef/>
      </w:r>
    </w:p>
  </w:comment>
  <w:comment w:id="601" w:author="Kathryn Fleddermann" w:date="2023-02-08T14:20:00Z" w:initials="KF">
    <w:p w14:paraId="5AA6D3B7" w14:textId="7959C087" w:rsidR="00891E78" w:rsidRDefault="00891E78" w:rsidP="00B219AB">
      <w:pPr>
        <w:pStyle w:val="CommentText"/>
      </w:pPr>
      <w:r>
        <w:rPr>
          <w:rStyle w:val="CommentReference"/>
        </w:rPr>
        <w:annotationRef/>
      </w:r>
      <w:r>
        <w:t xml:space="preserve">I'm not sure if there are future research ideas that the team has but I just put some stuff down here for now. We can revise as needed. </w:t>
      </w:r>
      <w:r>
        <w:rPr>
          <w:rStyle w:val="CommentReference"/>
        </w:rPr>
        <w:annotationRef/>
      </w:r>
    </w:p>
  </w:comment>
  <w:comment w:id="602" w:author="Kasey F Thompson" w:date="2024-03-05T12:42:00Z" w:initials="KT">
    <w:p w14:paraId="53C14209" w14:textId="2B288281" w:rsidR="59B11EB5" w:rsidRDefault="59B11EB5">
      <w:pPr>
        <w:pStyle w:val="CommentText"/>
      </w:pPr>
      <w:r>
        <w:t>format</w:t>
      </w:r>
      <w:r>
        <w:rPr>
          <w:rStyle w:val="CommentReference"/>
        </w:rPr>
        <w:annotationRef/>
      </w:r>
    </w:p>
  </w:comment>
  <w:comment w:id="603" w:author="Kasey F Thompson" w:date="2024-03-05T12:53:00Z" w:initials="KT">
    <w:p w14:paraId="5A163DAA" w14:textId="5DB0B256" w:rsidR="59B11EB5" w:rsidRDefault="59B11EB5">
      <w:pPr>
        <w:pStyle w:val="CommentText"/>
      </w:pPr>
      <w:r>
        <w:t>format</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507E8A2" w15:done="0"/>
  <w15:commentEx w15:paraId="3B6750F8" w15:paraIdParent="1507E8A2" w15:done="0"/>
  <w15:commentEx w15:paraId="64CFDC7E" w15:done="1"/>
  <w15:commentEx w15:paraId="7E0BCA9A" w15:done="0"/>
  <w15:commentEx w15:paraId="6E780F24" w15:done="1"/>
  <w15:commentEx w15:paraId="7B2E5DA4" w15:paraIdParent="6E780F24" w15:done="1"/>
  <w15:commentEx w15:paraId="6D25E4C3" w15:paraIdParent="6E780F24" w15:done="1"/>
  <w15:commentEx w15:paraId="44C50911" w15:done="1"/>
  <w15:commentEx w15:paraId="477EBC82" w15:done="1"/>
  <w15:commentEx w15:paraId="7EF9F2D8" w15:paraIdParent="477EBC82" w15:done="1"/>
  <w15:commentEx w15:paraId="4A089C95" w15:done="1"/>
  <w15:commentEx w15:paraId="19DB2347" w15:paraIdParent="4A089C95" w15:done="1"/>
  <w15:commentEx w15:paraId="0296596D" w15:paraIdParent="4A089C95" w15:done="1"/>
  <w15:commentEx w15:paraId="46C2685D" w15:done="1"/>
  <w15:commentEx w15:paraId="26D7B90C" w15:done="1"/>
  <w15:commentEx w15:paraId="572A24CF" w15:paraIdParent="26D7B90C" w15:done="1"/>
  <w15:commentEx w15:paraId="079ADB5E" w15:done="1"/>
  <w15:commentEx w15:paraId="6E4D5E20" w15:done="1"/>
  <w15:commentEx w15:paraId="046727BB" w15:done="0"/>
  <w15:commentEx w15:paraId="178C16D7" w15:done="0"/>
  <w15:commentEx w15:paraId="70AE318B" w15:done="1"/>
  <w15:commentEx w15:paraId="7E2FF64A" w15:done="1"/>
  <w15:commentEx w15:paraId="54A6675B" w15:done="1"/>
  <w15:commentEx w15:paraId="5B49EDC3" w15:paraIdParent="54A6675B" w15:done="1"/>
  <w15:commentEx w15:paraId="26ED40B0" w15:done="1"/>
  <w15:commentEx w15:paraId="5EB1F91A" w15:done="1"/>
  <w15:commentEx w15:paraId="2023F3D9" w15:paraIdParent="5EB1F91A" w15:done="1"/>
  <w15:commentEx w15:paraId="6784936B" w15:done="1"/>
  <w15:commentEx w15:paraId="68D4AD3C" w15:paraIdParent="6784936B" w15:done="1"/>
  <w15:commentEx w15:paraId="308C1A6D" w15:done="1"/>
  <w15:commentEx w15:paraId="48E73E6D" w15:paraIdParent="308C1A6D" w15:done="1"/>
  <w15:commentEx w15:paraId="2FE552D3" w15:done="1"/>
  <w15:commentEx w15:paraId="361B1A25" w15:paraIdParent="2FE552D3" w15:done="1"/>
  <w15:commentEx w15:paraId="658BB845" w15:paraIdParent="2FE552D3" w15:done="1"/>
  <w15:commentEx w15:paraId="03D7A957" w15:paraIdParent="2FE552D3" w15:done="1"/>
  <w15:commentEx w15:paraId="3D892E1A" w15:done="1"/>
  <w15:commentEx w15:paraId="6F69587C" w15:paraIdParent="3D892E1A" w15:done="1"/>
  <w15:commentEx w15:paraId="0CE20327" w15:done="1"/>
  <w15:commentEx w15:paraId="6C7AB81A" w15:paraIdParent="0CE20327" w15:done="1"/>
  <w15:commentEx w15:paraId="78E4926A" w15:done="1"/>
  <w15:commentEx w15:paraId="729BC4DC" w15:done="1"/>
  <w15:commentEx w15:paraId="5A325473" w15:paraIdParent="729BC4DC" w15:done="1"/>
  <w15:commentEx w15:paraId="59B7540F" w15:paraIdParent="729BC4DC" w15:done="1"/>
  <w15:commentEx w15:paraId="301DDF76" w15:done="1"/>
  <w15:commentEx w15:paraId="1B4F87CE" w15:paraIdParent="301DDF76" w15:done="1"/>
  <w15:commentEx w15:paraId="620BDB6C" w15:done="1"/>
  <w15:commentEx w15:paraId="4D2B4C11" w15:paraIdParent="620BDB6C" w15:done="1"/>
  <w15:commentEx w15:paraId="533B9586" w15:paraIdParent="620BDB6C" w15:done="1"/>
  <w15:commentEx w15:paraId="7C466469" w15:paraIdParent="620BDB6C" w15:done="1"/>
  <w15:commentEx w15:paraId="0648AB0C" w15:done="1"/>
  <w15:commentEx w15:paraId="260226D6" w15:paraIdParent="0648AB0C" w15:done="1"/>
  <w15:commentEx w15:paraId="10A8D99B" w15:done="1"/>
  <w15:commentEx w15:paraId="7F8B6530" w15:paraIdParent="10A8D99B" w15:done="1"/>
  <w15:commentEx w15:paraId="32629A22" w15:done="0"/>
  <w15:commentEx w15:paraId="2173B063" w15:paraIdParent="32629A22" w15:done="0"/>
  <w15:commentEx w15:paraId="5512435A" w15:paraIdParent="32629A22" w15:done="0"/>
  <w15:commentEx w15:paraId="56CE7E6E" w15:done="1"/>
  <w15:commentEx w15:paraId="3F78CCC0" w15:paraIdParent="56CE7E6E" w15:done="1"/>
  <w15:commentEx w15:paraId="2E4ED510" w15:done="1"/>
  <w15:commentEx w15:paraId="07706083" w15:paraIdParent="2E4ED510" w15:done="1"/>
  <w15:commentEx w15:paraId="3798BE64" w15:done="1"/>
  <w15:commentEx w15:paraId="1D315217" w15:done="1"/>
  <w15:commentEx w15:paraId="64A8E318" w15:paraIdParent="1D315217" w15:done="1"/>
  <w15:commentEx w15:paraId="5B7E881E" w15:done="0"/>
  <w15:commentEx w15:paraId="2973149B" w15:paraIdParent="5B7E881E" w15:done="0"/>
  <w15:commentEx w15:paraId="4C11D077" w15:done="0"/>
  <w15:commentEx w15:paraId="108F3BFA" w15:paraIdParent="4C11D077" w15:done="0"/>
  <w15:commentEx w15:paraId="08BA51F9" w15:done="1"/>
  <w15:commentEx w15:paraId="554A1272" w15:done="1"/>
  <w15:commentEx w15:paraId="5763B3A4" w15:paraIdParent="554A1272" w15:done="1"/>
  <w15:commentEx w15:paraId="475F80CC" w15:done="1"/>
  <w15:commentEx w15:paraId="352EA8AB" w15:paraIdParent="475F80CC" w15:done="1"/>
  <w15:commentEx w15:paraId="5252A7A6" w15:paraIdParent="475F80CC" w15:done="1"/>
  <w15:commentEx w15:paraId="6B2814F3" w15:done="1"/>
  <w15:commentEx w15:paraId="5E4D0FE5" w15:paraIdParent="6B2814F3" w15:done="1"/>
  <w15:commentEx w15:paraId="162CA7E5" w15:done="1"/>
  <w15:commentEx w15:paraId="46FABEB5" w15:paraIdParent="162CA7E5" w15:done="1"/>
  <w15:commentEx w15:paraId="6C269565" w15:done="0"/>
  <w15:commentEx w15:paraId="30B14120" w15:done="0"/>
  <w15:commentEx w15:paraId="4DBA2EC1" w15:paraIdParent="30B14120" w15:done="0"/>
  <w15:commentEx w15:paraId="004441D6" w15:paraIdParent="30B14120" w15:done="0"/>
  <w15:commentEx w15:paraId="1013882E" w15:done="1"/>
  <w15:commentEx w15:paraId="606085B8" w15:paraIdParent="1013882E" w15:done="1"/>
  <w15:commentEx w15:paraId="15ACDA43" w15:done="0"/>
  <w15:commentEx w15:paraId="12B7EC33" w15:done="0"/>
  <w15:commentEx w15:paraId="3F0671C6" w15:done="0"/>
  <w15:commentEx w15:paraId="29FDA9BC" w15:done="1"/>
  <w15:commentEx w15:paraId="067A1634" w15:done="1"/>
  <w15:commentEx w15:paraId="338022B9" w15:done="0"/>
  <w15:commentEx w15:paraId="6478CE9A" w15:done="1"/>
  <w15:commentEx w15:paraId="07E63EEE" w15:paraIdParent="6478CE9A" w15:done="1"/>
  <w15:commentEx w15:paraId="0B70E2DA" w15:done="1"/>
  <w15:commentEx w15:paraId="3FE520E4" w15:paraIdParent="0B70E2DA" w15:done="1"/>
  <w15:commentEx w15:paraId="77022DA2" w15:done="1"/>
  <w15:commentEx w15:paraId="1FD97C05" w15:paraIdParent="77022DA2" w15:done="1"/>
  <w15:commentEx w15:paraId="7E167188" w15:done="1"/>
  <w15:commentEx w15:paraId="3E0E7CC5" w15:paraIdParent="7E167188" w15:done="1"/>
  <w15:commentEx w15:paraId="4CD56FE7" w15:paraIdParent="7E167188" w15:done="1"/>
  <w15:commentEx w15:paraId="09CBEB5E" w15:done="1"/>
  <w15:commentEx w15:paraId="064FA53C" w15:done="1"/>
  <w15:commentEx w15:paraId="6571801A" w15:done="1"/>
  <w15:commentEx w15:paraId="2780DD6B" w15:paraIdParent="6571801A" w15:done="1"/>
  <w15:commentEx w15:paraId="7E14207A" w15:paraIdParent="6571801A" w15:done="1"/>
  <w15:commentEx w15:paraId="791DB534" w15:done="1"/>
  <w15:commentEx w15:paraId="649D08FE" w15:done="0"/>
  <w15:commentEx w15:paraId="68847E3B" w15:done="1"/>
  <w15:commentEx w15:paraId="10BFAC10" w15:done="0"/>
  <w15:commentEx w15:paraId="6AAB4DD9" w15:done="1"/>
  <w15:commentEx w15:paraId="1FFE9CD1" w15:paraIdParent="6AAB4DD9" w15:done="1"/>
  <w15:commentEx w15:paraId="7585C4F5" w15:done="0"/>
  <w15:commentEx w15:paraId="384304CA" w15:done="1"/>
  <w15:commentEx w15:paraId="74E4342D" w15:paraIdParent="384304CA" w15:done="1"/>
  <w15:commentEx w15:paraId="5F296155" w15:paraIdParent="384304CA" w15:done="1"/>
  <w15:commentEx w15:paraId="46A21FDB" w15:done="1"/>
  <w15:commentEx w15:paraId="02402333" w15:done="1"/>
  <w15:commentEx w15:paraId="1F495FF6" w15:done="1"/>
  <w15:commentEx w15:paraId="3797B5B3" w15:done="0"/>
  <w15:commentEx w15:paraId="5AA6D3B7" w15:done="1"/>
  <w15:commentEx w15:paraId="53C14209" w15:done="0"/>
  <w15:commentEx w15:paraId="5A163D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B1D4E88" w16cex:dateUtc="2023-08-17T14:34:00Z"/>
  <w16cex:commentExtensible w16cex:durableId="45152414" w16cex:dateUtc="2023-08-17T14:36:00Z"/>
  <w16cex:commentExtensible w16cex:durableId="287B5EB2" w16cex:dateUtc="2023-08-07T17:14:00Z"/>
  <w16cex:commentExtensible w16cex:durableId="2ECBF971" w16cex:dateUtc="2023-08-30T01:17:00Z"/>
  <w16cex:commentExtensible w16cex:durableId="12E3EF94" w16cex:dateUtc="2023-08-11T13:52:00Z"/>
  <w16cex:commentExtensible w16cex:durableId="6929404E" w16cex:dateUtc="2023-08-11T16:41:00Z"/>
  <w16cex:commentExtensible w16cex:durableId="0FCB49D0" w16cex:dateUtc="2023-08-13T18:16:00Z"/>
  <w16cex:commentExtensible w16cex:durableId="150AC7B7" w16cex:dateUtc="2023-08-11T13:53:00Z"/>
  <w16cex:commentExtensible w16cex:durableId="357EED15" w16cex:dateUtc="2023-08-11T14:42:00Z"/>
  <w16cex:commentExtensible w16cex:durableId="2880681A" w16cex:dateUtc="2023-08-11T14:56:00Z"/>
  <w16cex:commentExtensible w16cex:durableId="6B2582F1" w16cex:dateUtc="2023-08-11T15:40:00Z"/>
  <w16cex:commentExtensible w16cex:durableId="29011523" w16cex:dateUtc="2023-08-13T18:18:00Z"/>
  <w16cex:commentExtensible w16cex:durableId="127E9FB4" w16cex:dateUtc="2023-08-17T14:46:00Z"/>
  <w16cex:commentExtensible w16cex:durableId="2BA2795F" w16cex:dateUtc="2023-08-17T14:48:00Z"/>
  <w16cex:commentExtensible w16cex:durableId="573B3D8D" w16cex:dateUtc="2023-08-29T18:41:00Z"/>
  <w16cex:commentExtensible w16cex:durableId="413E26B6" w16cex:dateUtc="2023-09-19T12:58:00Z"/>
  <w16cex:commentExtensible w16cex:durableId="7FB0E7D0" w16cex:dateUtc="2023-08-29T18:42:00Z"/>
  <w16cex:commentExtensible w16cex:durableId="45057B44" w16cex:dateUtc="2023-08-11T16:53:00Z"/>
  <w16cex:commentExtensible w16cex:durableId="0C0F824F" w16cex:dateUtc="2023-09-19T15:20:00Z"/>
  <w16cex:commentExtensible w16cex:durableId="2CECD5C6" w16cex:dateUtc="2023-09-19T15:20:00Z"/>
  <w16cex:commentExtensible w16cex:durableId="169B7DEA" w16cex:dateUtc="2023-08-17T15:11:00Z"/>
  <w16cex:commentExtensible w16cex:durableId="60049453" w16cex:dateUtc="2023-08-17T15:23:00Z"/>
  <w16cex:commentExtensible w16cex:durableId="5D40A565" w16cex:dateUtc="2023-08-30T02:16:00Z"/>
  <w16cex:commentExtensible w16cex:durableId="50C60ACA" w16cex:dateUtc="2023-09-19T13:02:00Z"/>
  <w16cex:commentExtensible w16cex:durableId="6DB55B5C" w16cex:dateUtc="2023-09-19T16:27:00Z"/>
  <w16cex:commentExtensible w16cex:durableId="5946EFEF" w16cex:dateUtc="2023-08-11T18:08:00Z"/>
  <w16cex:commentExtensible w16cex:durableId="0816C037" w16cex:dateUtc="2023-08-17T15:05:00Z"/>
  <w16cex:commentExtensible w16cex:durableId="27612771" w16cex:dateUtc="2023-01-05T16:39:00Z"/>
  <w16cex:commentExtensible w16cex:durableId="285C50AC" w16cex:dateUtc="2023-07-15T03:54:00Z"/>
  <w16cex:commentExtensible w16cex:durableId="4221AECD" w16cex:dateUtc="2023-08-11T20:12:00Z"/>
  <w16cex:commentExtensible w16cex:durableId="2E57B39F" w16cex:dateUtc="2023-08-17T15:12:00Z"/>
  <w16cex:commentExtensible w16cex:durableId="2A886EDA" w16cex:dateUtc="2023-08-11T20:13:00Z"/>
  <w16cex:commentExtensible w16cex:durableId="36F57E96" w16cex:dateUtc="2023-08-30T01:40:00Z"/>
  <w16cex:commentExtensible w16cex:durableId="1A189BF0" w16cex:dateUtc="2023-09-19T13:07:00Z"/>
  <w16cex:commentExtensible w16cex:durableId="7DEB435B" w16cex:dateUtc="2023-09-19T13:08:00Z"/>
  <w16cex:commentExtensible w16cex:durableId="276002DA" w16cex:dateUtc="2023-01-04T19:51:00Z"/>
  <w16cex:commentExtensible w16cex:durableId="285C5131" w16cex:dateUtc="2023-07-15T03:56:00Z"/>
  <w16cex:commentExtensible w16cex:durableId="6F9F347B" w16cex:dateUtc="2023-09-11T13:31:00Z"/>
  <w16cex:commentExtensible w16cex:durableId="5F01B3EC" w16cex:dateUtc="2023-09-19T13:09:00Z"/>
  <w16cex:commentExtensible w16cex:durableId="69F8720D" w16cex:dateUtc="2023-08-11T20:19:00Z"/>
  <w16cex:commentExtensible w16cex:durableId="3A633CD9" w16cex:dateUtc="2023-08-29T20:29:00Z"/>
  <w16cex:commentExtensible w16cex:durableId="1A083DCF" w16cex:dateUtc="2023-08-30T01:40:00Z"/>
  <w16cex:commentExtensible w16cex:durableId="598C4609" w16cex:dateUtc="2023-09-19T13:11:00Z"/>
  <w16cex:commentExtensible w16cex:durableId="40A18250" w16cex:dateUtc="2023-09-11T13:43:00Z"/>
  <w16cex:commentExtensible w16cex:durableId="1F8D357A" w16cex:dateUtc="2023-09-19T13:11:00Z"/>
  <w16cex:commentExtensible w16cex:durableId="287B5C5E" w16cex:dateUtc="2023-08-07T17:04:00Z"/>
  <w16cex:commentExtensible w16cex:durableId="0531429A" w16cex:dateUtc="2023-08-17T15:19:00Z"/>
  <w16cex:commentExtensible w16cex:durableId="1138BF95" w16cex:dateUtc="2023-08-30T01:41:00Z"/>
  <w16cex:commentExtensible w16cex:durableId="2C2C7490" w16cex:dateUtc="2023-09-19T13:13:00Z"/>
  <w16cex:commentExtensible w16cex:durableId="0D7D67D3" w16cex:dateUtc="2023-08-29T20:34:00Z"/>
  <w16cex:commentExtensible w16cex:durableId="6ABBC4A2" w16cex:dateUtc="2023-09-19T13:14:00Z"/>
  <w16cex:commentExtensible w16cex:durableId="43190C17" w16cex:dateUtc="2023-08-29T19:08:00Z"/>
  <w16cex:commentExtensible w16cex:durableId="0F0E159C" w16cex:dateUtc="2023-09-19T13:15:00Z"/>
  <w16cex:commentExtensible w16cex:durableId="0A255997" w16cex:dateUtc="2023-08-07T15:35:00Z">
    <w16cex:extLst>
      <w16:ext w16:uri="{CE6994B0-6A32-4C9F-8C6B-6E91EDA988CE}">
        <cr:reactions xmlns:cr="http://schemas.microsoft.com/office/comments/2020/reactions">
          <cr:reaction reactionType="1">
            <cr:reactionInfo dateUtc="2023-08-11T17:25:31Z">
              <cr:user userId="S::kfwagner@wisc.edu::0f5e7a87-22f6-4f39-bb45-6a1bf875890f" userProvider="AD" userName="Kasey F Thompson"/>
            </cr:reactionInfo>
          </cr:reaction>
        </cr:reactions>
      </w16:ext>
    </w16cex:extLst>
  </w16cex:commentExtensible>
  <w16cex:commentExtensible w16cex:durableId="36DCE9EE" w16cex:dateUtc="2023-08-17T14:56:00Z"/>
  <w16cex:commentExtensible w16cex:durableId="60D7F948" w16cex:dateUtc="2023-08-29T19:26:00Z"/>
  <w16cex:commentExtensible w16cex:durableId="013D488C" w16cex:dateUtc="2023-08-29T19:29:00Z"/>
  <w16cex:commentExtensible w16cex:durableId="08FF7490" w16cex:dateUtc="2023-09-19T13:16:00Z"/>
  <w16cex:commentExtensible w16cex:durableId="53E515E0" w16cex:dateUtc="2023-08-29T19:31:00Z"/>
  <w16cex:commentExtensible w16cex:durableId="37B4BE11" w16cex:dateUtc="2023-09-19T13:17:00Z"/>
  <w16cex:commentExtensible w16cex:durableId="25870DF6" w16cex:dateUtc="2023-08-11T17:27:00Z"/>
  <w16cex:commentExtensible w16cex:durableId="6495E394" w16cex:dateUtc="2023-08-29T19:43:00Z"/>
  <w16cex:commentExtensible w16cex:durableId="71BF0114" w16cex:dateUtc="2023-09-19T13:23:00Z"/>
  <w16cex:commentExtensible w16cex:durableId="5BA081F1" w16cex:dateUtc="2023-08-29T20:00:00Z"/>
  <w16cex:commentExtensible w16cex:durableId="5DC4E640" w16cex:dateUtc="2023-09-19T13:23:00Z"/>
  <w16cex:commentExtensible w16cex:durableId="542F8365" w16cex:dateUtc="2023-08-30T01:50:00Z"/>
  <w16cex:commentExtensible w16cex:durableId="7D20A090" w16cex:dateUtc="2023-08-30T02:56:00Z"/>
  <w16cex:commentExtensible w16cex:durableId="3E9AA191" w16cex:dateUtc="2023-09-19T13:27:00Z"/>
  <w16cex:commentExtensible w16cex:durableId="1298B934" w16cex:dateUtc="2023-08-11T20:40:00Z"/>
  <w16cex:commentExtensible w16cex:durableId="5AE6FB8A" w16cex:dateUtc="2023-09-19T13:30:00Z"/>
  <w16cex:commentExtensible w16cex:durableId="3E9BD0F1" w16cex:dateUtc="2023-08-11T20:42:00Z"/>
  <w16cex:commentExtensible w16cex:durableId="76C230BC" w16cex:dateUtc="2023-08-30T01:37:00Z"/>
  <w16cex:commentExtensible w16cex:durableId="22596870" w16cex:dateUtc="2023-09-19T13:42:00Z"/>
  <w16cex:commentExtensible w16cex:durableId="7EA970D0" w16cex:dateUtc="2023-08-11T18:20:00Z"/>
  <w16cex:commentExtensible w16cex:durableId="41CFCDBF" w16cex:dateUtc="2023-09-19T13:44:00Z"/>
  <w16cex:commentExtensible w16cex:durableId="2774D6D0" w16cex:dateUtc="2023-01-20T15:01:00Z"/>
  <w16cex:commentExtensible w16cex:durableId="7131562B" w16cex:dateUtc="2023-08-17T15:28:00Z"/>
  <w16cex:commentExtensible w16cex:durableId="6EE53BFB" w16cex:dateUtc="2024-03-06T19:05:00Z"/>
  <w16cex:commentExtensible w16cex:durableId="1ED8A9A7" w16cex:dateUtc="2024-03-05T19:09:00Z"/>
  <w16cex:commentExtensible w16cex:durableId="3B93DBF6" w16cex:dateUtc="2024-03-06T19:02:00Z"/>
  <w16cex:commentExtensible w16cex:durableId="5FB75FEE" w16cex:dateUtc="2024-03-06T19:02:00Z"/>
  <w16cex:commentExtensible w16cex:durableId="2798C3EC" w16cex:dateUtc="2023-02-16T21:02:00Z"/>
  <w16cex:commentExtensible w16cex:durableId="287B5EE3" w16cex:dateUtc="2023-08-07T17:15:00Z"/>
  <w16cex:commentExtensible w16cex:durableId="4756F364" w16cex:dateUtc="2024-03-05T19:11:00Z"/>
  <w16cex:commentExtensible w16cex:durableId="6AF42880" w16cex:dateUtc="2024-03-06T19:02:00Z"/>
  <w16cex:commentExtensible w16cex:durableId="702ACB25" w16cex:dateUtc="2024-03-05T19:15:00Z"/>
  <w16cex:commentExtensible w16cex:durableId="68FCD955" w16cex:dateUtc="2024-03-06T19:37:00Z"/>
  <w16cex:commentExtensible w16cex:durableId="2B983E20" w16cex:dateUtc="2024-03-06T19:38:00Z"/>
  <w16cex:commentExtensible w16cex:durableId="1C008837" w16cex:dateUtc="2024-03-29T16:24:00Z"/>
  <w16cex:commentExtensible w16cex:durableId="4CB5A274" w16cex:dateUtc="2023-08-11T20:59:00Z"/>
  <w16cex:commentExtensible w16cex:durableId="0B58EA0A" w16cex:dateUtc="2023-09-19T13:57:00Z"/>
  <w16cex:commentExtensible w16cex:durableId="277D0B81" w16cex:dateUtc="2023-01-26T20:24:00Z"/>
  <w16cex:commentExtensible w16cex:durableId="287B5D56" w16cex:dateUtc="2023-08-07T17:08:00Z"/>
  <w16cex:commentExtensible w16cex:durableId="277E1A7C" w16cex:dateUtc="2023-01-27T15:40:00Z"/>
  <w16cex:commentExtensible w16cex:durableId="786AB389" w16cex:dateUtc="2023-08-17T16:14:00Z"/>
  <w16cex:commentExtensible w16cex:durableId="5F1EBB3C" w16cex:dateUtc="2023-01-31T16:37:00Z"/>
  <w16cex:commentExtensible w16cex:durableId="022DA5C0" w16cex:dateUtc="2023-08-07T17:09:00Z"/>
  <w16cex:commentExtensible w16cex:durableId="086AC355" w16cex:dateUtc="2023-08-17T16:17:00Z"/>
  <w16cex:commentExtensible w16cex:durableId="2FE0567D" w16cex:dateUtc="2024-03-07T16:48:00Z"/>
  <w16cex:commentExtensible w16cex:durableId="55293C9C" w16cex:dateUtc="2024-03-22T19:20:00Z"/>
  <w16cex:commentExtensible w16cex:durableId="27836DEC" w16cex:dateUtc="2023-01-31T16:37:00Z"/>
  <w16cex:commentExtensible w16cex:durableId="287B5D89" w16cex:dateUtc="2023-08-07T17:09:00Z"/>
  <w16cex:commentExtensible w16cex:durableId="58664A64" w16cex:dateUtc="2023-08-17T16:17:00Z"/>
  <w16cex:commentExtensible w16cex:durableId="696497E5" w16cex:dateUtc="2024-03-06T19:45:00Z"/>
  <w16cex:commentExtensible w16cex:durableId="6B4F6746" w16cex:dateUtc="2024-03-06T20:15:00Z"/>
  <w16cex:commentExtensible w16cex:durableId="435E8930" w16cex:dateUtc="2024-03-06T20:24:00Z"/>
  <w16cex:commentExtensible w16cex:durableId="615ED8BA" w16cex:dateUtc="2024-03-06T20:25:00Z"/>
  <w16cex:commentExtensible w16cex:durableId="1E0A9423" w16cex:dateUtc="2023-08-30T03:17:00Z"/>
  <w16cex:commentExtensible w16cex:durableId="76068893" w16cex:dateUtc="2023-09-19T14:03:00Z"/>
  <w16cex:commentExtensible w16cex:durableId="2D90098C" w16cex:dateUtc="2024-03-06T19:43:00Z"/>
  <w16cex:commentExtensible w16cex:durableId="27836ECF" w16cex:dateUtc="2023-01-31T16:41:00Z"/>
  <w16cex:commentExtensible w16cex:durableId="1252E0F8" w16cex:dateUtc="2023-08-17T16:18:00Z"/>
  <w16cex:commentExtensible w16cex:durableId="7CB3E1FB" w16cex:dateUtc="2023-09-19T14:04:00Z"/>
  <w16cex:commentExtensible w16cex:durableId="08B97F90" w16cex:dateUtc="2023-08-11T21:15:00Z"/>
  <w16cex:commentExtensible w16cex:durableId="2683CBC9" w16cex:dateUtc="2023-08-17T16:24:00Z"/>
  <w16cex:commentExtensible w16cex:durableId="2798C832" w16cex:dateUtc="2023-02-16T21:20:00Z"/>
  <w16cex:commentExtensible w16cex:durableId="692760EA" w16cex:dateUtc="2024-03-05T20:19:00Z"/>
  <w16cex:commentExtensible w16cex:durableId="278E2E12" w16cex:dateUtc="2023-02-08T20:20:00Z"/>
  <w16cex:commentExtensible w16cex:durableId="23D7CEEE" w16cex:dateUtc="2024-03-05T18:42:00Z"/>
  <w16cex:commentExtensible w16cex:durableId="119B5893" w16cex:dateUtc="2024-03-05T1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507E8A2" w16cid:durableId="6B1D4E88"/>
  <w16cid:commentId w16cid:paraId="3B6750F8" w16cid:durableId="45152414"/>
  <w16cid:commentId w16cid:paraId="64CFDC7E" w16cid:durableId="287B5EB2"/>
  <w16cid:commentId w16cid:paraId="7E0BCA9A" w16cid:durableId="2ECBF971"/>
  <w16cid:commentId w16cid:paraId="6E780F24" w16cid:durableId="12E3EF94"/>
  <w16cid:commentId w16cid:paraId="7B2E5DA4" w16cid:durableId="6929404E"/>
  <w16cid:commentId w16cid:paraId="6D25E4C3" w16cid:durableId="0FCB49D0"/>
  <w16cid:commentId w16cid:paraId="44C50911" w16cid:durableId="150AC7B7"/>
  <w16cid:commentId w16cid:paraId="477EBC82" w16cid:durableId="357EED15"/>
  <w16cid:commentId w16cid:paraId="7EF9F2D8" w16cid:durableId="2880681A"/>
  <w16cid:commentId w16cid:paraId="4A089C95" w16cid:durableId="6B2582F1"/>
  <w16cid:commentId w16cid:paraId="19DB2347" w16cid:durableId="29011523"/>
  <w16cid:commentId w16cid:paraId="0296596D" w16cid:durableId="127E9FB4"/>
  <w16cid:commentId w16cid:paraId="46C2685D" w16cid:durableId="2BA2795F"/>
  <w16cid:commentId w16cid:paraId="26D7B90C" w16cid:durableId="573B3D8D"/>
  <w16cid:commentId w16cid:paraId="572A24CF" w16cid:durableId="413E26B6"/>
  <w16cid:commentId w16cid:paraId="079ADB5E" w16cid:durableId="7FB0E7D0"/>
  <w16cid:commentId w16cid:paraId="6E4D5E20" w16cid:durableId="45057B44"/>
  <w16cid:commentId w16cid:paraId="046727BB" w16cid:durableId="0C0F824F"/>
  <w16cid:commentId w16cid:paraId="178C16D7" w16cid:durableId="2CECD5C6"/>
  <w16cid:commentId w16cid:paraId="70AE318B" w16cid:durableId="169B7DEA"/>
  <w16cid:commentId w16cid:paraId="7E2FF64A" w16cid:durableId="60049453"/>
  <w16cid:commentId w16cid:paraId="54A6675B" w16cid:durableId="5D40A565"/>
  <w16cid:commentId w16cid:paraId="5B49EDC3" w16cid:durableId="50C60ACA"/>
  <w16cid:commentId w16cid:paraId="26ED40B0" w16cid:durableId="6DB55B5C"/>
  <w16cid:commentId w16cid:paraId="5EB1F91A" w16cid:durableId="5946EFEF"/>
  <w16cid:commentId w16cid:paraId="2023F3D9" w16cid:durableId="0816C037"/>
  <w16cid:commentId w16cid:paraId="6784936B" w16cid:durableId="27612771"/>
  <w16cid:commentId w16cid:paraId="68D4AD3C" w16cid:durableId="285C50AC"/>
  <w16cid:commentId w16cid:paraId="308C1A6D" w16cid:durableId="4221AECD"/>
  <w16cid:commentId w16cid:paraId="48E73E6D" w16cid:durableId="2E57B39F"/>
  <w16cid:commentId w16cid:paraId="2FE552D3" w16cid:durableId="2A886EDA"/>
  <w16cid:commentId w16cid:paraId="361B1A25" w16cid:durableId="36F57E96"/>
  <w16cid:commentId w16cid:paraId="658BB845" w16cid:durableId="1A189BF0"/>
  <w16cid:commentId w16cid:paraId="03D7A957" w16cid:durableId="7DEB435B"/>
  <w16cid:commentId w16cid:paraId="3D892E1A" w16cid:durableId="276002DA"/>
  <w16cid:commentId w16cid:paraId="6F69587C" w16cid:durableId="285C5131"/>
  <w16cid:commentId w16cid:paraId="0CE20327" w16cid:durableId="6F9F347B"/>
  <w16cid:commentId w16cid:paraId="6C7AB81A" w16cid:durableId="5F01B3EC"/>
  <w16cid:commentId w16cid:paraId="78E4926A" w16cid:durableId="69F8720D"/>
  <w16cid:commentId w16cid:paraId="729BC4DC" w16cid:durableId="3A633CD9"/>
  <w16cid:commentId w16cid:paraId="5A325473" w16cid:durableId="1A083DCF"/>
  <w16cid:commentId w16cid:paraId="59B7540F" w16cid:durableId="598C4609"/>
  <w16cid:commentId w16cid:paraId="301DDF76" w16cid:durableId="40A18250"/>
  <w16cid:commentId w16cid:paraId="1B4F87CE" w16cid:durableId="1F8D357A"/>
  <w16cid:commentId w16cid:paraId="620BDB6C" w16cid:durableId="287B5C5E"/>
  <w16cid:commentId w16cid:paraId="4D2B4C11" w16cid:durableId="0531429A"/>
  <w16cid:commentId w16cid:paraId="533B9586" w16cid:durableId="1138BF95"/>
  <w16cid:commentId w16cid:paraId="7C466469" w16cid:durableId="2C2C7490"/>
  <w16cid:commentId w16cid:paraId="0648AB0C" w16cid:durableId="0D7D67D3"/>
  <w16cid:commentId w16cid:paraId="260226D6" w16cid:durableId="6ABBC4A2"/>
  <w16cid:commentId w16cid:paraId="10A8D99B" w16cid:durableId="43190C17"/>
  <w16cid:commentId w16cid:paraId="7F8B6530" w16cid:durableId="0F0E159C"/>
  <w16cid:commentId w16cid:paraId="32629A22" w16cid:durableId="0A255997"/>
  <w16cid:commentId w16cid:paraId="2173B063" w16cid:durableId="36DCE9EE"/>
  <w16cid:commentId w16cid:paraId="5512435A" w16cid:durableId="60D7F948"/>
  <w16cid:commentId w16cid:paraId="56CE7E6E" w16cid:durableId="013D488C"/>
  <w16cid:commentId w16cid:paraId="3F78CCC0" w16cid:durableId="08FF7490"/>
  <w16cid:commentId w16cid:paraId="2E4ED510" w16cid:durableId="53E515E0"/>
  <w16cid:commentId w16cid:paraId="07706083" w16cid:durableId="37B4BE11"/>
  <w16cid:commentId w16cid:paraId="3798BE64" w16cid:durableId="25870DF6"/>
  <w16cid:commentId w16cid:paraId="1D315217" w16cid:durableId="6495E394"/>
  <w16cid:commentId w16cid:paraId="64A8E318" w16cid:durableId="71BF0114"/>
  <w16cid:commentId w16cid:paraId="5B7E881E" w16cid:durableId="5BA081F1"/>
  <w16cid:commentId w16cid:paraId="2973149B" w16cid:durableId="5DC4E640"/>
  <w16cid:commentId w16cid:paraId="4C11D077" w16cid:durableId="542F8365"/>
  <w16cid:commentId w16cid:paraId="108F3BFA" w16cid:durableId="7D20A090"/>
  <w16cid:commentId w16cid:paraId="08BA51F9" w16cid:durableId="3E9AA191"/>
  <w16cid:commentId w16cid:paraId="554A1272" w16cid:durableId="1298B934"/>
  <w16cid:commentId w16cid:paraId="5763B3A4" w16cid:durableId="5AE6FB8A"/>
  <w16cid:commentId w16cid:paraId="475F80CC" w16cid:durableId="3E9BD0F1"/>
  <w16cid:commentId w16cid:paraId="352EA8AB" w16cid:durableId="76C230BC"/>
  <w16cid:commentId w16cid:paraId="5252A7A6" w16cid:durableId="22596870"/>
  <w16cid:commentId w16cid:paraId="6B2814F3" w16cid:durableId="7EA970D0"/>
  <w16cid:commentId w16cid:paraId="5E4D0FE5" w16cid:durableId="41CFCDBF"/>
  <w16cid:commentId w16cid:paraId="162CA7E5" w16cid:durableId="2774D6D0"/>
  <w16cid:commentId w16cid:paraId="46FABEB5" w16cid:durableId="7131562B"/>
  <w16cid:commentId w16cid:paraId="6C269565" w16cid:durableId="6EE53BFB"/>
  <w16cid:commentId w16cid:paraId="30B14120" w16cid:durableId="1ED8A9A7"/>
  <w16cid:commentId w16cid:paraId="4DBA2EC1" w16cid:durableId="3B93DBF6"/>
  <w16cid:commentId w16cid:paraId="004441D6" w16cid:durableId="5FB75FEE"/>
  <w16cid:commentId w16cid:paraId="1013882E" w16cid:durableId="2798C3EC"/>
  <w16cid:commentId w16cid:paraId="606085B8" w16cid:durableId="287B5EE3"/>
  <w16cid:commentId w16cid:paraId="15ACDA43" w16cid:durableId="4756F364"/>
  <w16cid:commentId w16cid:paraId="12B7EC33" w16cid:durableId="6AF42880"/>
  <w16cid:commentId w16cid:paraId="3F0671C6" w16cid:durableId="702ACB25"/>
  <w16cid:commentId w16cid:paraId="29FDA9BC" w16cid:durableId="68FCD955"/>
  <w16cid:commentId w16cid:paraId="067A1634" w16cid:durableId="2B983E20"/>
  <w16cid:commentId w16cid:paraId="338022B9" w16cid:durableId="1C008837"/>
  <w16cid:commentId w16cid:paraId="6478CE9A" w16cid:durableId="4CB5A274"/>
  <w16cid:commentId w16cid:paraId="07E63EEE" w16cid:durableId="0B58EA0A"/>
  <w16cid:commentId w16cid:paraId="0B70E2DA" w16cid:durableId="277D0B81"/>
  <w16cid:commentId w16cid:paraId="3FE520E4" w16cid:durableId="287B5D56"/>
  <w16cid:commentId w16cid:paraId="77022DA2" w16cid:durableId="277E1A7C"/>
  <w16cid:commentId w16cid:paraId="1FD97C05" w16cid:durableId="786AB389"/>
  <w16cid:commentId w16cid:paraId="7E167188" w16cid:durableId="5F1EBB3C"/>
  <w16cid:commentId w16cid:paraId="3E0E7CC5" w16cid:durableId="022DA5C0"/>
  <w16cid:commentId w16cid:paraId="4CD56FE7" w16cid:durableId="086AC355"/>
  <w16cid:commentId w16cid:paraId="09CBEB5E" w16cid:durableId="2FE0567D"/>
  <w16cid:commentId w16cid:paraId="064FA53C" w16cid:durableId="55293C9C"/>
  <w16cid:commentId w16cid:paraId="6571801A" w16cid:durableId="27836DEC"/>
  <w16cid:commentId w16cid:paraId="2780DD6B" w16cid:durableId="287B5D89"/>
  <w16cid:commentId w16cid:paraId="7E14207A" w16cid:durableId="58664A64"/>
  <w16cid:commentId w16cid:paraId="791DB534" w16cid:durableId="696497E5"/>
  <w16cid:commentId w16cid:paraId="649D08FE" w16cid:durableId="6B4F6746"/>
  <w16cid:commentId w16cid:paraId="68847E3B" w16cid:durableId="435E8930"/>
  <w16cid:commentId w16cid:paraId="10BFAC10" w16cid:durableId="615ED8BA"/>
  <w16cid:commentId w16cid:paraId="6AAB4DD9" w16cid:durableId="1E0A9423"/>
  <w16cid:commentId w16cid:paraId="1FFE9CD1" w16cid:durableId="76068893"/>
  <w16cid:commentId w16cid:paraId="7585C4F5" w16cid:durableId="2D90098C"/>
  <w16cid:commentId w16cid:paraId="384304CA" w16cid:durableId="27836ECF"/>
  <w16cid:commentId w16cid:paraId="74E4342D" w16cid:durableId="1252E0F8"/>
  <w16cid:commentId w16cid:paraId="5F296155" w16cid:durableId="7CB3E1FB"/>
  <w16cid:commentId w16cid:paraId="46A21FDB" w16cid:durableId="08B97F90"/>
  <w16cid:commentId w16cid:paraId="02402333" w16cid:durableId="2683CBC9"/>
  <w16cid:commentId w16cid:paraId="1F495FF6" w16cid:durableId="2798C832"/>
  <w16cid:commentId w16cid:paraId="3797B5B3" w16cid:durableId="692760EA"/>
  <w16cid:commentId w16cid:paraId="5AA6D3B7" w16cid:durableId="278E2E12"/>
  <w16cid:commentId w16cid:paraId="53C14209" w16cid:durableId="23D7CEEE"/>
  <w16cid:commentId w16cid:paraId="5A163DAA" w16cid:durableId="119B58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9FD8F5" w14:textId="77777777" w:rsidR="00BA47A7" w:rsidRDefault="00BA47A7" w:rsidP="007D04BC">
      <w:pPr>
        <w:spacing w:after="0" w:line="240" w:lineRule="auto"/>
      </w:pPr>
      <w:r>
        <w:separator/>
      </w:r>
    </w:p>
  </w:endnote>
  <w:endnote w:type="continuationSeparator" w:id="0">
    <w:p w14:paraId="1956BCDF" w14:textId="77777777" w:rsidR="00BA47A7" w:rsidRDefault="00BA47A7" w:rsidP="007D04BC">
      <w:pPr>
        <w:spacing w:after="0" w:line="240" w:lineRule="auto"/>
      </w:pPr>
      <w:r>
        <w:continuationSeparator/>
      </w:r>
    </w:p>
  </w:endnote>
  <w:endnote w:type="continuationNotice" w:id="1">
    <w:p w14:paraId="7E25EDF7" w14:textId="77777777" w:rsidR="000A5EF0" w:rsidRDefault="000A5E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auto"/>
    <w:pitch w:val="variable"/>
    <w:sig w:usb0="E00002FF" w:usb1="5000205A" w:usb2="00000000" w:usb3="00000000" w:csb0="0000019F" w:csb1="00000000"/>
  </w:font>
  <w:font w:name="Arial Unicode MS">
    <w:panose1 w:val="020B0604020202020204"/>
    <w:charset w:val="00"/>
    <w:family w:val="roman"/>
    <w:pitch w:val="variable"/>
    <w:sig w:usb0="00000003" w:usb1="00000000" w:usb2="00000000" w:usb3="00000000" w:csb0="00000001" w:csb1="00000000"/>
  </w:font>
  <w:font w:name="Helvetica Neue">
    <w:altName w:val="Sylfaen"/>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DF05970" w14:paraId="3D89E952" w14:textId="77777777" w:rsidTr="0DF05970">
      <w:trPr>
        <w:trHeight w:val="300"/>
      </w:trPr>
      <w:tc>
        <w:tcPr>
          <w:tcW w:w="3120" w:type="dxa"/>
        </w:tcPr>
        <w:p w14:paraId="117ABC93" w14:textId="0BF8CCBA" w:rsidR="0DF05970" w:rsidRDefault="0DF05970" w:rsidP="0DF05970">
          <w:pPr>
            <w:pStyle w:val="Header"/>
            <w:ind w:left="-115"/>
          </w:pPr>
        </w:p>
      </w:tc>
      <w:tc>
        <w:tcPr>
          <w:tcW w:w="3120" w:type="dxa"/>
        </w:tcPr>
        <w:p w14:paraId="7D99CE26" w14:textId="7B0AA48C" w:rsidR="0DF05970" w:rsidRDefault="0DF05970" w:rsidP="0DF05970">
          <w:pPr>
            <w:pStyle w:val="Header"/>
            <w:jc w:val="center"/>
          </w:pPr>
        </w:p>
      </w:tc>
      <w:tc>
        <w:tcPr>
          <w:tcW w:w="3120" w:type="dxa"/>
        </w:tcPr>
        <w:p w14:paraId="48A95965" w14:textId="093EAD55" w:rsidR="0DF05970" w:rsidRDefault="0DF05970" w:rsidP="0DF05970">
          <w:pPr>
            <w:pStyle w:val="Header"/>
            <w:ind w:right="-115"/>
            <w:jc w:val="right"/>
          </w:pPr>
        </w:p>
      </w:tc>
    </w:tr>
  </w:tbl>
  <w:p w14:paraId="3D645DE7" w14:textId="2A95CA60" w:rsidR="0DF05970" w:rsidRDefault="0DF05970" w:rsidP="0DF059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47311F" w14:textId="77777777" w:rsidR="00BA47A7" w:rsidRDefault="00BA47A7" w:rsidP="007D04BC">
      <w:pPr>
        <w:spacing w:after="0" w:line="240" w:lineRule="auto"/>
      </w:pPr>
      <w:r>
        <w:separator/>
      </w:r>
    </w:p>
  </w:footnote>
  <w:footnote w:type="continuationSeparator" w:id="0">
    <w:p w14:paraId="436AEE6C" w14:textId="77777777" w:rsidR="00BA47A7" w:rsidRDefault="00BA47A7" w:rsidP="007D04BC">
      <w:pPr>
        <w:spacing w:after="0" w:line="240" w:lineRule="auto"/>
      </w:pPr>
      <w:r>
        <w:continuationSeparator/>
      </w:r>
    </w:p>
  </w:footnote>
  <w:footnote w:type="continuationNotice" w:id="1">
    <w:p w14:paraId="31A1974D" w14:textId="77777777" w:rsidR="000A5EF0" w:rsidRDefault="000A5EF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ustomXmlInsRangeStart w:id="604" w:author="Olivia Vjorn" w:date="2024-03-07T10:53:00Z"/>
  <w:sdt>
    <w:sdtPr>
      <w:id w:val="896777524"/>
      <w:docPartObj>
        <w:docPartGallery w:val="Page Numbers (Top of Page)"/>
        <w:docPartUnique/>
      </w:docPartObj>
    </w:sdtPr>
    <w:sdtEndPr>
      <w:rPr>
        <w:noProof/>
      </w:rPr>
    </w:sdtEndPr>
    <w:sdtContent>
      <w:customXmlInsRangeEnd w:id="604"/>
      <w:p w14:paraId="302626A4" w14:textId="72232A98" w:rsidR="0071245C" w:rsidRDefault="0071245C">
        <w:pPr>
          <w:pStyle w:val="Header"/>
          <w:jc w:val="right"/>
          <w:rPr>
            <w:ins w:id="605" w:author="Olivia Vjorn" w:date="2024-03-07T10:53:00Z"/>
          </w:rPr>
        </w:pPr>
        <w:ins w:id="606" w:author="Olivia Vjorn" w:date="2024-03-07T10:53:00Z">
          <w:r>
            <w:fldChar w:fldCharType="begin"/>
          </w:r>
          <w:r>
            <w:instrText xml:space="preserve"> PAGE   \* MERGEFORMAT </w:instrText>
          </w:r>
          <w:r>
            <w:fldChar w:fldCharType="separate"/>
          </w:r>
          <w:r>
            <w:rPr>
              <w:noProof/>
            </w:rPr>
            <w:t>2</w:t>
          </w:r>
          <w:r>
            <w:rPr>
              <w:noProof/>
            </w:rPr>
            <w:fldChar w:fldCharType="end"/>
          </w:r>
        </w:ins>
      </w:p>
      <w:customXmlInsRangeStart w:id="607" w:author="Olivia Vjorn" w:date="2024-03-07T10:53:00Z"/>
    </w:sdtContent>
  </w:sdt>
  <w:customXmlInsRangeEnd w:id="607"/>
  <w:p w14:paraId="4C76CA39" w14:textId="099B781C" w:rsidR="0DF05970" w:rsidRDefault="0DF05970" w:rsidP="0DF05970">
    <w:pPr>
      <w:pStyle w:val="Header"/>
    </w:pPr>
  </w:p>
</w:hdr>
</file>

<file path=word/intelligence2.xml><?xml version="1.0" encoding="utf-8"?>
<int2:intelligence xmlns:int2="http://schemas.microsoft.com/office/intelligence/2020/intelligence" xmlns:oel="http://schemas.microsoft.com/office/2019/extlst">
  <int2:observations>
    <int2:textHash int2:hashCode="67Aj9Z6xsXvfTC" int2:id="KG1VNrKi">
      <int2:state int2:value="Rejected" int2:type="AugLoop_Text_Critique"/>
    </int2:textHash>
    <int2:textHash int2:hashCode="zpK6cPGTfkjav/" int2:id="6mxm7GqN">
      <int2:state int2:value="Rejected" int2:type="AugLoop_Text_Critique"/>
    </int2:textHash>
    <int2:textHash int2:hashCode="QE2r4VCDJhDO6Q" int2:id="9VRBiHIY">
      <int2:state int2:value="Rejected" int2:type="AugLoop_Text_Critique"/>
    </int2:textHash>
    <int2:bookmark int2:bookmarkName="_Int_lM4qkxN6" int2:invalidationBookmarkName="" int2:hashCode="EhwXs418dB/fYT" int2:id="vz4UJhHl">
      <int2:state int2:value="Rejected" int2:type="AugLoop_Text_Critique"/>
    </int2:bookmark>
    <int2:bookmark int2:bookmarkName="_Int_Ybtv6Rb0" int2:invalidationBookmarkName="" int2:hashCode="h3Dh0Adl2hVK3S" int2:id="6HSoD4PY">
      <int2:state int2:value="Rejected" int2:type="AugLoop_Text_Critique"/>
    </int2:bookmark>
    <int2:bookmark int2:bookmarkName="_Int_rjlgtzie" int2:invalidationBookmarkName="" int2:hashCode="J+kN+lfDWKz69H" int2:id="f2SPVfFV">
      <int2:state int2:value="Rejected" int2:type="AugLoop_Text_Critique"/>
    </int2:bookmark>
    <int2:bookmark int2:bookmarkName="_Int_MS9IckW0" int2:invalidationBookmarkName="" int2:hashCode="J+kN+lfDWKz69H" int2:id="xASCDMfn">
      <int2:state int2:value="Rejected" int2:type="AugLoop_Text_Critique"/>
    </int2:bookmark>
    <int2:bookmark int2:bookmarkName="_Int_CZdkzasy" int2:invalidationBookmarkName="" int2:hashCode="HRotKJMHZmjr5U" int2:id="UFvjjbYj">
      <int2:state int2:value="Rejected" int2:type="AugLoop_Text_Critique"/>
    </int2:bookmark>
    <int2:bookmark int2:bookmarkName="_Int_HfdQfXUf" int2:invalidationBookmarkName="" int2:hashCode="dM1y4oKKfziFXI" int2:id="1XqiwT4x">
      <int2:state int2:value="Rejected" int2:type="AugLoop_Text_Critique"/>
    </int2:bookmark>
    <int2:bookmark int2:bookmarkName="_Int_1B2qMxoj" int2:invalidationBookmarkName="" int2:hashCode="g9ayzgBXWMz634" int2:id="RcgQTwe9">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262F2"/>
    <w:multiLevelType w:val="hybridMultilevel"/>
    <w:tmpl w:val="3C6AFC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04747"/>
    <w:multiLevelType w:val="hybridMultilevel"/>
    <w:tmpl w:val="76AAC6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9F3063"/>
    <w:multiLevelType w:val="hybridMultilevel"/>
    <w:tmpl w:val="3614F540"/>
    <w:lvl w:ilvl="0" w:tplc="49304B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A01E81"/>
    <w:multiLevelType w:val="hybridMultilevel"/>
    <w:tmpl w:val="38EC0ACC"/>
    <w:lvl w:ilvl="0" w:tplc="4170C3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0B4459"/>
    <w:multiLevelType w:val="hybridMultilevel"/>
    <w:tmpl w:val="D1A64B48"/>
    <w:lvl w:ilvl="0" w:tplc="2C261040">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B24A64"/>
    <w:multiLevelType w:val="hybridMultilevel"/>
    <w:tmpl w:val="033091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6F3189"/>
    <w:multiLevelType w:val="hybridMultilevel"/>
    <w:tmpl w:val="746CED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D60B20"/>
    <w:multiLevelType w:val="hybridMultilevel"/>
    <w:tmpl w:val="EFA88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C946DB"/>
    <w:multiLevelType w:val="hybridMultilevel"/>
    <w:tmpl w:val="A5DC7474"/>
    <w:lvl w:ilvl="0" w:tplc="F5CEA5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ED1FB0"/>
    <w:multiLevelType w:val="hybridMultilevel"/>
    <w:tmpl w:val="DF7400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F6698C"/>
    <w:multiLevelType w:val="hybridMultilevel"/>
    <w:tmpl w:val="4D7848E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51F60"/>
    <w:multiLevelType w:val="hybridMultilevel"/>
    <w:tmpl w:val="70027776"/>
    <w:lvl w:ilvl="0" w:tplc="35DCA3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A1002D"/>
    <w:multiLevelType w:val="hybridMultilevel"/>
    <w:tmpl w:val="C6A2D4BC"/>
    <w:lvl w:ilvl="0" w:tplc="DF9C05E8">
      <w:start w:val="1"/>
      <w:numFmt w:val="decimal"/>
      <w:lvlText w:val="%1."/>
      <w:lvlJc w:val="left"/>
      <w:pPr>
        <w:ind w:left="720" w:hanging="360"/>
      </w:pPr>
    </w:lvl>
    <w:lvl w:ilvl="1" w:tplc="F0D00644">
      <w:start w:val="1"/>
      <w:numFmt w:val="lowerLetter"/>
      <w:lvlText w:val="%2."/>
      <w:lvlJc w:val="left"/>
      <w:pPr>
        <w:ind w:left="1440" w:hanging="360"/>
      </w:pPr>
    </w:lvl>
    <w:lvl w:ilvl="2" w:tplc="BAE0925A">
      <w:start w:val="1"/>
      <w:numFmt w:val="lowerRoman"/>
      <w:lvlText w:val="%3."/>
      <w:lvlJc w:val="right"/>
      <w:pPr>
        <w:ind w:left="2160" w:hanging="180"/>
      </w:pPr>
    </w:lvl>
    <w:lvl w:ilvl="3" w:tplc="34561B78">
      <w:start w:val="1"/>
      <w:numFmt w:val="decimal"/>
      <w:lvlText w:val="%4."/>
      <w:lvlJc w:val="left"/>
      <w:pPr>
        <w:ind w:left="2880" w:hanging="360"/>
      </w:pPr>
    </w:lvl>
    <w:lvl w:ilvl="4" w:tplc="4258BBFA">
      <w:start w:val="1"/>
      <w:numFmt w:val="lowerLetter"/>
      <w:lvlText w:val="%5."/>
      <w:lvlJc w:val="left"/>
      <w:pPr>
        <w:ind w:left="3600" w:hanging="360"/>
      </w:pPr>
    </w:lvl>
    <w:lvl w:ilvl="5" w:tplc="F2BCB034">
      <w:start w:val="1"/>
      <w:numFmt w:val="lowerRoman"/>
      <w:lvlText w:val="%6."/>
      <w:lvlJc w:val="right"/>
      <w:pPr>
        <w:ind w:left="4320" w:hanging="180"/>
      </w:pPr>
    </w:lvl>
    <w:lvl w:ilvl="6" w:tplc="3C62CAC8">
      <w:start w:val="1"/>
      <w:numFmt w:val="decimal"/>
      <w:lvlText w:val="%7."/>
      <w:lvlJc w:val="left"/>
      <w:pPr>
        <w:ind w:left="5040" w:hanging="360"/>
      </w:pPr>
    </w:lvl>
    <w:lvl w:ilvl="7" w:tplc="12B4D5D8">
      <w:start w:val="1"/>
      <w:numFmt w:val="lowerLetter"/>
      <w:lvlText w:val="%8."/>
      <w:lvlJc w:val="left"/>
      <w:pPr>
        <w:ind w:left="5760" w:hanging="360"/>
      </w:pPr>
    </w:lvl>
    <w:lvl w:ilvl="8" w:tplc="7B6EA178">
      <w:start w:val="1"/>
      <w:numFmt w:val="lowerRoman"/>
      <w:lvlText w:val="%9."/>
      <w:lvlJc w:val="right"/>
      <w:pPr>
        <w:ind w:left="6480" w:hanging="180"/>
      </w:pPr>
    </w:lvl>
  </w:abstractNum>
  <w:abstractNum w:abstractNumId="13" w15:restartNumberingAfterBreak="0">
    <w:nsid w:val="72FD2D16"/>
    <w:multiLevelType w:val="hybridMultilevel"/>
    <w:tmpl w:val="968C03C2"/>
    <w:lvl w:ilvl="0" w:tplc="AECA22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3F405F"/>
    <w:multiLevelType w:val="hybridMultilevel"/>
    <w:tmpl w:val="AA783C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472C25"/>
    <w:multiLevelType w:val="hybridMultilevel"/>
    <w:tmpl w:val="A9EC41B8"/>
    <w:lvl w:ilvl="0" w:tplc="E83CD8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5144830">
    <w:abstractNumId w:val="12"/>
  </w:num>
  <w:num w:numId="2" w16cid:durableId="1783960328">
    <w:abstractNumId w:val="7"/>
  </w:num>
  <w:num w:numId="3" w16cid:durableId="33120686">
    <w:abstractNumId w:val="3"/>
  </w:num>
  <w:num w:numId="4" w16cid:durableId="1964382223">
    <w:abstractNumId w:val="10"/>
  </w:num>
  <w:num w:numId="5" w16cid:durableId="123888709">
    <w:abstractNumId w:val="9"/>
  </w:num>
  <w:num w:numId="6" w16cid:durableId="625042674">
    <w:abstractNumId w:val="15"/>
  </w:num>
  <w:num w:numId="7" w16cid:durableId="628972534">
    <w:abstractNumId w:val="6"/>
  </w:num>
  <w:num w:numId="8" w16cid:durableId="1834486103">
    <w:abstractNumId w:val="5"/>
  </w:num>
  <w:num w:numId="9" w16cid:durableId="1194029460">
    <w:abstractNumId w:val="0"/>
  </w:num>
  <w:num w:numId="10" w16cid:durableId="493228391">
    <w:abstractNumId w:val="14"/>
  </w:num>
  <w:num w:numId="11" w16cid:durableId="950554523">
    <w:abstractNumId w:val="1"/>
  </w:num>
  <w:num w:numId="12" w16cid:durableId="528028146">
    <w:abstractNumId w:val="2"/>
  </w:num>
  <w:num w:numId="13" w16cid:durableId="44111389">
    <w:abstractNumId w:val="8"/>
  </w:num>
  <w:num w:numId="14" w16cid:durableId="451751717">
    <w:abstractNumId w:val="13"/>
  </w:num>
  <w:num w:numId="15" w16cid:durableId="198128833">
    <w:abstractNumId w:val="4"/>
  </w:num>
  <w:num w:numId="16" w16cid:durableId="79275325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rcie C Johnston">
    <w15:presenceInfo w15:providerId="AD" w15:userId="S::dcjohnston@wisc.edu::41c90b02-1d30-4ca4-823f-c7ca9760d572"/>
  </w15:person>
  <w15:person w15:author="Dave Jr Gustafson">
    <w15:presenceInfo w15:providerId="AD" w15:userId="S::dgustafson@wisc.edu::ef3e9bff-c758-4f1d-bd42-365b050cdf79"/>
  </w15:person>
  <w15:person w15:author="Kasey F Thompson">
    <w15:presenceInfo w15:providerId="AD" w15:userId="S::kfwagner@wisc.edu::0f5e7a87-22f6-4f39-bb45-6a1bf875890f"/>
  </w15:person>
  <w15:person w15:author="Kathryn Fleddermann">
    <w15:presenceInfo w15:providerId="AD" w15:userId="S::kfleddermann@wisc.edu::2352c6f0-10c3-499f-ae60-40b4053d19b8"/>
  </w15:person>
  <w15:person w15:author="Olivia Vjorn">
    <w15:presenceInfo w15:providerId="AD" w15:userId="S::ocody@wisc.edu::5450d8ce-c9bd-48b2-88e8-71fa727bfc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A3"/>
    <w:rsid w:val="000016ED"/>
    <w:rsid w:val="00021CA3"/>
    <w:rsid w:val="0002327D"/>
    <w:rsid w:val="0002401D"/>
    <w:rsid w:val="00044D6E"/>
    <w:rsid w:val="00045AC8"/>
    <w:rsid w:val="000666A0"/>
    <w:rsid w:val="00076A53"/>
    <w:rsid w:val="000A5EF0"/>
    <w:rsid w:val="000C20BF"/>
    <w:rsid w:val="000D5D9A"/>
    <w:rsid w:val="000F2819"/>
    <w:rsid w:val="000F4CDF"/>
    <w:rsid w:val="001303CE"/>
    <w:rsid w:val="001350CC"/>
    <w:rsid w:val="001425D4"/>
    <w:rsid w:val="00143A5E"/>
    <w:rsid w:val="0014466D"/>
    <w:rsid w:val="001447B5"/>
    <w:rsid w:val="00167D4F"/>
    <w:rsid w:val="00181F32"/>
    <w:rsid w:val="001863A4"/>
    <w:rsid w:val="00194D92"/>
    <w:rsid w:val="0019535D"/>
    <w:rsid w:val="001A07C2"/>
    <w:rsid w:val="001A523B"/>
    <w:rsid w:val="001B65F0"/>
    <w:rsid w:val="001E0CFB"/>
    <w:rsid w:val="001E391F"/>
    <w:rsid w:val="001E62BA"/>
    <w:rsid w:val="001F23E5"/>
    <w:rsid w:val="001F7659"/>
    <w:rsid w:val="002137F1"/>
    <w:rsid w:val="00214065"/>
    <w:rsid w:val="0022154D"/>
    <w:rsid w:val="002235BA"/>
    <w:rsid w:val="002258E8"/>
    <w:rsid w:val="002268D3"/>
    <w:rsid w:val="0022772A"/>
    <w:rsid w:val="0025501D"/>
    <w:rsid w:val="002552A0"/>
    <w:rsid w:val="00257E69"/>
    <w:rsid w:val="002643F5"/>
    <w:rsid w:val="002901B3"/>
    <w:rsid w:val="002A7147"/>
    <w:rsid w:val="002B0C33"/>
    <w:rsid w:val="002B2E6D"/>
    <w:rsid w:val="002B6D3C"/>
    <w:rsid w:val="002C0A47"/>
    <w:rsid w:val="002C2BD9"/>
    <w:rsid w:val="002D6BA1"/>
    <w:rsid w:val="002E043A"/>
    <w:rsid w:val="00325A4B"/>
    <w:rsid w:val="0033303B"/>
    <w:rsid w:val="00350EA5"/>
    <w:rsid w:val="0035114A"/>
    <w:rsid w:val="00352A85"/>
    <w:rsid w:val="00372F92"/>
    <w:rsid w:val="003852A6"/>
    <w:rsid w:val="0038711D"/>
    <w:rsid w:val="003C2862"/>
    <w:rsid w:val="003C4D38"/>
    <w:rsid w:val="003C68D0"/>
    <w:rsid w:val="003E0FD0"/>
    <w:rsid w:val="003F4E2F"/>
    <w:rsid w:val="00434C9C"/>
    <w:rsid w:val="00451B1B"/>
    <w:rsid w:val="004815A5"/>
    <w:rsid w:val="004A51AA"/>
    <w:rsid w:val="004C40E0"/>
    <w:rsid w:val="004C4D1E"/>
    <w:rsid w:val="004D1261"/>
    <w:rsid w:val="004D21D3"/>
    <w:rsid w:val="004F83E7"/>
    <w:rsid w:val="00504C4B"/>
    <w:rsid w:val="0050611E"/>
    <w:rsid w:val="00523747"/>
    <w:rsid w:val="00533728"/>
    <w:rsid w:val="005351FE"/>
    <w:rsid w:val="00566A72"/>
    <w:rsid w:val="0058017A"/>
    <w:rsid w:val="00586F34"/>
    <w:rsid w:val="005965C9"/>
    <w:rsid w:val="005A6444"/>
    <w:rsid w:val="005B0A79"/>
    <w:rsid w:val="005B3845"/>
    <w:rsid w:val="005C0BAB"/>
    <w:rsid w:val="005D7E8F"/>
    <w:rsid w:val="0060258B"/>
    <w:rsid w:val="00607462"/>
    <w:rsid w:val="00611D5A"/>
    <w:rsid w:val="00620240"/>
    <w:rsid w:val="00646EB1"/>
    <w:rsid w:val="00661794"/>
    <w:rsid w:val="006646D8"/>
    <w:rsid w:val="00687994"/>
    <w:rsid w:val="006A6031"/>
    <w:rsid w:val="006B03D8"/>
    <w:rsid w:val="006B2600"/>
    <w:rsid w:val="006D163E"/>
    <w:rsid w:val="006F21ED"/>
    <w:rsid w:val="006F5D4B"/>
    <w:rsid w:val="00703E15"/>
    <w:rsid w:val="00711318"/>
    <w:rsid w:val="0071245C"/>
    <w:rsid w:val="00713E90"/>
    <w:rsid w:val="007152BC"/>
    <w:rsid w:val="00745422"/>
    <w:rsid w:val="00747C50"/>
    <w:rsid w:val="00755ECC"/>
    <w:rsid w:val="007601D7"/>
    <w:rsid w:val="00762BAC"/>
    <w:rsid w:val="00777BF3"/>
    <w:rsid w:val="007A23C3"/>
    <w:rsid w:val="007D04BC"/>
    <w:rsid w:val="007F1125"/>
    <w:rsid w:val="007F16E8"/>
    <w:rsid w:val="007F30E4"/>
    <w:rsid w:val="007F3779"/>
    <w:rsid w:val="007F3EA5"/>
    <w:rsid w:val="008000A0"/>
    <w:rsid w:val="00801CDB"/>
    <w:rsid w:val="00804BCB"/>
    <w:rsid w:val="00805573"/>
    <w:rsid w:val="008115EB"/>
    <w:rsid w:val="00823428"/>
    <w:rsid w:val="0083278F"/>
    <w:rsid w:val="00846A8D"/>
    <w:rsid w:val="008502A6"/>
    <w:rsid w:val="00861926"/>
    <w:rsid w:val="00873A4E"/>
    <w:rsid w:val="00891E78"/>
    <w:rsid w:val="00896E04"/>
    <w:rsid w:val="008A11DC"/>
    <w:rsid w:val="008B67EE"/>
    <w:rsid w:val="008C5F4C"/>
    <w:rsid w:val="008D475B"/>
    <w:rsid w:val="009023E3"/>
    <w:rsid w:val="00920135"/>
    <w:rsid w:val="00927A16"/>
    <w:rsid w:val="00941659"/>
    <w:rsid w:val="0094AA6A"/>
    <w:rsid w:val="00952C43"/>
    <w:rsid w:val="0097162B"/>
    <w:rsid w:val="00971790"/>
    <w:rsid w:val="00972CD0"/>
    <w:rsid w:val="0098190E"/>
    <w:rsid w:val="00985CDF"/>
    <w:rsid w:val="00990818"/>
    <w:rsid w:val="00994AA8"/>
    <w:rsid w:val="00996CBE"/>
    <w:rsid w:val="009B1EAD"/>
    <w:rsid w:val="009B3290"/>
    <w:rsid w:val="009B5B24"/>
    <w:rsid w:val="009D00CF"/>
    <w:rsid w:val="009E3356"/>
    <w:rsid w:val="009F014B"/>
    <w:rsid w:val="009F0F42"/>
    <w:rsid w:val="009F16A5"/>
    <w:rsid w:val="00A00D17"/>
    <w:rsid w:val="00A35F5C"/>
    <w:rsid w:val="00A657E9"/>
    <w:rsid w:val="00A72B78"/>
    <w:rsid w:val="00A77068"/>
    <w:rsid w:val="00A96FED"/>
    <w:rsid w:val="00A97F5C"/>
    <w:rsid w:val="00AA736D"/>
    <w:rsid w:val="00AB0AD8"/>
    <w:rsid w:val="00AB3BF9"/>
    <w:rsid w:val="00AE1DAD"/>
    <w:rsid w:val="00AE2CBC"/>
    <w:rsid w:val="00AE5632"/>
    <w:rsid w:val="00AF57EA"/>
    <w:rsid w:val="00B04B44"/>
    <w:rsid w:val="00B07F3D"/>
    <w:rsid w:val="00B110B0"/>
    <w:rsid w:val="00B219AB"/>
    <w:rsid w:val="00B24930"/>
    <w:rsid w:val="00B34978"/>
    <w:rsid w:val="00B62006"/>
    <w:rsid w:val="00B75B36"/>
    <w:rsid w:val="00B802D9"/>
    <w:rsid w:val="00B8635E"/>
    <w:rsid w:val="00BA47A7"/>
    <w:rsid w:val="00BB72E4"/>
    <w:rsid w:val="00BBE54B"/>
    <w:rsid w:val="00BC3B5D"/>
    <w:rsid w:val="00BD460B"/>
    <w:rsid w:val="00C020C3"/>
    <w:rsid w:val="00C06EC0"/>
    <w:rsid w:val="00C15204"/>
    <w:rsid w:val="00C16B0D"/>
    <w:rsid w:val="00C2ABEE"/>
    <w:rsid w:val="00C331BB"/>
    <w:rsid w:val="00C40E13"/>
    <w:rsid w:val="00C65EFF"/>
    <w:rsid w:val="00C744FE"/>
    <w:rsid w:val="00CA55AD"/>
    <w:rsid w:val="00CA5A3A"/>
    <w:rsid w:val="00CB3AF4"/>
    <w:rsid w:val="00CC029B"/>
    <w:rsid w:val="00CD6C5E"/>
    <w:rsid w:val="00CE778A"/>
    <w:rsid w:val="00CF0377"/>
    <w:rsid w:val="00CF0EC2"/>
    <w:rsid w:val="00D06D1A"/>
    <w:rsid w:val="00D2785B"/>
    <w:rsid w:val="00D77842"/>
    <w:rsid w:val="00D90DD9"/>
    <w:rsid w:val="00D94B46"/>
    <w:rsid w:val="00DB2C86"/>
    <w:rsid w:val="00DB4501"/>
    <w:rsid w:val="00DF04AF"/>
    <w:rsid w:val="00DF5F76"/>
    <w:rsid w:val="00DF7A9C"/>
    <w:rsid w:val="00E04DC8"/>
    <w:rsid w:val="00E05738"/>
    <w:rsid w:val="00E15AE9"/>
    <w:rsid w:val="00E32452"/>
    <w:rsid w:val="00E36166"/>
    <w:rsid w:val="00E361B6"/>
    <w:rsid w:val="00E40D37"/>
    <w:rsid w:val="00E52437"/>
    <w:rsid w:val="00E57924"/>
    <w:rsid w:val="00E614FD"/>
    <w:rsid w:val="00E72E47"/>
    <w:rsid w:val="00E81830"/>
    <w:rsid w:val="00E8359C"/>
    <w:rsid w:val="00E87BDC"/>
    <w:rsid w:val="00E90CE3"/>
    <w:rsid w:val="00E9561E"/>
    <w:rsid w:val="00EA427D"/>
    <w:rsid w:val="00EA7AD9"/>
    <w:rsid w:val="00EE1FB3"/>
    <w:rsid w:val="00EE735A"/>
    <w:rsid w:val="00EF396F"/>
    <w:rsid w:val="00F12979"/>
    <w:rsid w:val="00F25973"/>
    <w:rsid w:val="00F32D4A"/>
    <w:rsid w:val="00F37C5F"/>
    <w:rsid w:val="00F44187"/>
    <w:rsid w:val="00F50452"/>
    <w:rsid w:val="00F6012D"/>
    <w:rsid w:val="00FB4E39"/>
    <w:rsid w:val="00FC0BCE"/>
    <w:rsid w:val="00FD4381"/>
    <w:rsid w:val="00FE05C7"/>
    <w:rsid w:val="00FE105F"/>
    <w:rsid w:val="011BF1BB"/>
    <w:rsid w:val="012255FE"/>
    <w:rsid w:val="01274C5F"/>
    <w:rsid w:val="017147AC"/>
    <w:rsid w:val="017E8AAA"/>
    <w:rsid w:val="0181E7FE"/>
    <w:rsid w:val="01AACF4C"/>
    <w:rsid w:val="01B3EC4E"/>
    <w:rsid w:val="01C30134"/>
    <w:rsid w:val="01CCBFCF"/>
    <w:rsid w:val="01D57F67"/>
    <w:rsid w:val="01DADF2E"/>
    <w:rsid w:val="020FB233"/>
    <w:rsid w:val="021F1791"/>
    <w:rsid w:val="024140DA"/>
    <w:rsid w:val="0257172D"/>
    <w:rsid w:val="026839B8"/>
    <w:rsid w:val="0276886F"/>
    <w:rsid w:val="027DFAE9"/>
    <w:rsid w:val="028744FB"/>
    <w:rsid w:val="02890F86"/>
    <w:rsid w:val="030AF487"/>
    <w:rsid w:val="031392FF"/>
    <w:rsid w:val="0319880E"/>
    <w:rsid w:val="031D04E7"/>
    <w:rsid w:val="031D4C3B"/>
    <w:rsid w:val="031FDFF5"/>
    <w:rsid w:val="03226A01"/>
    <w:rsid w:val="032F3349"/>
    <w:rsid w:val="034FB818"/>
    <w:rsid w:val="036B3798"/>
    <w:rsid w:val="0380D8BF"/>
    <w:rsid w:val="039BB114"/>
    <w:rsid w:val="03A4DC36"/>
    <w:rsid w:val="03BAA264"/>
    <w:rsid w:val="03DE306A"/>
    <w:rsid w:val="03E11F4B"/>
    <w:rsid w:val="03E67742"/>
    <w:rsid w:val="04068775"/>
    <w:rsid w:val="04325446"/>
    <w:rsid w:val="04491333"/>
    <w:rsid w:val="04644553"/>
    <w:rsid w:val="048B8203"/>
    <w:rsid w:val="04A744C6"/>
    <w:rsid w:val="04AAF278"/>
    <w:rsid w:val="04CE0867"/>
    <w:rsid w:val="04E817B6"/>
    <w:rsid w:val="04FBA6B6"/>
    <w:rsid w:val="0506B4CB"/>
    <w:rsid w:val="05355FC7"/>
    <w:rsid w:val="05628A25"/>
    <w:rsid w:val="0564E00C"/>
    <w:rsid w:val="05666DD5"/>
    <w:rsid w:val="05753469"/>
    <w:rsid w:val="0592631C"/>
    <w:rsid w:val="05C49876"/>
    <w:rsid w:val="05DDAB17"/>
    <w:rsid w:val="05FAA1BC"/>
    <w:rsid w:val="05FB5243"/>
    <w:rsid w:val="060B39A6"/>
    <w:rsid w:val="061445E3"/>
    <w:rsid w:val="0624EC49"/>
    <w:rsid w:val="0634B93B"/>
    <w:rsid w:val="06388EA2"/>
    <w:rsid w:val="0642B623"/>
    <w:rsid w:val="065A0AC3"/>
    <w:rsid w:val="0677705B"/>
    <w:rsid w:val="067CB0D6"/>
    <w:rsid w:val="0681123C"/>
    <w:rsid w:val="068AD514"/>
    <w:rsid w:val="0691A297"/>
    <w:rsid w:val="06A71C6B"/>
    <w:rsid w:val="06B67239"/>
    <w:rsid w:val="070FCF10"/>
    <w:rsid w:val="071F0529"/>
    <w:rsid w:val="07363734"/>
    <w:rsid w:val="073B5023"/>
    <w:rsid w:val="074D27FC"/>
    <w:rsid w:val="07556AE7"/>
    <w:rsid w:val="075DD864"/>
    <w:rsid w:val="07848D05"/>
    <w:rsid w:val="07938EC0"/>
    <w:rsid w:val="07CDD73F"/>
    <w:rsid w:val="07E1FA53"/>
    <w:rsid w:val="07FF1041"/>
    <w:rsid w:val="0810D51E"/>
    <w:rsid w:val="08123709"/>
    <w:rsid w:val="081CE29D"/>
    <w:rsid w:val="081E6FB8"/>
    <w:rsid w:val="083D6601"/>
    <w:rsid w:val="08726610"/>
    <w:rsid w:val="0879792B"/>
    <w:rsid w:val="088E3310"/>
    <w:rsid w:val="08AAF746"/>
    <w:rsid w:val="08AE4343"/>
    <w:rsid w:val="08D8F76D"/>
    <w:rsid w:val="08E5BE66"/>
    <w:rsid w:val="090303E8"/>
    <w:rsid w:val="0904BC7E"/>
    <w:rsid w:val="090A4BA1"/>
    <w:rsid w:val="09118C32"/>
    <w:rsid w:val="09169915"/>
    <w:rsid w:val="0933DD2A"/>
    <w:rsid w:val="09369319"/>
    <w:rsid w:val="0941FFC2"/>
    <w:rsid w:val="0949D701"/>
    <w:rsid w:val="095A6CF7"/>
    <w:rsid w:val="0991AB85"/>
    <w:rsid w:val="0993716E"/>
    <w:rsid w:val="099A8933"/>
    <w:rsid w:val="099DBE17"/>
    <w:rsid w:val="09B401DE"/>
    <w:rsid w:val="0A2EA6D2"/>
    <w:rsid w:val="0A3A097E"/>
    <w:rsid w:val="0A3C0F79"/>
    <w:rsid w:val="0A424079"/>
    <w:rsid w:val="0A4A13A4"/>
    <w:rsid w:val="0A84C8BE"/>
    <w:rsid w:val="0ADC474D"/>
    <w:rsid w:val="0AE88C7D"/>
    <w:rsid w:val="0AF4CADA"/>
    <w:rsid w:val="0B0115DC"/>
    <w:rsid w:val="0B0CCD47"/>
    <w:rsid w:val="0B1D8262"/>
    <w:rsid w:val="0B4268AB"/>
    <w:rsid w:val="0B46AE7A"/>
    <w:rsid w:val="0B568A84"/>
    <w:rsid w:val="0B5C27A6"/>
    <w:rsid w:val="0B72104F"/>
    <w:rsid w:val="0B801EEC"/>
    <w:rsid w:val="0B891A40"/>
    <w:rsid w:val="0BDE4126"/>
    <w:rsid w:val="0BE3E5ED"/>
    <w:rsid w:val="0BE475ED"/>
    <w:rsid w:val="0BEC8ADB"/>
    <w:rsid w:val="0C2A6A08"/>
    <w:rsid w:val="0C58365C"/>
    <w:rsid w:val="0C66B232"/>
    <w:rsid w:val="0C707656"/>
    <w:rsid w:val="0C816D2A"/>
    <w:rsid w:val="0C85EC8A"/>
    <w:rsid w:val="0C9CE63D"/>
    <w:rsid w:val="0CBAE027"/>
    <w:rsid w:val="0CC895B2"/>
    <w:rsid w:val="0D17DE13"/>
    <w:rsid w:val="0D1C5877"/>
    <w:rsid w:val="0D5E7F76"/>
    <w:rsid w:val="0D73E6F6"/>
    <w:rsid w:val="0D84DBBB"/>
    <w:rsid w:val="0D9096FA"/>
    <w:rsid w:val="0DA5F278"/>
    <w:rsid w:val="0DBB72DA"/>
    <w:rsid w:val="0DDDBCC4"/>
    <w:rsid w:val="0DDFAE33"/>
    <w:rsid w:val="0DE765F3"/>
    <w:rsid w:val="0DF05970"/>
    <w:rsid w:val="0E1CBAC3"/>
    <w:rsid w:val="0E2E03E2"/>
    <w:rsid w:val="0E40491A"/>
    <w:rsid w:val="0E40E22A"/>
    <w:rsid w:val="0E47FE78"/>
    <w:rsid w:val="0E52F35E"/>
    <w:rsid w:val="0E636CAE"/>
    <w:rsid w:val="0EA38006"/>
    <w:rsid w:val="0EB9A6F0"/>
    <w:rsid w:val="0EBB9D5F"/>
    <w:rsid w:val="0EE24696"/>
    <w:rsid w:val="0EEF0E5B"/>
    <w:rsid w:val="0F0163D7"/>
    <w:rsid w:val="0F07104D"/>
    <w:rsid w:val="0F0D973F"/>
    <w:rsid w:val="0F626F3C"/>
    <w:rsid w:val="0F709C5F"/>
    <w:rsid w:val="0F8FCC40"/>
    <w:rsid w:val="0F901EB5"/>
    <w:rsid w:val="0F9AE1D5"/>
    <w:rsid w:val="0FD486FF"/>
    <w:rsid w:val="0FEACAC7"/>
    <w:rsid w:val="0FF3F0BE"/>
    <w:rsid w:val="1008B755"/>
    <w:rsid w:val="1018E53D"/>
    <w:rsid w:val="101A635C"/>
    <w:rsid w:val="10276A58"/>
    <w:rsid w:val="10381291"/>
    <w:rsid w:val="10576DC0"/>
    <w:rsid w:val="10794F48"/>
    <w:rsid w:val="108445FE"/>
    <w:rsid w:val="1098E29B"/>
    <w:rsid w:val="10A37B63"/>
    <w:rsid w:val="10A3E8E3"/>
    <w:rsid w:val="10D93BC4"/>
    <w:rsid w:val="10E56CBF"/>
    <w:rsid w:val="10FA9953"/>
    <w:rsid w:val="1103A310"/>
    <w:rsid w:val="110B7F13"/>
    <w:rsid w:val="11110768"/>
    <w:rsid w:val="111F05A0"/>
    <w:rsid w:val="1143432D"/>
    <w:rsid w:val="11506892"/>
    <w:rsid w:val="1194C413"/>
    <w:rsid w:val="11AE4983"/>
    <w:rsid w:val="11AEFE0F"/>
    <w:rsid w:val="11BC177D"/>
    <w:rsid w:val="11DA6AE0"/>
    <w:rsid w:val="11DD910C"/>
    <w:rsid w:val="11FA1405"/>
    <w:rsid w:val="12001FF9"/>
    <w:rsid w:val="120617D0"/>
    <w:rsid w:val="1216C23B"/>
    <w:rsid w:val="122440F9"/>
    <w:rsid w:val="1226EBCE"/>
    <w:rsid w:val="122D3456"/>
    <w:rsid w:val="124072C2"/>
    <w:rsid w:val="1244D78A"/>
    <w:rsid w:val="1287D58F"/>
    <w:rsid w:val="12A659C8"/>
    <w:rsid w:val="12B680F8"/>
    <w:rsid w:val="12D9A08E"/>
    <w:rsid w:val="12EFB438"/>
    <w:rsid w:val="1317CD42"/>
    <w:rsid w:val="1330C99A"/>
    <w:rsid w:val="133F5891"/>
    <w:rsid w:val="13407B51"/>
    <w:rsid w:val="1354566B"/>
    <w:rsid w:val="1357E7DE"/>
    <w:rsid w:val="13620B1D"/>
    <w:rsid w:val="13708C3B"/>
    <w:rsid w:val="137528DD"/>
    <w:rsid w:val="1378FA0F"/>
    <w:rsid w:val="13C1E86A"/>
    <w:rsid w:val="13C5D0AC"/>
    <w:rsid w:val="13D2D79F"/>
    <w:rsid w:val="13D5CB7A"/>
    <w:rsid w:val="13DB89A5"/>
    <w:rsid w:val="13ECEBA6"/>
    <w:rsid w:val="140D42BB"/>
    <w:rsid w:val="141B9241"/>
    <w:rsid w:val="1426D399"/>
    <w:rsid w:val="142B2DFE"/>
    <w:rsid w:val="1447C460"/>
    <w:rsid w:val="14702216"/>
    <w:rsid w:val="1473B025"/>
    <w:rsid w:val="1473FE95"/>
    <w:rsid w:val="1482A4F1"/>
    <w:rsid w:val="1482F2BE"/>
    <w:rsid w:val="14A0B495"/>
    <w:rsid w:val="14BA3AAB"/>
    <w:rsid w:val="14C94C0B"/>
    <w:rsid w:val="14D7B988"/>
    <w:rsid w:val="14DA81A0"/>
    <w:rsid w:val="14F8F8A5"/>
    <w:rsid w:val="150001D6"/>
    <w:rsid w:val="1505FD0D"/>
    <w:rsid w:val="15084777"/>
    <w:rsid w:val="1524D131"/>
    <w:rsid w:val="153C3B03"/>
    <w:rsid w:val="154BE560"/>
    <w:rsid w:val="154E3652"/>
    <w:rsid w:val="15559FCE"/>
    <w:rsid w:val="15560CE5"/>
    <w:rsid w:val="156CB695"/>
    <w:rsid w:val="156D0CAC"/>
    <w:rsid w:val="157B88BA"/>
    <w:rsid w:val="1590D44F"/>
    <w:rsid w:val="1590EF7E"/>
    <w:rsid w:val="15917A24"/>
    <w:rsid w:val="159DF5BB"/>
    <w:rsid w:val="15A5B7A1"/>
    <w:rsid w:val="15BDDB76"/>
    <w:rsid w:val="15C2A3FA"/>
    <w:rsid w:val="15EAB12D"/>
    <w:rsid w:val="1604873F"/>
    <w:rsid w:val="16057C4A"/>
    <w:rsid w:val="1611D62A"/>
    <w:rsid w:val="161B229B"/>
    <w:rsid w:val="163A9C40"/>
    <w:rsid w:val="163F4684"/>
    <w:rsid w:val="16501CB4"/>
    <w:rsid w:val="165225C5"/>
    <w:rsid w:val="1657938F"/>
    <w:rsid w:val="1676F953"/>
    <w:rsid w:val="167A8559"/>
    <w:rsid w:val="16BBBACC"/>
    <w:rsid w:val="16C62AFE"/>
    <w:rsid w:val="16D27D56"/>
    <w:rsid w:val="16D51DD0"/>
    <w:rsid w:val="16D6DE0C"/>
    <w:rsid w:val="170A07DA"/>
    <w:rsid w:val="1713225D"/>
    <w:rsid w:val="17137C53"/>
    <w:rsid w:val="172B4A8F"/>
    <w:rsid w:val="17313CC0"/>
    <w:rsid w:val="17633003"/>
    <w:rsid w:val="1772E1F9"/>
    <w:rsid w:val="1780F381"/>
    <w:rsid w:val="17834B93"/>
    <w:rsid w:val="179453DC"/>
    <w:rsid w:val="17B16190"/>
    <w:rsid w:val="17B7915F"/>
    <w:rsid w:val="17BA9380"/>
    <w:rsid w:val="17D9FC5A"/>
    <w:rsid w:val="1800DF26"/>
    <w:rsid w:val="182DBDCF"/>
    <w:rsid w:val="182EC450"/>
    <w:rsid w:val="183B57AD"/>
    <w:rsid w:val="184BD2C7"/>
    <w:rsid w:val="18541B63"/>
    <w:rsid w:val="18823B8A"/>
    <w:rsid w:val="1889C004"/>
    <w:rsid w:val="18BBA189"/>
    <w:rsid w:val="18DE8D7D"/>
    <w:rsid w:val="18E69984"/>
    <w:rsid w:val="19132DDC"/>
    <w:rsid w:val="191ABBDB"/>
    <w:rsid w:val="195C91CB"/>
    <w:rsid w:val="195EF5BC"/>
    <w:rsid w:val="1962C012"/>
    <w:rsid w:val="19632470"/>
    <w:rsid w:val="197DA6D5"/>
    <w:rsid w:val="19967D62"/>
    <w:rsid w:val="199D4BA7"/>
    <w:rsid w:val="199E5EC4"/>
    <w:rsid w:val="19B7D653"/>
    <w:rsid w:val="19BF601A"/>
    <w:rsid w:val="19CEAE22"/>
    <w:rsid w:val="19DF64F7"/>
    <w:rsid w:val="19E7E0E6"/>
    <w:rsid w:val="19EF5C5A"/>
    <w:rsid w:val="19FC71FB"/>
    <w:rsid w:val="1A2910F1"/>
    <w:rsid w:val="1A2FEAF4"/>
    <w:rsid w:val="1A371634"/>
    <w:rsid w:val="1A4A13E7"/>
    <w:rsid w:val="1A70EFEC"/>
    <w:rsid w:val="1A79CAD6"/>
    <w:rsid w:val="1AA31E2E"/>
    <w:rsid w:val="1AB6542B"/>
    <w:rsid w:val="1ABAEC55"/>
    <w:rsid w:val="1ABFA71A"/>
    <w:rsid w:val="1B07C657"/>
    <w:rsid w:val="1B13F60C"/>
    <w:rsid w:val="1B185332"/>
    <w:rsid w:val="1B20378A"/>
    <w:rsid w:val="1B25B44A"/>
    <w:rsid w:val="1B2D012D"/>
    <w:rsid w:val="1B397A9A"/>
    <w:rsid w:val="1B3AD204"/>
    <w:rsid w:val="1B61AA67"/>
    <w:rsid w:val="1B695EE7"/>
    <w:rsid w:val="1B6A121B"/>
    <w:rsid w:val="1B856F71"/>
    <w:rsid w:val="1BA033AC"/>
    <w:rsid w:val="1BAA4F2F"/>
    <w:rsid w:val="1BCCED40"/>
    <w:rsid w:val="1BCF63A4"/>
    <w:rsid w:val="1BFA23B2"/>
    <w:rsid w:val="1C3163ED"/>
    <w:rsid w:val="1C525C9D"/>
    <w:rsid w:val="1C7595B7"/>
    <w:rsid w:val="1CAD8CE2"/>
    <w:rsid w:val="1CCD127A"/>
    <w:rsid w:val="1CE75D97"/>
    <w:rsid w:val="1CF61CF5"/>
    <w:rsid w:val="1CFC5D09"/>
    <w:rsid w:val="1D0E012A"/>
    <w:rsid w:val="1D12AB6E"/>
    <w:rsid w:val="1D460431"/>
    <w:rsid w:val="1D5A39D2"/>
    <w:rsid w:val="1D7A9008"/>
    <w:rsid w:val="1D970CEF"/>
    <w:rsid w:val="1DAC85A0"/>
    <w:rsid w:val="1DB70A4D"/>
    <w:rsid w:val="1DB91AB8"/>
    <w:rsid w:val="1DBA0AA7"/>
    <w:rsid w:val="1DC8730B"/>
    <w:rsid w:val="1DCC9BE1"/>
    <w:rsid w:val="1DDA846D"/>
    <w:rsid w:val="1DF28D17"/>
    <w:rsid w:val="1DF408C5"/>
    <w:rsid w:val="1E2D06CA"/>
    <w:rsid w:val="1E958DD4"/>
    <w:rsid w:val="1EB64148"/>
    <w:rsid w:val="1ECB9513"/>
    <w:rsid w:val="1EE2BECE"/>
    <w:rsid w:val="1EE9F593"/>
    <w:rsid w:val="1EE9FB0A"/>
    <w:rsid w:val="1EEE715C"/>
    <w:rsid w:val="1EEFD2E2"/>
    <w:rsid w:val="1F19FA01"/>
    <w:rsid w:val="1F2A4E7C"/>
    <w:rsid w:val="1F2DB008"/>
    <w:rsid w:val="1F3EBFC3"/>
    <w:rsid w:val="1F4EEFED"/>
    <w:rsid w:val="1F5E7CC5"/>
    <w:rsid w:val="1F66E2D0"/>
    <w:rsid w:val="1F98769B"/>
    <w:rsid w:val="1FA688BB"/>
    <w:rsid w:val="1FAD5DCB"/>
    <w:rsid w:val="1FBF5A26"/>
    <w:rsid w:val="1FC1C939"/>
    <w:rsid w:val="1FDD222F"/>
    <w:rsid w:val="1FF26B1A"/>
    <w:rsid w:val="201EFE59"/>
    <w:rsid w:val="204E6EF7"/>
    <w:rsid w:val="2067E2D9"/>
    <w:rsid w:val="20717C3A"/>
    <w:rsid w:val="20A45625"/>
    <w:rsid w:val="20B41814"/>
    <w:rsid w:val="20DE1EF5"/>
    <w:rsid w:val="20EEC4AE"/>
    <w:rsid w:val="2123713C"/>
    <w:rsid w:val="21460B82"/>
    <w:rsid w:val="2152BA2F"/>
    <w:rsid w:val="2164A78C"/>
    <w:rsid w:val="2170CD60"/>
    <w:rsid w:val="21751C29"/>
    <w:rsid w:val="2192F792"/>
    <w:rsid w:val="21945265"/>
    <w:rsid w:val="2195FB2C"/>
    <w:rsid w:val="21962065"/>
    <w:rsid w:val="21A6C362"/>
    <w:rsid w:val="21D2A022"/>
    <w:rsid w:val="21E06736"/>
    <w:rsid w:val="21E4C8A2"/>
    <w:rsid w:val="21F0ABF6"/>
    <w:rsid w:val="21F8B934"/>
    <w:rsid w:val="21FB3AFE"/>
    <w:rsid w:val="2202A58E"/>
    <w:rsid w:val="222EB177"/>
    <w:rsid w:val="223ADCC9"/>
    <w:rsid w:val="225769BC"/>
    <w:rsid w:val="226115C0"/>
    <w:rsid w:val="22657C6B"/>
    <w:rsid w:val="2267BA66"/>
    <w:rsid w:val="22A573FE"/>
    <w:rsid w:val="22B9549D"/>
    <w:rsid w:val="22DDE2CF"/>
    <w:rsid w:val="22F8E7AF"/>
    <w:rsid w:val="23033E42"/>
    <w:rsid w:val="231A6ED6"/>
    <w:rsid w:val="233106A8"/>
    <w:rsid w:val="233C9642"/>
    <w:rsid w:val="234AE03B"/>
    <w:rsid w:val="234C0CA9"/>
    <w:rsid w:val="235932B9"/>
    <w:rsid w:val="23631D94"/>
    <w:rsid w:val="23663150"/>
    <w:rsid w:val="23957F8D"/>
    <w:rsid w:val="2397D801"/>
    <w:rsid w:val="2399651D"/>
    <w:rsid w:val="23D6AD2A"/>
    <w:rsid w:val="23E51641"/>
    <w:rsid w:val="24027328"/>
    <w:rsid w:val="243CD612"/>
    <w:rsid w:val="249FD922"/>
    <w:rsid w:val="24AEB903"/>
    <w:rsid w:val="24B76632"/>
    <w:rsid w:val="24C8CCC0"/>
    <w:rsid w:val="24CD9BEE"/>
    <w:rsid w:val="24F3187A"/>
    <w:rsid w:val="2514CFB7"/>
    <w:rsid w:val="2532DBC0"/>
    <w:rsid w:val="2533A862"/>
    <w:rsid w:val="254D0CD2"/>
    <w:rsid w:val="25581207"/>
    <w:rsid w:val="25634BC5"/>
    <w:rsid w:val="25839861"/>
    <w:rsid w:val="259B099A"/>
    <w:rsid w:val="25A638F0"/>
    <w:rsid w:val="25A7E033"/>
    <w:rsid w:val="25AD09CA"/>
    <w:rsid w:val="25B7AFF2"/>
    <w:rsid w:val="25C1F0BB"/>
    <w:rsid w:val="25C2282F"/>
    <w:rsid w:val="25EE2B2A"/>
    <w:rsid w:val="2613600B"/>
    <w:rsid w:val="264CA51C"/>
    <w:rsid w:val="265EF508"/>
    <w:rsid w:val="26703715"/>
    <w:rsid w:val="2686BA67"/>
    <w:rsid w:val="268D1C83"/>
    <w:rsid w:val="269E58A5"/>
    <w:rsid w:val="26A21614"/>
    <w:rsid w:val="26B48218"/>
    <w:rsid w:val="26ED38BC"/>
    <w:rsid w:val="26F5F78F"/>
    <w:rsid w:val="27526CC4"/>
    <w:rsid w:val="27767F5A"/>
    <w:rsid w:val="2778728B"/>
    <w:rsid w:val="277C254B"/>
    <w:rsid w:val="27804700"/>
    <w:rsid w:val="2787AD50"/>
    <w:rsid w:val="279C0A1E"/>
    <w:rsid w:val="27B29330"/>
    <w:rsid w:val="27BF76D5"/>
    <w:rsid w:val="27D39D65"/>
    <w:rsid w:val="27D41EFC"/>
    <w:rsid w:val="28002CAF"/>
    <w:rsid w:val="2803E8C7"/>
    <w:rsid w:val="28164141"/>
    <w:rsid w:val="2839B77E"/>
    <w:rsid w:val="28438691"/>
    <w:rsid w:val="28513AD3"/>
    <w:rsid w:val="2854AFE0"/>
    <w:rsid w:val="2867F082"/>
    <w:rsid w:val="28681C51"/>
    <w:rsid w:val="286FA9DA"/>
    <w:rsid w:val="28802502"/>
    <w:rsid w:val="28982AB5"/>
    <w:rsid w:val="28B06876"/>
    <w:rsid w:val="28C181C0"/>
    <w:rsid w:val="28D4BDEF"/>
    <w:rsid w:val="28DCAB75"/>
    <w:rsid w:val="291E0BF5"/>
    <w:rsid w:val="2931C9C1"/>
    <w:rsid w:val="29372EC0"/>
    <w:rsid w:val="296D5764"/>
    <w:rsid w:val="2974525A"/>
    <w:rsid w:val="298A76DB"/>
    <w:rsid w:val="29ADB98D"/>
    <w:rsid w:val="29BB77A0"/>
    <w:rsid w:val="29D3903E"/>
    <w:rsid w:val="29E1BD88"/>
    <w:rsid w:val="2A053772"/>
    <w:rsid w:val="2A1B6EDE"/>
    <w:rsid w:val="2A3D7543"/>
    <w:rsid w:val="2A732643"/>
    <w:rsid w:val="2AB0EB07"/>
    <w:rsid w:val="2AB3C60D"/>
    <w:rsid w:val="2AE19B3E"/>
    <w:rsid w:val="2B208944"/>
    <w:rsid w:val="2B47D862"/>
    <w:rsid w:val="2B55D979"/>
    <w:rsid w:val="2B8FD408"/>
    <w:rsid w:val="2B94F0C5"/>
    <w:rsid w:val="2BAEAF07"/>
    <w:rsid w:val="2C26C18F"/>
    <w:rsid w:val="2C2AB8F5"/>
    <w:rsid w:val="2C2E388A"/>
    <w:rsid w:val="2C2EE62D"/>
    <w:rsid w:val="2C41B20D"/>
    <w:rsid w:val="2C5CF920"/>
    <w:rsid w:val="2C6B0846"/>
    <w:rsid w:val="2C7A8864"/>
    <w:rsid w:val="2CA15866"/>
    <w:rsid w:val="2CD1FB6D"/>
    <w:rsid w:val="2CD22FBA"/>
    <w:rsid w:val="2CF3B2E7"/>
    <w:rsid w:val="2D01F478"/>
    <w:rsid w:val="2D041B5D"/>
    <w:rsid w:val="2D30C126"/>
    <w:rsid w:val="2D33BF74"/>
    <w:rsid w:val="2D42F3ED"/>
    <w:rsid w:val="2D4C35DB"/>
    <w:rsid w:val="2D928BD4"/>
    <w:rsid w:val="2DB33061"/>
    <w:rsid w:val="2DE42268"/>
    <w:rsid w:val="2DF47363"/>
    <w:rsid w:val="2E028291"/>
    <w:rsid w:val="2E26AF28"/>
    <w:rsid w:val="2E4810D8"/>
    <w:rsid w:val="2E59539E"/>
    <w:rsid w:val="2E6239EF"/>
    <w:rsid w:val="2E6BFC14"/>
    <w:rsid w:val="2E76BE78"/>
    <w:rsid w:val="2E97EC37"/>
    <w:rsid w:val="2EAA2376"/>
    <w:rsid w:val="2EBC09D8"/>
    <w:rsid w:val="2F026BFA"/>
    <w:rsid w:val="2F0FB016"/>
    <w:rsid w:val="2F4D9F3A"/>
    <w:rsid w:val="2F88EBCA"/>
    <w:rsid w:val="2F8DBDB3"/>
    <w:rsid w:val="2F96FD18"/>
    <w:rsid w:val="2F9BAF6A"/>
    <w:rsid w:val="2F9D9DB3"/>
    <w:rsid w:val="2FA5BB2E"/>
    <w:rsid w:val="2FC8E658"/>
    <w:rsid w:val="2FE47DCF"/>
    <w:rsid w:val="300D8DA6"/>
    <w:rsid w:val="30537536"/>
    <w:rsid w:val="30676106"/>
    <w:rsid w:val="308CEF61"/>
    <w:rsid w:val="30938E6A"/>
    <w:rsid w:val="309C27E5"/>
    <w:rsid w:val="30BBE970"/>
    <w:rsid w:val="30C95DE6"/>
    <w:rsid w:val="30DFCFD4"/>
    <w:rsid w:val="31025CDC"/>
    <w:rsid w:val="31101EFB"/>
    <w:rsid w:val="311C4475"/>
    <w:rsid w:val="3139988C"/>
    <w:rsid w:val="3140E4C8"/>
    <w:rsid w:val="314792EC"/>
    <w:rsid w:val="314B75AE"/>
    <w:rsid w:val="3178D0B8"/>
    <w:rsid w:val="31AAC303"/>
    <w:rsid w:val="31C2EB35"/>
    <w:rsid w:val="31C3DE94"/>
    <w:rsid w:val="31C949CC"/>
    <w:rsid w:val="31F93FDC"/>
    <w:rsid w:val="3216540F"/>
    <w:rsid w:val="3216AD0C"/>
    <w:rsid w:val="3216CAAE"/>
    <w:rsid w:val="321B9D0E"/>
    <w:rsid w:val="322A14E0"/>
    <w:rsid w:val="323A9BB6"/>
    <w:rsid w:val="32591650"/>
    <w:rsid w:val="326A5187"/>
    <w:rsid w:val="327897A1"/>
    <w:rsid w:val="327F6516"/>
    <w:rsid w:val="3281E908"/>
    <w:rsid w:val="3289BA07"/>
    <w:rsid w:val="32930BA6"/>
    <w:rsid w:val="329CCAED"/>
    <w:rsid w:val="32BF0B08"/>
    <w:rsid w:val="32E88FA9"/>
    <w:rsid w:val="330F02CA"/>
    <w:rsid w:val="332B9B29"/>
    <w:rsid w:val="333BAE9F"/>
    <w:rsid w:val="333D96AA"/>
    <w:rsid w:val="33CBCE4D"/>
    <w:rsid w:val="33E6881E"/>
    <w:rsid w:val="33F4D8AC"/>
    <w:rsid w:val="345BBD9C"/>
    <w:rsid w:val="347BECCB"/>
    <w:rsid w:val="348DA510"/>
    <w:rsid w:val="348E9E26"/>
    <w:rsid w:val="349882BA"/>
    <w:rsid w:val="34AD8AC9"/>
    <w:rsid w:val="34BCB6C6"/>
    <w:rsid w:val="34BE82E0"/>
    <w:rsid w:val="34D028C3"/>
    <w:rsid w:val="34D151CD"/>
    <w:rsid w:val="350278B1"/>
    <w:rsid w:val="35112D26"/>
    <w:rsid w:val="353D17ED"/>
    <w:rsid w:val="354ACE64"/>
    <w:rsid w:val="3550F730"/>
    <w:rsid w:val="355C546A"/>
    <w:rsid w:val="358574F9"/>
    <w:rsid w:val="3631049F"/>
    <w:rsid w:val="3631C10D"/>
    <w:rsid w:val="364F5ADA"/>
    <w:rsid w:val="364F8455"/>
    <w:rsid w:val="3661F8C4"/>
    <w:rsid w:val="3664A653"/>
    <w:rsid w:val="36867D01"/>
    <w:rsid w:val="369ED38D"/>
    <w:rsid w:val="36A6A17D"/>
    <w:rsid w:val="36B2B635"/>
    <w:rsid w:val="36C33177"/>
    <w:rsid w:val="36F31821"/>
    <w:rsid w:val="372CC50F"/>
    <w:rsid w:val="373D9FB8"/>
    <w:rsid w:val="37693755"/>
    <w:rsid w:val="376E51C7"/>
    <w:rsid w:val="37839C97"/>
    <w:rsid w:val="379B5A22"/>
    <w:rsid w:val="37B17B23"/>
    <w:rsid w:val="37C08104"/>
    <w:rsid w:val="37D6CA88"/>
    <w:rsid w:val="37E3A882"/>
    <w:rsid w:val="381E3DFF"/>
    <w:rsid w:val="3827D016"/>
    <w:rsid w:val="3837EBB4"/>
    <w:rsid w:val="384A97BA"/>
    <w:rsid w:val="386F7021"/>
    <w:rsid w:val="387C53CB"/>
    <w:rsid w:val="387FE046"/>
    <w:rsid w:val="38AD63E3"/>
    <w:rsid w:val="38AF0740"/>
    <w:rsid w:val="38C9B78D"/>
    <w:rsid w:val="38E6E295"/>
    <w:rsid w:val="390708D2"/>
    <w:rsid w:val="3908A554"/>
    <w:rsid w:val="391BB213"/>
    <w:rsid w:val="39237841"/>
    <w:rsid w:val="39404624"/>
    <w:rsid w:val="39720265"/>
    <w:rsid w:val="3983DEEF"/>
    <w:rsid w:val="399ADCAD"/>
    <w:rsid w:val="39E12799"/>
    <w:rsid w:val="39F6C557"/>
    <w:rsid w:val="39FEAAB4"/>
    <w:rsid w:val="3A0AF881"/>
    <w:rsid w:val="3A40ED24"/>
    <w:rsid w:val="3A4322DD"/>
    <w:rsid w:val="3A70A31B"/>
    <w:rsid w:val="3A759E23"/>
    <w:rsid w:val="3A8C739B"/>
    <w:rsid w:val="3A9A283A"/>
    <w:rsid w:val="3AB36F5F"/>
    <w:rsid w:val="3AC31A2E"/>
    <w:rsid w:val="3ACE5D8B"/>
    <w:rsid w:val="3B0A11DF"/>
    <w:rsid w:val="3B1528E7"/>
    <w:rsid w:val="3B174B4A"/>
    <w:rsid w:val="3B19A06F"/>
    <w:rsid w:val="3B28525D"/>
    <w:rsid w:val="3B381776"/>
    <w:rsid w:val="3B599AD9"/>
    <w:rsid w:val="3B6F4A0D"/>
    <w:rsid w:val="3B713F00"/>
    <w:rsid w:val="3B9295B8"/>
    <w:rsid w:val="3BC5A694"/>
    <w:rsid w:val="3BC9FE80"/>
    <w:rsid w:val="3BCE80C4"/>
    <w:rsid w:val="3BE6D039"/>
    <w:rsid w:val="3BF3B6E0"/>
    <w:rsid w:val="3BFE567F"/>
    <w:rsid w:val="3C5A2521"/>
    <w:rsid w:val="3C840CE7"/>
    <w:rsid w:val="3C970D9D"/>
    <w:rsid w:val="3C9A9775"/>
    <w:rsid w:val="3CB0BE4E"/>
    <w:rsid w:val="3CC1BA7D"/>
    <w:rsid w:val="3CC364FB"/>
    <w:rsid w:val="3CCEA62D"/>
    <w:rsid w:val="3CE27A21"/>
    <w:rsid w:val="3CE45EE9"/>
    <w:rsid w:val="3CEC47DC"/>
    <w:rsid w:val="3CF5E4E8"/>
    <w:rsid w:val="3CFB2302"/>
    <w:rsid w:val="3D3332AC"/>
    <w:rsid w:val="3D454264"/>
    <w:rsid w:val="3D66DFDD"/>
    <w:rsid w:val="3D765207"/>
    <w:rsid w:val="3D7B86FC"/>
    <w:rsid w:val="3DBF8557"/>
    <w:rsid w:val="3DCA0543"/>
    <w:rsid w:val="3DDB139A"/>
    <w:rsid w:val="3DF3B3D4"/>
    <w:rsid w:val="3DFD934A"/>
    <w:rsid w:val="3E1839A9"/>
    <w:rsid w:val="3E239BA0"/>
    <w:rsid w:val="3E2A1164"/>
    <w:rsid w:val="3E2F1A0B"/>
    <w:rsid w:val="3E313F0F"/>
    <w:rsid w:val="3E42EB9F"/>
    <w:rsid w:val="3E8D7F83"/>
    <w:rsid w:val="3EA61E2B"/>
    <w:rsid w:val="3F018D3C"/>
    <w:rsid w:val="3F6EEAA4"/>
    <w:rsid w:val="3F9D859F"/>
    <w:rsid w:val="3FAD1C0F"/>
    <w:rsid w:val="3FB6051C"/>
    <w:rsid w:val="3FB6AFEB"/>
    <w:rsid w:val="3FBC2963"/>
    <w:rsid w:val="3FC6EDAA"/>
    <w:rsid w:val="3FD1F68B"/>
    <w:rsid w:val="4011AD6A"/>
    <w:rsid w:val="401BBA93"/>
    <w:rsid w:val="40305728"/>
    <w:rsid w:val="4040150B"/>
    <w:rsid w:val="4047BF12"/>
    <w:rsid w:val="404E3567"/>
    <w:rsid w:val="407A6498"/>
    <w:rsid w:val="407BCE0B"/>
    <w:rsid w:val="4081069D"/>
    <w:rsid w:val="408C994F"/>
    <w:rsid w:val="40910482"/>
    <w:rsid w:val="409E809F"/>
    <w:rsid w:val="40AA17D6"/>
    <w:rsid w:val="40BB79AE"/>
    <w:rsid w:val="40BDE709"/>
    <w:rsid w:val="40D9209D"/>
    <w:rsid w:val="40F59A8A"/>
    <w:rsid w:val="41053FD9"/>
    <w:rsid w:val="4108FAE3"/>
    <w:rsid w:val="41107CC1"/>
    <w:rsid w:val="412DCAE2"/>
    <w:rsid w:val="414F544E"/>
    <w:rsid w:val="415AB7F3"/>
    <w:rsid w:val="419D7527"/>
    <w:rsid w:val="41A60EA2"/>
    <w:rsid w:val="41B01CA4"/>
    <w:rsid w:val="41E7D2A6"/>
    <w:rsid w:val="41ED7B72"/>
    <w:rsid w:val="4213C61B"/>
    <w:rsid w:val="4233E07E"/>
    <w:rsid w:val="42349D70"/>
    <w:rsid w:val="4270D4F5"/>
    <w:rsid w:val="42F9363A"/>
    <w:rsid w:val="430E99BA"/>
    <w:rsid w:val="4326DB4A"/>
    <w:rsid w:val="4363A2D2"/>
    <w:rsid w:val="4394E3EB"/>
    <w:rsid w:val="43A472D3"/>
    <w:rsid w:val="43B4AB26"/>
    <w:rsid w:val="43BBCB92"/>
    <w:rsid w:val="43CCC12B"/>
    <w:rsid w:val="43D6E788"/>
    <w:rsid w:val="43E7AA04"/>
    <w:rsid w:val="43F587CB"/>
    <w:rsid w:val="44076218"/>
    <w:rsid w:val="44286D0F"/>
    <w:rsid w:val="44A2E2D0"/>
    <w:rsid w:val="44D59CC8"/>
    <w:rsid w:val="44D7596B"/>
    <w:rsid w:val="456C3E32"/>
    <w:rsid w:val="456C5712"/>
    <w:rsid w:val="456E9C12"/>
    <w:rsid w:val="457B3E20"/>
    <w:rsid w:val="45AB02C3"/>
    <w:rsid w:val="45B4B441"/>
    <w:rsid w:val="45B4E07A"/>
    <w:rsid w:val="45BB2983"/>
    <w:rsid w:val="45C52BEB"/>
    <w:rsid w:val="463CE7A9"/>
    <w:rsid w:val="463EDCFF"/>
    <w:rsid w:val="46605768"/>
    <w:rsid w:val="4683F221"/>
    <w:rsid w:val="4688D22E"/>
    <w:rsid w:val="468D5AB8"/>
    <w:rsid w:val="469C9F6C"/>
    <w:rsid w:val="46B0B42E"/>
    <w:rsid w:val="46C1C9B4"/>
    <w:rsid w:val="46E1BED2"/>
    <w:rsid w:val="47268E42"/>
    <w:rsid w:val="474FDF67"/>
    <w:rsid w:val="479C692C"/>
    <w:rsid w:val="47A04160"/>
    <w:rsid w:val="47AD4F88"/>
    <w:rsid w:val="47B9DF8F"/>
    <w:rsid w:val="47C6C04C"/>
    <w:rsid w:val="47C8A120"/>
    <w:rsid w:val="480886A5"/>
    <w:rsid w:val="481B739A"/>
    <w:rsid w:val="482A2C7A"/>
    <w:rsid w:val="483D590E"/>
    <w:rsid w:val="48790646"/>
    <w:rsid w:val="488C1409"/>
    <w:rsid w:val="48A578A0"/>
    <w:rsid w:val="48AB6B8A"/>
    <w:rsid w:val="48AD8E0F"/>
    <w:rsid w:val="48CE8A29"/>
    <w:rsid w:val="48DE6899"/>
    <w:rsid w:val="48FC0E74"/>
    <w:rsid w:val="48FEC366"/>
    <w:rsid w:val="4902DDF8"/>
    <w:rsid w:val="490C2211"/>
    <w:rsid w:val="4920ACC1"/>
    <w:rsid w:val="492D7767"/>
    <w:rsid w:val="497653F3"/>
    <w:rsid w:val="497BBB94"/>
    <w:rsid w:val="497FA6E2"/>
    <w:rsid w:val="498FBD68"/>
    <w:rsid w:val="499B2E0D"/>
    <w:rsid w:val="499B9CFB"/>
    <w:rsid w:val="49A1AC51"/>
    <w:rsid w:val="49AF29CE"/>
    <w:rsid w:val="49B197EF"/>
    <w:rsid w:val="49EABC1B"/>
    <w:rsid w:val="4A0817F1"/>
    <w:rsid w:val="4A1F0F9E"/>
    <w:rsid w:val="4A209A72"/>
    <w:rsid w:val="4A2AE711"/>
    <w:rsid w:val="4A3C8C84"/>
    <w:rsid w:val="4A3E9E54"/>
    <w:rsid w:val="4A44BAA3"/>
    <w:rsid w:val="4A7E8921"/>
    <w:rsid w:val="4A85EEB9"/>
    <w:rsid w:val="4A862AB7"/>
    <w:rsid w:val="4A873462"/>
    <w:rsid w:val="4A887D64"/>
    <w:rsid w:val="4A8BB6E2"/>
    <w:rsid w:val="4AA13364"/>
    <w:rsid w:val="4AE1059D"/>
    <w:rsid w:val="4B0A5CD9"/>
    <w:rsid w:val="4B211F7B"/>
    <w:rsid w:val="4B30F000"/>
    <w:rsid w:val="4B322F6C"/>
    <w:rsid w:val="4B44AC3A"/>
    <w:rsid w:val="4B5F6E69"/>
    <w:rsid w:val="4B91EFFE"/>
    <w:rsid w:val="4BA005F3"/>
    <w:rsid w:val="4BBC6AD3"/>
    <w:rsid w:val="4BD3FB39"/>
    <w:rsid w:val="4BE1E43D"/>
    <w:rsid w:val="4C062AEB"/>
    <w:rsid w:val="4C1E8241"/>
    <w:rsid w:val="4C213207"/>
    <w:rsid w:val="4C6DB75E"/>
    <w:rsid w:val="4C72524D"/>
    <w:rsid w:val="4C90E082"/>
    <w:rsid w:val="4CB169FF"/>
    <w:rsid w:val="4CBC5A30"/>
    <w:rsid w:val="4D037898"/>
    <w:rsid w:val="4D19025C"/>
    <w:rsid w:val="4D2EFB70"/>
    <w:rsid w:val="4D5084EA"/>
    <w:rsid w:val="4D5F852C"/>
    <w:rsid w:val="4D87B46E"/>
    <w:rsid w:val="4D900D5C"/>
    <w:rsid w:val="4DA0B1EA"/>
    <w:rsid w:val="4DAB5B79"/>
    <w:rsid w:val="4DB629E3"/>
    <w:rsid w:val="4DB77A33"/>
    <w:rsid w:val="4DF205F4"/>
    <w:rsid w:val="4DF849E2"/>
    <w:rsid w:val="4DFE49C2"/>
    <w:rsid w:val="4DFF8277"/>
    <w:rsid w:val="4E04D7C9"/>
    <w:rsid w:val="4E18FE56"/>
    <w:rsid w:val="4E44005F"/>
    <w:rsid w:val="4E4E9DBD"/>
    <w:rsid w:val="4E7F465B"/>
    <w:rsid w:val="4E83449E"/>
    <w:rsid w:val="4E96D47D"/>
    <w:rsid w:val="4E96E004"/>
    <w:rsid w:val="4E9E46DE"/>
    <w:rsid w:val="4ED3623E"/>
    <w:rsid w:val="4F180220"/>
    <w:rsid w:val="4F2EF51E"/>
    <w:rsid w:val="4F3ADCA8"/>
    <w:rsid w:val="4F3B25CC"/>
    <w:rsid w:val="4F3C824B"/>
    <w:rsid w:val="4F467D0A"/>
    <w:rsid w:val="4F5A9C53"/>
    <w:rsid w:val="4F5F0C30"/>
    <w:rsid w:val="4F80E609"/>
    <w:rsid w:val="4F85DB66"/>
    <w:rsid w:val="4FA0A82A"/>
    <w:rsid w:val="4FA2F43F"/>
    <w:rsid w:val="4FB8BBA4"/>
    <w:rsid w:val="4FCBB41C"/>
    <w:rsid w:val="4FD33DC1"/>
    <w:rsid w:val="4FF9A05D"/>
    <w:rsid w:val="501CD85D"/>
    <w:rsid w:val="502557C8"/>
    <w:rsid w:val="502E361D"/>
    <w:rsid w:val="5046CC9E"/>
    <w:rsid w:val="505113CF"/>
    <w:rsid w:val="5058F129"/>
    <w:rsid w:val="505A8FA8"/>
    <w:rsid w:val="508145B1"/>
    <w:rsid w:val="508174C7"/>
    <w:rsid w:val="50ABC0D7"/>
    <w:rsid w:val="50AD04AF"/>
    <w:rsid w:val="50B9E05D"/>
    <w:rsid w:val="50F3E3DE"/>
    <w:rsid w:val="50F806BB"/>
    <w:rsid w:val="5121B9DF"/>
    <w:rsid w:val="5129A6B6"/>
    <w:rsid w:val="5129D987"/>
    <w:rsid w:val="513FC8E8"/>
    <w:rsid w:val="51468B3F"/>
    <w:rsid w:val="514E93AA"/>
    <w:rsid w:val="5156C53B"/>
    <w:rsid w:val="515B6629"/>
    <w:rsid w:val="518812AE"/>
    <w:rsid w:val="518AB8C7"/>
    <w:rsid w:val="518F343A"/>
    <w:rsid w:val="51A4F6BC"/>
    <w:rsid w:val="51A9945E"/>
    <w:rsid w:val="51BA8327"/>
    <w:rsid w:val="51CA5675"/>
    <w:rsid w:val="51CD5F01"/>
    <w:rsid w:val="51EB4650"/>
    <w:rsid w:val="51F8FA9C"/>
    <w:rsid w:val="5207824F"/>
    <w:rsid w:val="523BDEF7"/>
    <w:rsid w:val="52842D8A"/>
    <w:rsid w:val="5285721B"/>
    <w:rsid w:val="529E9A78"/>
    <w:rsid w:val="52D424DC"/>
    <w:rsid w:val="52D65B82"/>
    <w:rsid w:val="52DA9157"/>
    <w:rsid w:val="52E99782"/>
    <w:rsid w:val="5322A455"/>
    <w:rsid w:val="5342DC4E"/>
    <w:rsid w:val="535629BA"/>
    <w:rsid w:val="53848609"/>
    <w:rsid w:val="538ECD86"/>
    <w:rsid w:val="539C8B55"/>
    <w:rsid w:val="539FA62C"/>
    <w:rsid w:val="53B18F4A"/>
    <w:rsid w:val="53D3CDC5"/>
    <w:rsid w:val="53EE4FB7"/>
    <w:rsid w:val="53F56E92"/>
    <w:rsid w:val="53F7CC72"/>
    <w:rsid w:val="5408EFFB"/>
    <w:rsid w:val="540CFE16"/>
    <w:rsid w:val="54107F69"/>
    <w:rsid w:val="5438DD33"/>
    <w:rsid w:val="543A6AD9"/>
    <w:rsid w:val="545F545A"/>
    <w:rsid w:val="546B6F6E"/>
    <w:rsid w:val="54712996"/>
    <w:rsid w:val="547EC61D"/>
    <w:rsid w:val="547EF428"/>
    <w:rsid w:val="5482E3FE"/>
    <w:rsid w:val="5483DAF1"/>
    <w:rsid w:val="54BE91E3"/>
    <w:rsid w:val="54C374E6"/>
    <w:rsid w:val="54E29857"/>
    <w:rsid w:val="54EF5857"/>
    <w:rsid w:val="54EFE4DE"/>
    <w:rsid w:val="54F50E3E"/>
    <w:rsid w:val="550259E2"/>
    <w:rsid w:val="5520A384"/>
    <w:rsid w:val="5540D30B"/>
    <w:rsid w:val="554A3B5F"/>
    <w:rsid w:val="55605197"/>
    <w:rsid w:val="55611691"/>
    <w:rsid w:val="55712725"/>
    <w:rsid w:val="5573D65B"/>
    <w:rsid w:val="558EABE9"/>
    <w:rsid w:val="55CC0A2A"/>
    <w:rsid w:val="55DEB691"/>
    <w:rsid w:val="561DA062"/>
    <w:rsid w:val="56286131"/>
    <w:rsid w:val="56349C52"/>
    <w:rsid w:val="564F5923"/>
    <w:rsid w:val="56619D28"/>
    <w:rsid w:val="567E68B8"/>
    <w:rsid w:val="569095C9"/>
    <w:rsid w:val="56AB30CF"/>
    <w:rsid w:val="56B7AA33"/>
    <w:rsid w:val="56B99849"/>
    <w:rsid w:val="56CACDE0"/>
    <w:rsid w:val="56F238C1"/>
    <w:rsid w:val="56F752DF"/>
    <w:rsid w:val="57050A00"/>
    <w:rsid w:val="5713DAF3"/>
    <w:rsid w:val="573B7916"/>
    <w:rsid w:val="5758E33E"/>
    <w:rsid w:val="5783E882"/>
    <w:rsid w:val="57D64BB2"/>
    <w:rsid w:val="57E22C74"/>
    <w:rsid w:val="5812C2FB"/>
    <w:rsid w:val="5816D59A"/>
    <w:rsid w:val="581A4140"/>
    <w:rsid w:val="581EF066"/>
    <w:rsid w:val="5822E78B"/>
    <w:rsid w:val="5826D148"/>
    <w:rsid w:val="5845C895"/>
    <w:rsid w:val="586D32BB"/>
    <w:rsid w:val="5873B71D"/>
    <w:rsid w:val="587C3B4C"/>
    <w:rsid w:val="587FBAE1"/>
    <w:rsid w:val="58844A28"/>
    <w:rsid w:val="588DAAB3"/>
    <w:rsid w:val="58B77F48"/>
    <w:rsid w:val="58BD5451"/>
    <w:rsid w:val="58BE9645"/>
    <w:rsid w:val="58F94556"/>
    <w:rsid w:val="591107CD"/>
    <w:rsid w:val="5912F314"/>
    <w:rsid w:val="591FB8E3"/>
    <w:rsid w:val="59237DC4"/>
    <w:rsid w:val="594215F2"/>
    <w:rsid w:val="59562D0F"/>
    <w:rsid w:val="595ADDAD"/>
    <w:rsid w:val="598D4475"/>
    <w:rsid w:val="598DF1AA"/>
    <w:rsid w:val="59B11EB5"/>
    <w:rsid w:val="59E8FBE0"/>
    <w:rsid w:val="59EADD4B"/>
    <w:rsid w:val="59FB0364"/>
    <w:rsid w:val="5A026EA2"/>
    <w:rsid w:val="5A266C13"/>
    <w:rsid w:val="5A2D93E4"/>
    <w:rsid w:val="5A449021"/>
    <w:rsid w:val="5A534FA9"/>
    <w:rsid w:val="5A664F40"/>
    <w:rsid w:val="5A671253"/>
    <w:rsid w:val="5A6E48AA"/>
    <w:rsid w:val="5A78317F"/>
    <w:rsid w:val="5A9FC5A5"/>
    <w:rsid w:val="5AAE7755"/>
    <w:rsid w:val="5AB06403"/>
    <w:rsid w:val="5AD1ABBC"/>
    <w:rsid w:val="5B02490A"/>
    <w:rsid w:val="5B0A8F86"/>
    <w:rsid w:val="5B133FD6"/>
    <w:rsid w:val="5B1A7AE8"/>
    <w:rsid w:val="5B1FEF38"/>
    <w:rsid w:val="5B42A157"/>
    <w:rsid w:val="5B51EDFB"/>
    <w:rsid w:val="5B6D4685"/>
    <w:rsid w:val="5B7CF8C8"/>
    <w:rsid w:val="5B93135D"/>
    <w:rsid w:val="5BAB71B7"/>
    <w:rsid w:val="5BAC2318"/>
    <w:rsid w:val="5BB9865B"/>
    <w:rsid w:val="5BE7AD9A"/>
    <w:rsid w:val="5C2569A7"/>
    <w:rsid w:val="5C4754A6"/>
    <w:rsid w:val="5C528B9C"/>
    <w:rsid w:val="5C676254"/>
    <w:rsid w:val="5C923619"/>
    <w:rsid w:val="5C9E196B"/>
    <w:rsid w:val="5CB8C949"/>
    <w:rsid w:val="5CCE291D"/>
    <w:rsid w:val="5CE57FEB"/>
    <w:rsid w:val="5CE9C084"/>
    <w:rsid w:val="5CF04DAC"/>
    <w:rsid w:val="5D1220D0"/>
    <w:rsid w:val="5D2EE3BE"/>
    <w:rsid w:val="5D69AFC6"/>
    <w:rsid w:val="5D799396"/>
    <w:rsid w:val="5D838F9A"/>
    <w:rsid w:val="5DAFC9A2"/>
    <w:rsid w:val="5DC72D7C"/>
    <w:rsid w:val="5DD29539"/>
    <w:rsid w:val="5DEB0E5A"/>
    <w:rsid w:val="5DFE4360"/>
    <w:rsid w:val="5E0A489D"/>
    <w:rsid w:val="5E21EDF0"/>
    <w:rsid w:val="5E40C068"/>
    <w:rsid w:val="5E441EE2"/>
    <w:rsid w:val="5E56E197"/>
    <w:rsid w:val="5E598FAC"/>
    <w:rsid w:val="5E64B478"/>
    <w:rsid w:val="5E72B1C2"/>
    <w:rsid w:val="5EA6E843"/>
    <w:rsid w:val="5EF08E04"/>
    <w:rsid w:val="5F06B2FA"/>
    <w:rsid w:val="5F07E89E"/>
    <w:rsid w:val="5F12A836"/>
    <w:rsid w:val="5F202031"/>
    <w:rsid w:val="5F3F5C1D"/>
    <w:rsid w:val="5F520971"/>
    <w:rsid w:val="5F6CB68F"/>
    <w:rsid w:val="5FA27199"/>
    <w:rsid w:val="5FA542E4"/>
    <w:rsid w:val="5FA618FE"/>
    <w:rsid w:val="5FF0AF2A"/>
    <w:rsid w:val="5FF321BC"/>
    <w:rsid w:val="601CB183"/>
    <w:rsid w:val="6026A8FE"/>
    <w:rsid w:val="603A2752"/>
    <w:rsid w:val="60562C62"/>
    <w:rsid w:val="6082BD5A"/>
    <w:rsid w:val="609348D2"/>
    <w:rsid w:val="609431EA"/>
    <w:rsid w:val="609B11A8"/>
    <w:rsid w:val="60BD4DD3"/>
    <w:rsid w:val="60C42DA5"/>
    <w:rsid w:val="6104ECE5"/>
    <w:rsid w:val="6146887C"/>
    <w:rsid w:val="616FFF79"/>
    <w:rsid w:val="617D2453"/>
    <w:rsid w:val="6197D1A3"/>
    <w:rsid w:val="61B4AD13"/>
    <w:rsid w:val="61D075F9"/>
    <w:rsid w:val="61DE8905"/>
    <w:rsid w:val="61FE29E7"/>
    <w:rsid w:val="6213BC6D"/>
    <w:rsid w:val="628ADC1B"/>
    <w:rsid w:val="62975ECE"/>
    <w:rsid w:val="62B4BE42"/>
    <w:rsid w:val="62BAD29F"/>
    <w:rsid w:val="62CA0030"/>
    <w:rsid w:val="62DAF91A"/>
    <w:rsid w:val="62DF520D"/>
    <w:rsid w:val="62DF5DE4"/>
    <w:rsid w:val="62EC6FA3"/>
    <w:rsid w:val="62EFFAD4"/>
    <w:rsid w:val="6305DB34"/>
    <w:rsid w:val="63260428"/>
    <w:rsid w:val="6331B97C"/>
    <w:rsid w:val="6333A204"/>
    <w:rsid w:val="637972FC"/>
    <w:rsid w:val="637A5AFE"/>
    <w:rsid w:val="63A45890"/>
    <w:rsid w:val="63CBD2AC"/>
    <w:rsid w:val="63FCBE19"/>
    <w:rsid w:val="6400DDB1"/>
    <w:rsid w:val="640A62CF"/>
    <w:rsid w:val="64145C8B"/>
    <w:rsid w:val="6436F800"/>
    <w:rsid w:val="6440C1EC"/>
    <w:rsid w:val="6482DEDD"/>
    <w:rsid w:val="64AC774D"/>
    <w:rsid w:val="64D42D2A"/>
    <w:rsid w:val="64F022A6"/>
    <w:rsid w:val="64F9CFA4"/>
    <w:rsid w:val="64FBF866"/>
    <w:rsid w:val="6500B1CE"/>
    <w:rsid w:val="65043C6A"/>
    <w:rsid w:val="650D9875"/>
    <w:rsid w:val="651BEB04"/>
    <w:rsid w:val="652B9F98"/>
    <w:rsid w:val="652BC75C"/>
    <w:rsid w:val="653BAB95"/>
    <w:rsid w:val="654444E9"/>
    <w:rsid w:val="65680B64"/>
    <w:rsid w:val="658E7D45"/>
    <w:rsid w:val="6590FE05"/>
    <w:rsid w:val="65BFF8EA"/>
    <w:rsid w:val="65C34A61"/>
    <w:rsid w:val="65CB12EE"/>
    <w:rsid w:val="65DAADFE"/>
    <w:rsid w:val="65DD874D"/>
    <w:rsid w:val="65EF1F77"/>
    <w:rsid w:val="660109A0"/>
    <w:rsid w:val="66132E3A"/>
    <w:rsid w:val="6615DA23"/>
    <w:rsid w:val="663D7BF6"/>
    <w:rsid w:val="663FCD50"/>
    <w:rsid w:val="665FAB8F"/>
    <w:rsid w:val="667984E3"/>
    <w:rsid w:val="6688C61B"/>
    <w:rsid w:val="6694393A"/>
    <w:rsid w:val="66ABAC3C"/>
    <w:rsid w:val="66ADD13D"/>
    <w:rsid w:val="66D9A705"/>
    <w:rsid w:val="67026494"/>
    <w:rsid w:val="67165D47"/>
    <w:rsid w:val="6725C54A"/>
    <w:rsid w:val="67378567"/>
    <w:rsid w:val="6745955B"/>
    <w:rsid w:val="6756B487"/>
    <w:rsid w:val="67627F66"/>
    <w:rsid w:val="67744E54"/>
    <w:rsid w:val="67759DBD"/>
    <w:rsid w:val="6783DA40"/>
    <w:rsid w:val="6787633C"/>
    <w:rsid w:val="67A3BE69"/>
    <w:rsid w:val="67A6073B"/>
    <w:rsid w:val="67A6623B"/>
    <w:rsid w:val="67ABD8A6"/>
    <w:rsid w:val="67AC6B1A"/>
    <w:rsid w:val="67D94C57"/>
    <w:rsid w:val="68209EF1"/>
    <w:rsid w:val="6833741C"/>
    <w:rsid w:val="6849A19E"/>
    <w:rsid w:val="689A4ACC"/>
    <w:rsid w:val="689E7F0D"/>
    <w:rsid w:val="68BEEBB1"/>
    <w:rsid w:val="68E165BC"/>
    <w:rsid w:val="68F97364"/>
    <w:rsid w:val="693468A3"/>
    <w:rsid w:val="6966C013"/>
    <w:rsid w:val="697A903E"/>
    <w:rsid w:val="699DFB7E"/>
    <w:rsid w:val="699FAD65"/>
    <w:rsid w:val="69A520F2"/>
    <w:rsid w:val="69C46F6A"/>
    <w:rsid w:val="69C531F8"/>
    <w:rsid w:val="69CBF765"/>
    <w:rsid w:val="69DEA8D1"/>
    <w:rsid w:val="69EB0A20"/>
    <w:rsid w:val="6A065FBF"/>
    <w:rsid w:val="6A19AB2B"/>
    <w:rsid w:val="6A2AEC94"/>
    <w:rsid w:val="6A3848D0"/>
    <w:rsid w:val="6A3D1E16"/>
    <w:rsid w:val="6A577AFB"/>
    <w:rsid w:val="6A658A86"/>
    <w:rsid w:val="6A73AB63"/>
    <w:rsid w:val="6A7D361D"/>
    <w:rsid w:val="6A9070C2"/>
    <w:rsid w:val="6ABCE917"/>
    <w:rsid w:val="6ACE342E"/>
    <w:rsid w:val="6AE69F5D"/>
    <w:rsid w:val="6AEB777B"/>
    <w:rsid w:val="6B066E1E"/>
    <w:rsid w:val="6B07660A"/>
    <w:rsid w:val="6B1A9892"/>
    <w:rsid w:val="6B31C93B"/>
    <w:rsid w:val="6B3DF5C0"/>
    <w:rsid w:val="6B731B73"/>
    <w:rsid w:val="6BA168B7"/>
    <w:rsid w:val="6BB1AEEA"/>
    <w:rsid w:val="6BC1475C"/>
    <w:rsid w:val="6BD7698E"/>
    <w:rsid w:val="6BF1A6FC"/>
    <w:rsid w:val="6C110EBA"/>
    <w:rsid w:val="6C41AD02"/>
    <w:rsid w:val="6C521E59"/>
    <w:rsid w:val="6C62F4A1"/>
    <w:rsid w:val="6C79F7E5"/>
    <w:rsid w:val="6C8ADD42"/>
    <w:rsid w:val="6C8E2DB0"/>
    <w:rsid w:val="6C8ECC1D"/>
    <w:rsid w:val="6CA46498"/>
    <w:rsid w:val="6CAAD2AD"/>
    <w:rsid w:val="6CD7C44F"/>
    <w:rsid w:val="6CDEA32A"/>
    <w:rsid w:val="6CDF1EE1"/>
    <w:rsid w:val="6CF169C1"/>
    <w:rsid w:val="6CFACD03"/>
    <w:rsid w:val="6D268052"/>
    <w:rsid w:val="6D4CDC6C"/>
    <w:rsid w:val="6D50B576"/>
    <w:rsid w:val="6D5D82D3"/>
    <w:rsid w:val="6D65D0D1"/>
    <w:rsid w:val="6D7339EF"/>
    <w:rsid w:val="6DF58221"/>
    <w:rsid w:val="6DFC63BF"/>
    <w:rsid w:val="6E0EFAD3"/>
    <w:rsid w:val="6E23183D"/>
    <w:rsid w:val="6E486B99"/>
    <w:rsid w:val="6E86E796"/>
    <w:rsid w:val="6E9A0A80"/>
    <w:rsid w:val="6EAABC35"/>
    <w:rsid w:val="6EAB2A8C"/>
    <w:rsid w:val="6EB2365A"/>
    <w:rsid w:val="6EB8BA79"/>
    <w:rsid w:val="6EB8E322"/>
    <w:rsid w:val="6EC74457"/>
    <w:rsid w:val="6EC9657E"/>
    <w:rsid w:val="6ECDA4D4"/>
    <w:rsid w:val="6EDC04D7"/>
    <w:rsid w:val="6EED6286"/>
    <w:rsid w:val="6F1DFE96"/>
    <w:rsid w:val="6F37E7EF"/>
    <w:rsid w:val="6F3D3D5F"/>
    <w:rsid w:val="6F3D7FB8"/>
    <w:rsid w:val="6F883772"/>
    <w:rsid w:val="6F9D06B8"/>
    <w:rsid w:val="6FB5FE55"/>
    <w:rsid w:val="6FCB35DF"/>
    <w:rsid w:val="6FD1D946"/>
    <w:rsid w:val="6FE3245F"/>
    <w:rsid w:val="6FF114DB"/>
    <w:rsid w:val="7055B39B"/>
    <w:rsid w:val="705A12F1"/>
    <w:rsid w:val="707A1630"/>
    <w:rsid w:val="70A3B47A"/>
    <w:rsid w:val="70A9A966"/>
    <w:rsid w:val="70F46527"/>
    <w:rsid w:val="71119931"/>
    <w:rsid w:val="7116095E"/>
    <w:rsid w:val="7165AB87"/>
    <w:rsid w:val="71A5F2B7"/>
    <w:rsid w:val="71A92DC5"/>
    <w:rsid w:val="71C21CF0"/>
    <w:rsid w:val="71CF4B5E"/>
    <w:rsid w:val="71D1F3DA"/>
    <w:rsid w:val="71E411D0"/>
    <w:rsid w:val="71ECE1A4"/>
    <w:rsid w:val="71F083E4"/>
    <w:rsid w:val="71FC60D7"/>
    <w:rsid w:val="71FCD77B"/>
    <w:rsid w:val="72010640"/>
    <w:rsid w:val="72107F96"/>
    <w:rsid w:val="7220F06E"/>
    <w:rsid w:val="72406AFE"/>
    <w:rsid w:val="7241988E"/>
    <w:rsid w:val="7294CDB2"/>
    <w:rsid w:val="7298B162"/>
    <w:rsid w:val="72A18AD0"/>
    <w:rsid w:val="72B1D9BF"/>
    <w:rsid w:val="72B6CD4D"/>
    <w:rsid w:val="72BE08E4"/>
    <w:rsid w:val="7323B2C3"/>
    <w:rsid w:val="73523F39"/>
    <w:rsid w:val="7354994A"/>
    <w:rsid w:val="737B09AF"/>
    <w:rsid w:val="7389B56D"/>
    <w:rsid w:val="73ACF3F9"/>
    <w:rsid w:val="73B4AD51"/>
    <w:rsid w:val="73D5D1AE"/>
    <w:rsid w:val="742CDF70"/>
    <w:rsid w:val="743DB75F"/>
    <w:rsid w:val="74446F8E"/>
    <w:rsid w:val="746D48CA"/>
    <w:rsid w:val="747AC4D0"/>
    <w:rsid w:val="74AE6DE7"/>
    <w:rsid w:val="74D8AB81"/>
    <w:rsid w:val="74E6C88D"/>
    <w:rsid w:val="74F2A3A2"/>
    <w:rsid w:val="74F56E58"/>
    <w:rsid w:val="74FAC723"/>
    <w:rsid w:val="752499CA"/>
    <w:rsid w:val="7566E3CC"/>
    <w:rsid w:val="756B135D"/>
    <w:rsid w:val="756C00FA"/>
    <w:rsid w:val="757116AE"/>
    <w:rsid w:val="758C584F"/>
    <w:rsid w:val="75B64F88"/>
    <w:rsid w:val="75C8803D"/>
    <w:rsid w:val="75C97854"/>
    <w:rsid w:val="75D05224"/>
    <w:rsid w:val="75E0E106"/>
    <w:rsid w:val="75FB4D6A"/>
    <w:rsid w:val="76031A46"/>
    <w:rsid w:val="760E1037"/>
    <w:rsid w:val="762F48FC"/>
    <w:rsid w:val="764054EC"/>
    <w:rsid w:val="766501D5"/>
    <w:rsid w:val="7684F71B"/>
    <w:rsid w:val="76AF6DDF"/>
    <w:rsid w:val="76FAEB08"/>
    <w:rsid w:val="76FEF73D"/>
    <w:rsid w:val="76FFE238"/>
    <w:rsid w:val="77055E80"/>
    <w:rsid w:val="7761B742"/>
    <w:rsid w:val="77B1AB88"/>
    <w:rsid w:val="77B8B033"/>
    <w:rsid w:val="77C68464"/>
    <w:rsid w:val="77CDCFCB"/>
    <w:rsid w:val="77DCDEA2"/>
    <w:rsid w:val="7802EE7A"/>
    <w:rsid w:val="78198D40"/>
    <w:rsid w:val="7832B2D1"/>
    <w:rsid w:val="784539CF"/>
    <w:rsid w:val="786416D3"/>
    <w:rsid w:val="7872277E"/>
    <w:rsid w:val="787CB2A6"/>
    <w:rsid w:val="7884A11C"/>
    <w:rsid w:val="788F8F13"/>
    <w:rsid w:val="78BA6377"/>
    <w:rsid w:val="78BA89BF"/>
    <w:rsid w:val="78D64903"/>
    <w:rsid w:val="79068FAF"/>
    <w:rsid w:val="7911E2BF"/>
    <w:rsid w:val="79174297"/>
    <w:rsid w:val="79211B43"/>
    <w:rsid w:val="7922FA43"/>
    <w:rsid w:val="792A5A52"/>
    <w:rsid w:val="793E88E9"/>
    <w:rsid w:val="79AFAA11"/>
    <w:rsid w:val="79B10783"/>
    <w:rsid w:val="79BCD14C"/>
    <w:rsid w:val="79CE9252"/>
    <w:rsid w:val="79E34348"/>
    <w:rsid w:val="79EFA359"/>
    <w:rsid w:val="79F81F6C"/>
    <w:rsid w:val="79F94399"/>
    <w:rsid w:val="79FB95C9"/>
    <w:rsid w:val="7A188307"/>
    <w:rsid w:val="7A19E1DB"/>
    <w:rsid w:val="7A2F50EB"/>
    <w:rsid w:val="7A4487D1"/>
    <w:rsid w:val="7A453F46"/>
    <w:rsid w:val="7A7A5FFE"/>
    <w:rsid w:val="7B09B348"/>
    <w:rsid w:val="7B2A763E"/>
    <w:rsid w:val="7B43155A"/>
    <w:rsid w:val="7B54E61E"/>
    <w:rsid w:val="7B5ADBF1"/>
    <w:rsid w:val="7B5CC539"/>
    <w:rsid w:val="7B70D36A"/>
    <w:rsid w:val="7B7F13A9"/>
    <w:rsid w:val="7B89441A"/>
    <w:rsid w:val="7B96BED6"/>
    <w:rsid w:val="7B9DEA69"/>
    <w:rsid w:val="7BAF5C8D"/>
    <w:rsid w:val="7BB45368"/>
    <w:rsid w:val="7BD26860"/>
    <w:rsid w:val="7BE09CF1"/>
    <w:rsid w:val="7C22C818"/>
    <w:rsid w:val="7C338DD8"/>
    <w:rsid w:val="7C43C591"/>
    <w:rsid w:val="7C5276D5"/>
    <w:rsid w:val="7C56EC63"/>
    <w:rsid w:val="7C603500"/>
    <w:rsid w:val="7C61FB14"/>
    <w:rsid w:val="7C88208B"/>
    <w:rsid w:val="7C88EF8E"/>
    <w:rsid w:val="7C8E26CC"/>
    <w:rsid w:val="7CAED562"/>
    <w:rsid w:val="7CD41B25"/>
    <w:rsid w:val="7CF86C13"/>
    <w:rsid w:val="7D01BBAD"/>
    <w:rsid w:val="7D1BD1FE"/>
    <w:rsid w:val="7D6C109B"/>
    <w:rsid w:val="7D70163C"/>
    <w:rsid w:val="7DC0BF0F"/>
    <w:rsid w:val="7DC312C1"/>
    <w:rsid w:val="7DCE576F"/>
    <w:rsid w:val="7DE68626"/>
    <w:rsid w:val="7DFB25C3"/>
    <w:rsid w:val="7DFBA814"/>
    <w:rsid w:val="7E065073"/>
    <w:rsid w:val="7E2B67E2"/>
    <w:rsid w:val="7E72099D"/>
    <w:rsid w:val="7E94F5DE"/>
    <w:rsid w:val="7EA72ACA"/>
    <w:rsid w:val="7EA95A20"/>
    <w:rsid w:val="7F24C158"/>
    <w:rsid w:val="7F2BCCB7"/>
    <w:rsid w:val="7F5A285D"/>
    <w:rsid w:val="7F76DE27"/>
    <w:rsid w:val="7F8868E0"/>
    <w:rsid w:val="7FC2549F"/>
    <w:rsid w:val="7FE39090"/>
    <w:rsid w:val="7FE950A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586C1"/>
  <w15:docId w15:val="{6BCE9E8E-2361-4CC7-ACD5-129F76A59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0135"/>
    <w:rPr>
      <w:sz w:val="16"/>
      <w:szCs w:val="16"/>
    </w:rPr>
  </w:style>
  <w:style w:type="paragraph" w:styleId="CommentText">
    <w:name w:val="annotation text"/>
    <w:basedOn w:val="Normal"/>
    <w:link w:val="CommentTextChar"/>
    <w:uiPriority w:val="99"/>
    <w:unhideWhenUsed/>
    <w:rsid w:val="00920135"/>
    <w:pPr>
      <w:spacing w:line="240" w:lineRule="auto"/>
    </w:pPr>
    <w:rPr>
      <w:sz w:val="20"/>
      <w:szCs w:val="20"/>
    </w:rPr>
  </w:style>
  <w:style w:type="character" w:customStyle="1" w:styleId="CommentTextChar">
    <w:name w:val="Comment Text Char"/>
    <w:basedOn w:val="DefaultParagraphFont"/>
    <w:link w:val="CommentText"/>
    <w:uiPriority w:val="99"/>
    <w:rsid w:val="00920135"/>
    <w:rPr>
      <w:sz w:val="20"/>
      <w:szCs w:val="20"/>
    </w:rPr>
  </w:style>
  <w:style w:type="paragraph" w:styleId="CommentSubject">
    <w:name w:val="annotation subject"/>
    <w:basedOn w:val="CommentText"/>
    <w:next w:val="CommentText"/>
    <w:link w:val="CommentSubjectChar"/>
    <w:uiPriority w:val="99"/>
    <w:semiHidden/>
    <w:unhideWhenUsed/>
    <w:rsid w:val="00920135"/>
    <w:rPr>
      <w:b/>
      <w:bCs/>
    </w:rPr>
  </w:style>
  <w:style w:type="character" w:customStyle="1" w:styleId="CommentSubjectChar">
    <w:name w:val="Comment Subject Char"/>
    <w:basedOn w:val="CommentTextChar"/>
    <w:link w:val="CommentSubject"/>
    <w:uiPriority w:val="99"/>
    <w:semiHidden/>
    <w:rsid w:val="00920135"/>
    <w:rPr>
      <w:b/>
      <w:bCs/>
      <w:sz w:val="20"/>
      <w:szCs w:val="20"/>
    </w:rPr>
  </w:style>
  <w:style w:type="paragraph" w:customStyle="1" w:styleId="Indent">
    <w:name w:val="Indent"/>
    <w:basedOn w:val="Normal"/>
    <w:rsid w:val="00DB4501"/>
    <w:pPr>
      <w:spacing w:after="0" w:line="240" w:lineRule="auto"/>
      <w:ind w:left="432"/>
    </w:pPr>
    <w:rPr>
      <w:rFonts w:ascii="Arial" w:eastAsia="Times New Roman" w:hAnsi="Arial" w:cs="Times New Roman"/>
      <w:szCs w:val="20"/>
    </w:rPr>
  </w:style>
  <w:style w:type="paragraph" w:styleId="BodyText3">
    <w:name w:val="Body Text 3"/>
    <w:basedOn w:val="Normal"/>
    <w:link w:val="BodyText3Char"/>
    <w:rsid w:val="00DB4501"/>
    <w:pPr>
      <w:widowControl w:val="0"/>
      <w:tabs>
        <w:tab w:val="left" w:pos="-360"/>
        <w:tab w:val="left" w:pos="0"/>
        <w:tab w:val="left" w:pos="240"/>
        <w:tab w:val="left" w:pos="450"/>
        <w:tab w:val="left" w:pos="2160"/>
        <w:tab w:val="left" w:pos="2880"/>
        <w:tab w:val="left" w:pos="3600"/>
        <w:tab w:val="left" w:pos="4740"/>
        <w:tab w:val="left" w:pos="5040"/>
        <w:tab w:val="left" w:pos="6090"/>
        <w:tab w:val="left" w:pos="6480"/>
        <w:tab w:val="left" w:pos="7200"/>
        <w:tab w:val="left" w:pos="7530"/>
        <w:tab w:val="left" w:pos="8640"/>
        <w:tab w:val="left" w:pos="9360"/>
      </w:tabs>
      <w:autoSpaceDE w:val="0"/>
      <w:autoSpaceDN w:val="0"/>
      <w:adjustRightInd w:val="0"/>
      <w:spacing w:after="0" w:line="226" w:lineRule="auto"/>
    </w:pPr>
    <w:rPr>
      <w:rFonts w:ascii="Times New Roman" w:eastAsia="Times New Roman" w:hAnsi="Times New Roman" w:cs="Times New Roman"/>
      <w:sz w:val="24"/>
      <w:szCs w:val="24"/>
    </w:rPr>
  </w:style>
  <w:style w:type="character" w:customStyle="1" w:styleId="BodyText3Char">
    <w:name w:val="Body Text 3 Char"/>
    <w:basedOn w:val="DefaultParagraphFont"/>
    <w:link w:val="BodyText3"/>
    <w:rsid w:val="00DB4501"/>
    <w:rPr>
      <w:rFonts w:ascii="Times New Roman" w:eastAsia="Times New Roman" w:hAnsi="Times New Roman" w:cs="Times New Roman"/>
      <w:sz w:val="24"/>
      <w:szCs w:val="24"/>
    </w:rPr>
  </w:style>
  <w:style w:type="character" w:customStyle="1" w:styleId="apple-converted-space">
    <w:name w:val="apple-converted-space"/>
    <w:basedOn w:val="DefaultParagraphFont"/>
    <w:rsid w:val="00DB4501"/>
  </w:style>
  <w:style w:type="paragraph" w:styleId="ListParagraph">
    <w:name w:val="List Paragraph"/>
    <w:basedOn w:val="Normal"/>
    <w:uiPriority w:val="34"/>
    <w:qFormat/>
    <w:rsid w:val="00927A16"/>
    <w:pPr>
      <w:ind w:left="720"/>
      <w:contextualSpacing/>
    </w:pPr>
  </w:style>
  <w:style w:type="paragraph" w:styleId="ListContinue">
    <w:name w:val="List Continue"/>
    <w:basedOn w:val="Normal"/>
    <w:link w:val="ListContinueChar"/>
    <w:rsid w:val="001350CC"/>
    <w:pPr>
      <w:autoSpaceDE w:val="0"/>
      <w:autoSpaceDN w:val="0"/>
      <w:spacing w:after="120" w:line="240" w:lineRule="auto"/>
      <w:ind w:left="360"/>
    </w:pPr>
    <w:rPr>
      <w:rFonts w:ascii="Times" w:eastAsia="Times New Roman" w:hAnsi="Times" w:cs="Times"/>
      <w:sz w:val="24"/>
      <w:szCs w:val="24"/>
    </w:rPr>
  </w:style>
  <w:style w:type="character" w:customStyle="1" w:styleId="ListContinueChar">
    <w:name w:val="List Continue Char"/>
    <w:basedOn w:val="DefaultParagraphFont"/>
    <w:link w:val="ListContinue"/>
    <w:rsid w:val="001350CC"/>
    <w:rPr>
      <w:rFonts w:ascii="Times" w:eastAsia="Times New Roman" w:hAnsi="Times" w:cs="Times"/>
      <w:sz w:val="24"/>
      <w:szCs w:val="24"/>
    </w:rPr>
  </w:style>
  <w:style w:type="paragraph" w:styleId="NormalWeb">
    <w:name w:val="Normal (Web)"/>
    <w:basedOn w:val="Normal"/>
    <w:uiPriority w:val="99"/>
    <w:rsid w:val="007D04BC"/>
    <w:pPr>
      <w:spacing w:before="100" w:beforeAutospacing="1" w:after="100" w:afterAutospacing="1" w:line="240" w:lineRule="auto"/>
    </w:pPr>
    <w:rPr>
      <w:rFonts w:ascii="Arial Unicode MS" w:eastAsia="Arial Unicode MS" w:hAnsi="Arial Unicode MS" w:cs="Arial Unicode MS"/>
      <w:color w:val="000000"/>
      <w:sz w:val="24"/>
      <w:szCs w:val="24"/>
    </w:rPr>
  </w:style>
  <w:style w:type="paragraph" w:styleId="Bibliography">
    <w:name w:val="Bibliography"/>
    <w:basedOn w:val="Normal"/>
    <w:next w:val="Normal"/>
    <w:uiPriority w:val="37"/>
    <w:unhideWhenUsed/>
    <w:rsid w:val="005351FE"/>
    <w:pPr>
      <w:tabs>
        <w:tab w:val="left" w:pos="384"/>
      </w:tabs>
      <w:spacing w:after="240" w:line="240" w:lineRule="auto"/>
      <w:ind w:left="384" w:hanging="384"/>
    </w:pPr>
  </w:style>
  <w:style w:type="paragraph" w:styleId="Revision">
    <w:name w:val="Revision"/>
    <w:hidden/>
    <w:uiPriority w:val="99"/>
    <w:semiHidden/>
    <w:rsid w:val="002643F5"/>
    <w:pPr>
      <w:spacing w:after="0" w:line="240" w:lineRule="auto"/>
    </w:pPr>
  </w:style>
  <w:style w:type="character" w:styleId="Mention">
    <w:name w:val="Mention"/>
    <w:basedOn w:val="DefaultParagraphFont"/>
    <w:uiPriority w:val="99"/>
    <w:unhideWhenUsed/>
    <w:rsid w:val="00E32452"/>
    <w:rPr>
      <w:color w:val="2B579A"/>
      <w:shd w:val="clear" w:color="auto" w:fill="E1DFDD"/>
    </w:rPr>
  </w:style>
  <w:style w:type="character" w:styleId="Hyperlink">
    <w:name w:val="Hyperlink"/>
    <w:basedOn w:val="DefaultParagraphFont"/>
    <w:uiPriority w:val="99"/>
    <w:unhideWhenUsed/>
    <w:rsid w:val="00805573"/>
    <w:rPr>
      <w:color w:val="0563C1" w:themeColor="hyperlink"/>
      <w:u w:val="single"/>
    </w:rPr>
  </w:style>
  <w:style w:type="character" w:styleId="UnresolvedMention">
    <w:name w:val="Unresolved Mention"/>
    <w:basedOn w:val="DefaultParagraphFont"/>
    <w:uiPriority w:val="99"/>
    <w:semiHidden/>
    <w:unhideWhenUsed/>
    <w:rsid w:val="00805573"/>
    <w:rPr>
      <w:color w:val="605E5C"/>
      <w:shd w:val="clear" w:color="auto" w:fill="E1DFDD"/>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70672">
      <w:bodyDiv w:val="1"/>
      <w:marLeft w:val="0"/>
      <w:marRight w:val="0"/>
      <w:marTop w:val="0"/>
      <w:marBottom w:val="0"/>
      <w:divBdr>
        <w:top w:val="none" w:sz="0" w:space="0" w:color="auto"/>
        <w:left w:val="none" w:sz="0" w:space="0" w:color="auto"/>
        <w:bottom w:val="none" w:sz="0" w:space="0" w:color="auto"/>
        <w:right w:val="none" w:sz="0" w:space="0" w:color="auto"/>
      </w:divBdr>
    </w:div>
    <w:div w:id="518473128">
      <w:bodyDiv w:val="1"/>
      <w:marLeft w:val="0"/>
      <w:marRight w:val="0"/>
      <w:marTop w:val="0"/>
      <w:marBottom w:val="0"/>
      <w:divBdr>
        <w:top w:val="none" w:sz="0" w:space="0" w:color="auto"/>
        <w:left w:val="none" w:sz="0" w:space="0" w:color="auto"/>
        <w:bottom w:val="none" w:sz="0" w:space="0" w:color="auto"/>
        <w:right w:val="none" w:sz="0" w:space="0" w:color="auto"/>
      </w:divBdr>
      <w:divsChild>
        <w:div w:id="9624215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772215">
              <w:marLeft w:val="0"/>
              <w:marRight w:val="0"/>
              <w:marTop w:val="0"/>
              <w:marBottom w:val="0"/>
              <w:divBdr>
                <w:top w:val="none" w:sz="0" w:space="0" w:color="auto"/>
                <w:left w:val="none" w:sz="0" w:space="0" w:color="auto"/>
                <w:bottom w:val="none" w:sz="0" w:space="0" w:color="auto"/>
                <w:right w:val="none" w:sz="0" w:space="0" w:color="auto"/>
              </w:divBdr>
              <w:divsChild>
                <w:div w:id="2808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152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onlinelibrary.wiley.com/doi/full/10.1111/add.15771" TargetMode="External"/><Relationship Id="rId1" Type="http://schemas.openxmlformats.org/officeDocument/2006/relationships/hyperlink" Target="https://www.researchprotocols.org/2022/5/e3752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yperlink" Target="https://www.pewresearch.org/internet/2021/06/03/mobile-technology-and-home-broadband-2021/"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arcr.niaaa.nih.gov/volume/39/1/drinking-patterns-and-their-definitions" TargetMode="External"/><Relationship Id="rId7" Type="http://schemas.openxmlformats.org/officeDocument/2006/relationships/endnotes" Target="endnotes.xml"/><Relationship Id="rId12" Type="http://schemas.openxmlformats.org/officeDocument/2006/relationships/hyperlink" Target="https://classic.clinicaltrials.gov/ct2/show/NCT05419128" TargetMode="External"/><Relationship Id="rId17" Type="http://schemas.openxmlformats.org/officeDocument/2006/relationships/hyperlink" Target="https://www.issup.net/knowledge-share/publications/2020-02/us-national-treatment-plan-substance-use-disorder-2020"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mergency.cdc.gov/han/2020/han00438.asp" TargetMode="External"/><Relationship Id="rId20" Type="http://schemas.openxmlformats.org/officeDocument/2006/relationships/hyperlink" Target="https://www.guilford.com/books/Treating-Substance-Abuse/Walters-Rotgers/9781462513512/content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wiley.com/en-us/Longitudinal+Data+Analysis-p-9780471420279" TargetMode="External"/><Relationship Id="rId5" Type="http://schemas.openxmlformats.org/officeDocument/2006/relationships/webSettings" Target="webSettings.xml"/><Relationship Id="rId15" Type="http://schemas.openxmlformats.org/officeDocument/2006/relationships/hyperlink" Target="https://www.nytimes.com/2021/01/04/nyregion/addiction-treatment-coronavirus-new-york-new-jersey.html" TargetMode="External"/><Relationship Id="rId23" Type="http://schemas.openxmlformats.org/officeDocument/2006/relationships/hyperlink" Target="https://www.frontiersin.org/articles/10.3389/fpsyt.2020.572245" TargetMode="Externa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catalyst.nejm.org/doi/full/10.1056/CAT.20.0123" TargetMode="External"/><Relationship Id="rId31" Type="http://schemas.microsoft.com/office/2020/10/relationships/intelligence" Target="intelligence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g"/><Relationship Id="rId22" Type="http://schemas.openxmlformats.org/officeDocument/2006/relationships/hyperlink" Target="https://www.niaaa.nih.gov/publications/brochures-and-fact-sheets/alcohol-use-disorder-comparison-between-dsm" TargetMode="External"/><Relationship Id="rId27" Type="http://schemas.openxmlformats.org/officeDocument/2006/relationships/fontTable" Target="fontTable.xml"/><Relationship Id="rId30"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94C5B9EE-4AD2-4AFA-BDA8-8294F6500A5D}">
    <t:Anchor>
      <t:Comment id="44721133"/>
    </t:Anchor>
    <t:History>
      <t:Event id="{DCCE8725-4277-4F8D-B154-5343F76217ED}" time="2023-08-30T01:37:38.758Z">
        <t:Attribution userId="S::kfwagner@wisc.edu::0f5e7a87-22f6-4f39-bb45-6a1bf875890f" userProvider="AD" userName="Kasey F Thompson"/>
        <t:Anchor>
          <t:Comment id="308083203"/>
        </t:Anchor>
        <t:Create/>
      </t:Event>
      <t:Event id="{59F4844B-58ED-4988-8EC5-584AD0D9BC33}" time="2023-08-30T01:37:38.758Z">
        <t:Attribution userId="S::kfwagner@wisc.edu::0f5e7a87-22f6-4f39-bb45-6a1bf875890f" userProvider="AD" userName="Kasey F Thompson"/>
        <t:Anchor>
          <t:Comment id="308083203"/>
        </t:Anchor>
        <t:Assign userId="S::dgustafson@wisc.edu::ef3e9bff-c758-4f1d-bd42-365b050cdf79" userProvider="AD" userName="Dave Jr Gustafson"/>
      </t:Event>
      <t:Event id="{EE47427E-7649-49B2-BB49-6C98160C3034}" time="2023-08-30T01:37:38.758Z">
        <t:Attribution userId="S::kfwagner@wisc.edu::0f5e7a87-22f6-4f39-bb45-6a1bf875890f" userProvider="AD" userName="Kasey F Thompson"/>
        <t:Anchor>
          <t:Comment id="308083203"/>
        </t:Anchor>
        <t:SetTitle title="@Dave Jr Gustafson"/>
      </t:Event>
    </t:History>
  </t:Task>
  <t:Task id="{D61CA177-5A62-412C-9306-ED385EBB20AE}">
    <t:Anchor>
      <t:Comment id="922250301"/>
    </t:Anchor>
    <t:History>
      <t:Event id="{AC0BF4E3-56DB-4043-A75A-81A229E0290B}" time="2023-08-30T01:37:38.758Z">
        <t:Attribution userId="S::kfwagner@wisc.edu::0f5e7a87-22f6-4f39-bb45-6a1bf875890f" userProvider="AD" userName="Kasey F Thompson"/>
        <t:Anchor>
          <t:Comment id="1423099959"/>
        </t:Anchor>
        <t:Create/>
      </t:Event>
      <t:Event id="{3F30D26F-DD81-4EF3-992D-569CD15E3BC9}" time="2023-08-30T01:37:38.758Z">
        <t:Attribution userId="S::kfwagner@wisc.edu::0f5e7a87-22f6-4f39-bb45-6a1bf875890f" userProvider="AD" userName="Kasey F Thompson"/>
        <t:Anchor>
          <t:Comment id="1423099959"/>
        </t:Anchor>
        <t:Assign userId="S::dgustafson@wisc.edu::ef3e9bff-c758-4f1d-bd42-365b050cdf79" userProvider="AD" userName="Dave Jr Gustafson"/>
      </t:Event>
      <t:Event id="{6C3C4117-8ACF-4E5D-A953-57F60A007D2E}" time="2023-08-30T01:37:38.758Z">
        <t:Attribution userId="S::kfwagner@wisc.edu::0f5e7a87-22f6-4f39-bb45-6a1bf875890f" userProvider="AD" userName="Kasey F Thompson"/>
        <t:Anchor>
          <t:Comment id="1423099959"/>
        </t:Anchor>
        <t:SetTitle title="@Dave Jr Gustafson"/>
      </t:Event>
    </t:History>
  </t:Task>
  <t:Task id="{8D380A86-A591-443E-AF39-383E778B97A6}">
    <t:Anchor>
      <t:Comment id="979582169"/>
    </t:Anchor>
    <t:History>
      <t:Event id="{AABADAF0-9771-4164-9723-8CA8A69AE3F7}" time="2023-08-30T01:40:57.976Z">
        <t:Attribution userId="S::kfwagner@wisc.edu::0f5e7a87-22f6-4f39-bb45-6a1bf875890f" userProvider="AD" userName="Kasey F Thompson"/>
        <t:Anchor>
          <t:Comment id="436747727"/>
        </t:Anchor>
        <t:Create/>
      </t:Event>
      <t:Event id="{AFBD93E3-B667-4940-8F87-65139C9C2D8D}" time="2023-08-30T01:40:57.976Z">
        <t:Attribution userId="S::kfwagner@wisc.edu::0f5e7a87-22f6-4f39-bb45-6a1bf875890f" userProvider="AD" userName="Kasey F Thompson"/>
        <t:Anchor>
          <t:Comment id="436747727"/>
        </t:Anchor>
        <t:Assign userId="S::dgustafson@wisc.edu::ef3e9bff-c758-4f1d-bd42-365b050cdf79" userProvider="AD" userName="Dave Jr Gustafson"/>
      </t:Event>
      <t:Event id="{4F7A5C47-7907-42EF-A014-20608DE34631}" time="2023-08-30T01:40:57.976Z">
        <t:Attribution userId="S::kfwagner@wisc.edu::0f5e7a87-22f6-4f39-bb45-6a1bf875890f" userProvider="AD" userName="Kasey F Thompson"/>
        <t:Anchor>
          <t:Comment id="436747727"/>
        </t:Anchor>
        <t:SetTitle title="@Dave Jr Gustafson"/>
      </t:Event>
      <t:Event id="{E7432942-F1ED-42AB-AA1B-800F6CF06B21}" time="2023-09-21T13:35:45.942Z">
        <t:Attribution userId="S::kfwagner@wisc.edu::0f5e7a87-22f6-4f39-bb45-6a1bf875890f" userProvider="AD" userName="Kasey F Thompson"/>
        <t:Progress percentComplete="100"/>
      </t:Event>
    </t:History>
  </t:Task>
  <t:Task id="{1C8A16F5-A8C9-4D00-90FB-E428B178240B}">
    <t:Anchor>
      <t:Comment id="1050398961"/>
    </t:Anchor>
    <t:History>
      <t:Event id="{F20C7E4F-FDB7-48CF-9A52-A24F3A3C4952}" time="2023-08-30T01:37:51.367Z">
        <t:Attribution userId="S::kfwagner@wisc.edu::0f5e7a87-22f6-4f39-bb45-6a1bf875890f" userProvider="AD" userName="Kasey F Thompson"/>
        <t:Anchor>
          <t:Comment id="1992437948"/>
        </t:Anchor>
        <t:Create/>
      </t:Event>
      <t:Event id="{7B25364E-46ED-4FDB-99F0-8D9337C51248}" time="2023-08-30T01:37:51.367Z">
        <t:Attribution userId="S::kfwagner@wisc.edu::0f5e7a87-22f6-4f39-bb45-6a1bf875890f" userProvider="AD" userName="Kasey F Thompson"/>
        <t:Anchor>
          <t:Comment id="1992437948"/>
        </t:Anchor>
        <t:Assign userId="S::dgustafson@wisc.edu::ef3e9bff-c758-4f1d-bd42-365b050cdf79" userProvider="AD" userName="Dave Jr Gustafson"/>
      </t:Event>
      <t:Event id="{F121E787-D899-494F-964F-BAFB833F2893}" time="2023-08-30T01:37:51.367Z">
        <t:Attribution userId="S::kfwagner@wisc.edu::0f5e7a87-22f6-4f39-bb45-6a1bf875890f" userProvider="AD" userName="Kasey F Thompson"/>
        <t:Anchor>
          <t:Comment id="1992437948"/>
        </t:Anchor>
        <t:SetTitle title="@Dave Jr Gustafson"/>
      </t:Event>
      <t:Event id="{66EE9DCD-42DD-46D4-82B5-AF4A258EA22B}" time="2023-11-07T22:21:21.779Z">
        <t:Attribution userId="S::kfwagner@wisc.edu::0f5e7a87-22f6-4f39-bb45-6a1bf875890f" userProvider="AD" userName="Kasey F Thompson"/>
        <t:Progress percentComplete="100"/>
      </t:Event>
    </t:History>
  </t:Task>
  <t:Task id="{44D60958-6B24-4B7E-826B-DE34CDC59108}">
    <t:Anchor>
      <t:Comment id="294083504"/>
    </t:Anchor>
    <t:History>
      <t:Event id="{E411B9AC-DAD6-4B4D-A084-8CE8713FBC04}" time="2023-08-30T01:37:51.367Z">
        <t:Attribution userId="S::kfwagner@wisc.edu::0f5e7a87-22f6-4f39-bb45-6a1bf875890f" userProvider="AD" userName="Kasey F Thompson"/>
        <t:Anchor>
          <t:Comment id="1598759925"/>
        </t:Anchor>
        <t:Create/>
      </t:Event>
      <t:Event id="{8167727E-0294-4917-AABC-995078175AD3}" time="2023-08-30T01:37:51.367Z">
        <t:Attribution userId="S::kfwagner@wisc.edu::0f5e7a87-22f6-4f39-bb45-6a1bf875890f" userProvider="AD" userName="Kasey F Thompson"/>
        <t:Anchor>
          <t:Comment id="1598759925"/>
        </t:Anchor>
        <t:Assign userId="S::dgustafson@wisc.edu::ef3e9bff-c758-4f1d-bd42-365b050cdf79" userProvider="AD" userName="Dave Jr Gustafson"/>
      </t:Event>
      <t:Event id="{8D42004A-7619-4939-B322-943C9915CC1E}" time="2023-08-30T01:37:51.367Z">
        <t:Attribution userId="S::kfwagner@wisc.edu::0f5e7a87-22f6-4f39-bb45-6a1bf875890f" userProvider="AD" userName="Kasey F Thompson"/>
        <t:Anchor>
          <t:Comment id="1598759925"/>
        </t:Anchor>
        <t:SetTitle title="@Dave Jr Gustafson"/>
      </t:Event>
    </t:History>
  </t:Task>
  <t:Task id="{AD7C533C-5FBA-463F-9669-12CBACD33154}">
    <t:Anchor>
      <t:Comment id="713584346"/>
    </t:Anchor>
    <t:History>
      <t:Event id="{9A21B3C7-E8B0-4B4E-9836-1EE92C07E47E}" time="2023-08-30T01:40:42.267Z">
        <t:Attribution userId="S::kfwagner@wisc.edu::0f5e7a87-22f6-4f39-bb45-6a1bf875890f" userProvider="AD" userName="Kasey F Thompson"/>
        <t:Anchor>
          <t:Comment id="922058390"/>
        </t:Anchor>
        <t:Create/>
      </t:Event>
      <t:Event id="{9EB2D0D0-EA69-44E4-A1C4-8CBE4B8445DE}" time="2023-08-30T01:40:42.267Z">
        <t:Attribution userId="S::kfwagner@wisc.edu::0f5e7a87-22f6-4f39-bb45-6a1bf875890f" userProvider="AD" userName="Kasey F Thompson"/>
        <t:Anchor>
          <t:Comment id="922058390"/>
        </t:Anchor>
        <t:Assign userId="S::dgustafson@wisc.edu::ef3e9bff-c758-4f1d-bd42-365b050cdf79" userProvider="AD" userName="Dave Jr Gustafson"/>
      </t:Event>
      <t:Event id="{4D459A74-29C6-4BC1-9DFF-9F5C2785AE2C}" time="2023-08-30T01:40:42.267Z">
        <t:Attribution userId="S::kfwagner@wisc.edu::0f5e7a87-22f6-4f39-bb45-6a1bf875890f" userProvider="AD" userName="Kasey F Thompson"/>
        <t:Anchor>
          <t:Comment id="922058390"/>
        </t:Anchor>
        <t:SetTitle title="@Dave Jr Gustafson"/>
      </t:Event>
      <t:Event id="{937EB547-65B5-4ACA-BEBA-F586CA989093}" time="2023-09-21T13:34:05.4Z">
        <t:Attribution userId="S::kfwagner@wisc.edu::0f5e7a87-22f6-4f39-bb45-6a1bf875890f" userProvider="AD" userName="Kasey F Thompson"/>
        <t:Progress percentComplete="100"/>
      </t:Event>
    </t:History>
  </t:Task>
  <t:Task id="{9D1D6F2C-556B-49C8-B998-56224571B5B0}">
    <t:Anchor>
      <t:Comment id="940828510"/>
    </t:Anchor>
    <t:History>
      <t:Event id="{48DA81F7-3E8B-4AF5-8CB7-3748E65FD0C8}" time="2023-08-30T01:37:51.367Z">
        <t:Attribution userId="S::kfwagner@wisc.edu::0f5e7a87-22f6-4f39-bb45-6a1bf875890f" userProvider="AD" userName="Kasey F Thompson"/>
        <t:Anchor>
          <t:Comment id="350969840"/>
        </t:Anchor>
        <t:Create/>
      </t:Event>
      <t:Event id="{20901FC9-D427-4DCB-9413-909F2D5D93C8}" time="2023-08-30T01:37:51.367Z">
        <t:Attribution userId="S::kfwagner@wisc.edu::0f5e7a87-22f6-4f39-bb45-6a1bf875890f" userProvider="AD" userName="Kasey F Thompson"/>
        <t:Anchor>
          <t:Comment id="350969840"/>
        </t:Anchor>
        <t:Assign userId="S::dgustafson@wisc.edu::ef3e9bff-c758-4f1d-bd42-365b050cdf79" userProvider="AD" userName="Dave Jr Gustafson"/>
      </t:Event>
      <t:Event id="{3FE5950B-7C36-41FB-819B-6BFF351DBE3C}" time="2023-08-30T01:37:51.367Z">
        <t:Attribution userId="S::kfwagner@wisc.edu::0f5e7a87-22f6-4f39-bb45-6a1bf875890f" userProvider="AD" userName="Kasey F Thompson"/>
        <t:Anchor>
          <t:Comment id="350969840"/>
        </t:Anchor>
        <t:SetTitle title="@Dave Jr Gustafson"/>
      </t:Event>
    </t:History>
  </t:Task>
  <t:Task id="{657E40E2-2B2E-4FD3-A950-2C0D9F8AA93D}">
    <t:Anchor>
      <t:Comment id="679173214"/>
    </t:Anchor>
    <t:History>
      <t:Event id="{31A4FBF7-70BA-49E9-9382-FDA9AB8F34EC}" time="2023-08-30T01:41:24.167Z">
        <t:Attribution userId="S::kfwagner@wisc.edu::0f5e7a87-22f6-4f39-bb45-6a1bf875890f" userProvider="AD" userName="Kasey F Thompson"/>
        <t:Anchor>
          <t:Comment id="288931733"/>
        </t:Anchor>
        <t:Create/>
      </t:Event>
      <t:Event id="{9CA0C94B-7038-4883-BBA3-325098CF612A}" time="2023-08-30T01:41:24.167Z">
        <t:Attribution userId="S::kfwagner@wisc.edu::0f5e7a87-22f6-4f39-bb45-6a1bf875890f" userProvider="AD" userName="Kasey F Thompson"/>
        <t:Anchor>
          <t:Comment id="288931733"/>
        </t:Anchor>
        <t:Assign userId="S::dgustafson@wisc.edu::ef3e9bff-c758-4f1d-bd42-365b050cdf79" userProvider="AD" userName="Dave Jr Gustafson"/>
      </t:Event>
      <t:Event id="{AA4962C9-0AE1-4157-BA46-BCA74CFDD173}" time="2023-08-30T01:41:24.167Z">
        <t:Attribution userId="S::kfwagner@wisc.edu::0f5e7a87-22f6-4f39-bb45-6a1bf875890f" userProvider="AD" userName="Kasey F Thompson"/>
        <t:Anchor>
          <t:Comment id="288931733"/>
        </t:Anchor>
        <t:SetTitle title="@Dave Jr Gustafson"/>
      </t:Event>
      <t:Event id="{2122303B-0CA0-444A-8404-775DFD257F1A}" time="2023-11-07T22:07:21.648Z">
        <t:Attribution userId="S::kfwagner@wisc.edu::0f5e7a87-22f6-4f39-bb45-6a1bf875890f" userProvider="AD" userName="Kasey F Thompson"/>
        <t:Progress percentComplete="100"/>
      </t:Event>
    </t:History>
  </t:Task>
  <t:Task id="{544C81C6-5821-49B1-82DC-27AF04DCDCF5}">
    <t:Anchor>
      <t:Comment id="892947001"/>
    </t:Anchor>
    <t:History>
      <t:Event id="{A61B5155-E458-4548-9E5C-8F371CE3222D}" time="2023-08-30T01:37:38.758Z">
        <t:Attribution userId="S::kfwagner@wisc.edu::0f5e7a87-22f6-4f39-bb45-6a1bf875890f" userProvider="AD" userName="Kasey F Thompson"/>
        <t:Anchor>
          <t:Comment id="911104758"/>
        </t:Anchor>
        <t:Create/>
      </t:Event>
      <t:Event id="{1D7CB488-0B18-4D44-A6D3-4D77760EA502}" time="2023-08-30T01:37:38.758Z">
        <t:Attribution userId="S::kfwagner@wisc.edu::0f5e7a87-22f6-4f39-bb45-6a1bf875890f" userProvider="AD" userName="Kasey F Thompson"/>
        <t:Anchor>
          <t:Comment id="911104758"/>
        </t:Anchor>
        <t:Assign userId="S::dgustafson@wisc.edu::ef3e9bff-c758-4f1d-bd42-365b050cdf79" userProvider="AD" userName="Dave Jr Gustafson"/>
      </t:Event>
      <t:Event id="{A8D8DF37-8A64-4F3A-83F7-2A4AA2191C92}" time="2023-08-30T01:37:38.758Z">
        <t:Attribution userId="S::kfwagner@wisc.edu::0f5e7a87-22f6-4f39-bb45-6a1bf875890f" userProvider="AD" userName="Kasey F Thompson"/>
        <t:Anchor>
          <t:Comment id="911104758"/>
        </t:Anchor>
        <t:SetTitle title="@Dave Jr Gustafson"/>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55D52-04DB-471E-9992-6CEC893C0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23</Pages>
  <Words>37756</Words>
  <Characters>215215</Characters>
  <Application>Microsoft Office Word</Application>
  <DocSecurity>0</DocSecurity>
  <Lines>1793</Lines>
  <Paragraphs>504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Fleddermann</dc:creator>
  <cp:keywords/>
  <dc:description/>
  <cp:lastModifiedBy>Olivia Vjorn</cp:lastModifiedBy>
  <cp:revision>3</cp:revision>
  <dcterms:created xsi:type="dcterms:W3CDTF">2024-04-16T20:06:00Z</dcterms:created>
  <dcterms:modified xsi:type="dcterms:W3CDTF">2024-08-15T15:04:00Z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id="tT3M6Z95"/&gt;&lt;style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